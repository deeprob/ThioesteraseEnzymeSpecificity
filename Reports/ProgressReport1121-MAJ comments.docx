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E223A" w14:textId="215ACB74" w:rsidR="00410FBC" w:rsidRDefault="00410FBC" w:rsidP="00AE77EE">
      <w:pPr>
        <w:pStyle w:val="Heading1"/>
      </w:pPr>
      <w:bookmarkStart w:id="0" w:name="problem-statement"/>
      <w:r>
        <w:t xml:space="preserve">Specificity Prediction of Plant Acyl-ACP </w:t>
      </w:r>
      <w:r w:rsidRPr="00453F80">
        <w:t>Thioesterases</w:t>
      </w:r>
      <w:r>
        <w:t xml:space="preserve"> </w:t>
      </w:r>
      <w:r w:rsidR="00555F14">
        <w:t>using</w:t>
      </w:r>
      <w:r>
        <w:t xml:space="preserve"> Machine Learning</w:t>
      </w:r>
      <w:bookmarkEnd w:id="0"/>
    </w:p>
    <w:p w14:paraId="7E63E056" w14:textId="568A2518" w:rsidR="00410FBC" w:rsidRPr="00DA10F2" w:rsidRDefault="00410FBC" w:rsidP="00AE77EE">
      <w:pPr>
        <w:pStyle w:val="BodyText"/>
        <w:rPr>
          <w:sz w:val="20"/>
          <w:szCs w:val="20"/>
        </w:rPr>
      </w:pPr>
      <w:proofErr w:type="spellStart"/>
      <w:r w:rsidRPr="00DA10F2">
        <w:rPr>
          <w:sz w:val="20"/>
          <w:szCs w:val="20"/>
        </w:rPr>
        <w:t>Deepro</w:t>
      </w:r>
      <w:proofErr w:type="spellEnd"/>
      <w:r w:rsidRPr="00DA10F2">
        <w:rPr>
          <w:sz w:val="20"/>
          <w:szCs w:val="20"/>
        </w:rPr>
        <w:t xml:space="preserve"> Banerjee*, </w:t>
      </w:r>
      <w:r w:rsidR="00A12D5B" w:rsidRPr="00DA10F2">
        <w:rPr>
          <w:sz w:val="20"/>
          <w:szCs w:val="20"/>
        </w:rPr>
        <w:t>Michael Jindra</w:t>
      </w:r>
      <w:r w:rsidR="00A12D5B" w:rsidRPr="00DA10F2">
        <w:rPr>
          <w:rFonts w:cs="Times New Roman"/>
          <w:sz w:val="20"/>
          <w:szCs w:val="20"/>
        </w:rPr>
        <w:t xml:space="preserve">†, </w:t>
      </w:r>
      <w:proofErr w:type="spellStart"/>
      <w:r w:rsidRPr="00DA10F2">
        <w:rPr>
          <w:sz w:val="20"/>
          <w:szCs w:val="20"/>
        </w:rPr>
        <w:t>Soodabeh</w:t>
      </w:r>
      <w:proofErr w:type="spellEnd"/>
      <w:r w:rsidRPr="00DA10F2">
        <w:rPr>
          <w:sz w:val="20"/>
          <w:szCs w:val="20"/>
        </w:rPr>
        <w:t xml:space="preserve"> </w:t>
      </w:r>
      <w:proofErr w:type="spellStart"/>
      <w:r w:rsidRPr="00DA10F2">
        <w:rPr>
          <w:sz w:val="20"/>
          <w:szCs w:val="20"/>
        </w:rPr>
        <w:t>Ghaffari</w:t>
      </w:r>
      <w:proofErr w:type="spellEnd"/>
      <w:r w:rsidRPr="00DA10F2">
        <w:rPr>
          <w:sz w:val="20"/>
          <w:szCs w:val="20"/>
        </w:rPr>
        <w:t xml:space="preserve">*, Veda </w:t>
      </w:r>
      <w:proofErr w:type="spellStart"/>
      <w:r w:rsidRPr="00DA10F2">
        <w:rPr>
          <w:sz w:val="20"/>
          <w:szCs w:val="20"/>
        </w:rPr>
        <w:t>S</w:t>
      </w:r>
      <w:r w:rsidR="006C530B" w:rsidRPr="00DA10F2">
        <w:rPr>
          <w:sz w:val="20"/>
          <w:szCs w:val="20"/>
        </w:rPr>
        <w:t>heersh</w:t>
      </w:r>
      <w:proofErr w:type="spellEnd"/>
      <w:r w:rsidRPr="00DA10F2">
        <w:rPr>
          <w:sz w:val="20"/>
          <w:szCs w:val="20"/>
        </w:rPr>
        <w:t xml:space="preserve"> </w:t>
      </w:r>
      <w:proofErr w:type="spellStart"/>
      <w:r w:rsidRPr="00DA10F2">
        <w:rPr>
          <w:sz w:val="20"/>
          <w:szCs w:val="20"/>
        </w:rPr>
        <w:t>Boorla</w:t>
      </w:r>
      <w:proofErr w:type="spellEnd"/>
      <w:r w:rsidRPr="00DA10F2">
        <w:rPr>
          <w:sz w:val="20"/>
          <w:szCs w:val="20"/>
        </w:rPr>
        <w:t xml:space="preserve">*, </w:t>
      </w:r>
      <w:r w:rsidRPr="00DA10F2">
        <w:rPr>
          <w:rFonts w:cs="Times New Roman"/>
          <w:sz w:val="20"/>
          <w:szCs w:val="20"/>
        </w:rPr>
        <w:t xml:space="preserve">Brian F. </w:t>
      </w:r>
      <w:proofErr w:type="spellStart"/>
      <w:r w:rsidRPr="00DA10F2">
        <w:rPr>
          <w:rFonts w:cs="Times New Roman"/>
          <w:sz w:val="20"/>
          <w:szCs w:val="20"/>
        </w:rPr>
        <w:t>Pfleger</w:t>
      </w:r>
      <w:proofErr w:type="spellEnd"/>
      <w:r w:rsidRPr="00DA10F2">
        <w:rPr>
          <w:rFonts w:cs="Times New Roman"/>
          <w:sz w:val="20"/>
          <w:szCs w:val="20"/>
        </w:rPr>
        <w:t>†, Costas D. Maranas</w:t>
      </w:r>
      <w:r w:rsidRPr="00DA10F2">
        <w:rPr>
          <w:sz w:val="20"/>
          <w:szCs w:val="20"/>
        </w:rPr>
        <w:t>*</w:t>
      </w:r>
      <w:r w:rsidRPr="00DA10F2">
        <w:rPr>
          <w:rFonts w:cs="Times New Roman"/>
          <w:sz w:val="20"/>
          <w:szCs w:val="20"/>
        </w:rPr>
        <w:t xml:space="preserve"> </w:t>
      </w:r>
    </w:p>
    <w:p w14:paraId="58A23834" w14:textId="77777777" w:rsidR="00410FBC" w:rsidRPr="001C3A11" w:rsidRDefault="00410FBC" w:rsidP="00AE77EE">
      <w:pPr>
        <w:pStyle w:val="BodyText"/>
        <w:rPr>
          <w:sz w:val="16"/>
          <w:szCs w:val="16"/>
        </w:rPr>
      </w:pPr>
      <w:r w:rsidRPr="001C3A11">
        <w:rPr>
          <w:sz w:val="16"/>
          <w:szCs w:val="16"/>
        </w:rPr>
        <w:t>* Department of Chemical Engineering, Pennsylvania State University, University Park, Pennsylvania, USA</w:t>
      </w:r>
    </w:p>
    <w:p w14:paraId="4C3BF138" w14:textId="438F76D3" w:rsidR="00826D4D" w:rsidRPr="001C3A11" w:rsidRDefault="00410FBC" w:rsidP="00AE77EE">
      <w:pPr>
        <w:rPr>
          <w:sz w:val="16"/>
          <w:szCs w:val="16"/>
        </w:rPr>
      </w:pPr>
      <w:r w:rsidRPr="001C3A11">
        <w:rPr>
          <w:sz w:val="16"/>
          <w:szCs w:val="16"/>
        </w:rPr>
        <w:t xml:space="preserve">† </w:t>
      </w:r>
      <w:r w:rsidRPr="001C3A11">
        <w:rPr>
          <w:rStyle w:val="nlm-addr-line"/>
          <w:sz w:val="16"/>
          <w:szCs w:val="16"/>
        </w:rPr>
        <w:t>Department of Chemical and Biological Engineering, University of Wisconsin-Madison, Madison, Wisconsin, USA</w:t>
      </w:r>
    </w:p>
    <w:p w14:paraId="72ABD025" w14:textId="532D8D4B" w:rsidR="00410FBC" w:rsidRDefault="00B13B75" w:rsidP="00AE77EE">
      <w:pPr>
        <w:pStyle w:val="Heading2"/>
      </w:pPr>
      <w:r>
        <w:t>Introduction</w:t>
      </w:r>
    </w:p>
    <w:p w14:paraId="1132E616" w14:textId="1912CFF8" w:rsidR="004728C8" w:rsidRDefault="00410FBC" w:rsidP="00AE77EE">
      <w:pPr>
        <w:pStyle w:val="BodyText"/>
      </w:pPr>
      <w:r w:rsidRPr="0071244C">
        <w:t>Thioesterase</w:t>
      </w:r>
      <w:r>
        <w:t>s</w:t>
      </w:r>
      <w:r w:rsidRPr="0071244C">
        <w:t>, which</w:t>
      </w:r>
      <w:r w:rsidRPr="00DE70D7">
        <w:t xml:space="preserve"> catalyze the hydrolysis of acyl-ACP (acyl carrier protein)</w:t>
      </w:r>
      <w:r>
        <w:t xml:space="preserve"> during type II fatty acid synthesis, determine both fatty acid chain length and overall yields</w:t>
      </w:r>
      <w:r>
        <w:fldChar w:fldCharType="begin" w:fldLock="1"/>
      </w:r>
      <w:r w:rsidR="00951CFC">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Design","type":"article-journal","volume":"12"},"uris":["http://www.mendeley.com/documents/?uuid=8fceb5f6-d522-42c5-995c-7a5935eb9042"]},{"id":"ITEM-2","itemData":{"DOI":"10.1021/acscatal.7b00408","ISSN":"21555435","abstract":"Enzyme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(C8-C12) acyl-ACP thioesterases through structure-guided mutagenesis. Medium-chain fatty acids, which are products of thioesterase-catalyzed hydrolysis, are limited in natural abundance, compared to long-chain fatty acids; the limited supply leads to high costs of C6-C10 oleochemicals such as fatty alcohols, amines, and esters. Here, we applied computational tools to tune substrate binding of the highly active 'TesA thioesterase in Escherichia coli. We used the IPRO algorithm to design thioesterase variants with enhanced C12 or C8 specificity, while maintaining high activity. After four rounds of structure-guided mutagenesis, we identified 3 variants with enhanced production of dodecanoic acid (C12) and 27 variants with enhanced production of octanoic acid (C8). The top variants reached up to 49% C12 and 50% C8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J.","non-dropping-particle":"","parse-names":false,"suffix":""},{"dropping-particle":"","family":"Hernández-Lozada","given":"Néstor 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 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D.","non-dropping-particle":"","parse-names":false,"suffix":""}],"container-title":"ACS Catalysis","id":"ITEM-2","issue":"6","issued":{"date-parts":[["2017"]]},"page":"3837-3849","title":"Computational Redesign of Acyl-ACP Thioesterase with Improved Selectivity toward Medium-Chain-Length Fatty Acids","type":"article-journal","volume":"7"},"uris":["http://www.mendeley.com/documents/?uuid=21cc8f4e-7123-46db-99d1-9c6d447a39a5"]},{"id":"ITEM-3","itemData":{"DOI":"10.1038/s41467-018-03310-z","ISSN":"20411723","PMID":"29491418","abstract":"The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Communications","id":"ITEM-3","issue":"1","issued":{"date-parts":[["2018"]]},"publisher":"Springer US","title":"Two distinct domains contribute to the substrate acyl chain length selectivity of plant acyl-ACP thioesterase","type":"article-journal","volume":"9"},"uris":["http://www.mendeley.com/documents/?uuid=c33a7970-8e47-48c0-8090-3b922996eb6b"]}],"mendeley":{"formattedCitation":"[1]–[3]","plainTextFormattedCitation":"[1]–[3]","previouslyFormattedCitation":"[1]–[3]"},"properties":{"noteIndex":0},"schema":"https://github.com/citation-style-language/schema/raw/master/csl-citation.json"}</w:instrText>
      </w:r>
      <w:r>
        <w:fldChar w:fldCharType="separate"/>
      </w:r>
      <w:r w:rsidR="00951CFC" w:rsidRPr="00951CFC">
        <w:rPr>
          <w:noProof/>
        </w:rPr>
        <w:t>[1]–[3]</w:t>
      </w:r>
      <w:r>
        <w:fldChar w:fldCharType="end"/>
      </w:r>
      <w:r>
        <w:t xml:space="preserve">. </w:t>
      </w:r>
      <w:r w:rsidRPr="00453F80">
        <w:t xml:space="preserve">The goal of this </w:t>
      </w:r>
      <w:r w:rsidR="00286EF5">
        <w:t>study</w:t>
      </w:r>
      <w:r w:rsidRPr="00453F80">
        <w:t xml:space="preserve"> is to classify </w:t>
      </w:r>
      <w:r>
        <w:t xml:space="preserve">plant acyl-ACP </w:t>
      </w:r>
      <w:r w:rsidRPr="00453F80">
        <w:t>Thioesterases</w:t>
      </w:r>
      <w:r>
        <w:t xml:space="preserve"> (TE)</w:t>
      </w:r>
      <w:r w:rsidRPr="00453F80">
        <w:t xml:space="preserve"> based on their substrate </w:t>
      </w:r>
      <w:r>
        <w:t>specificity</w:t>
      </w:r>
      <w:r w:rsidRPr="00453F80">
        <w:t xml:space="preserve">. </w:t>
      </w:r>
      <w:r w:rsidR="003D2382">
        <w:t xml:space="preserve">Primary sequence information and </w:t>
      </w:r>
      <w:r>
        <w:t xml:space="preserve">machine learning have been </w:t>
      </w:r>
      <w:r w:rsidR="003D2382">
        <w:t>widely</w:t>
      </w:r>
      <w:r w:rsidR="00B13B75">
        <w:t xml:space="preserve"> </w:t>
      </w:r>
      <w:r>
        <w:t>used</w:t>
      </w:r>
      <w:r w:rsidR="00B13B75">
        <w:t xml:space="preserve"> to classify proteins </w:t>
      </w:r>
      <w:r w:rsidR="003D2382">
        <w:t xml:space="preserve">into known families/classes </w:t>
      </w:r>
      <w:r w:rsidR="00951CFC">
        <w:fldChar w:fldCharType="begin" w:fldLock="1"/>
      </w:r>
      <w:r w:rsidR="004728C8">
        <w:instrText>ADDIN CSL_CITATION {"citationItems":[{"id":"ITEM-1","itemData":{"DOI":"10.1186/1471-2105-11-175","ISSN":"14712105","PMID":"20377887","abstract":"Background: This paper deals with the preprocessing of protein sequences for supervised classification. Motif extraction is one way to address that task. It has been largely used to encode biological sequences into feature vectors to enable using well-known machine-learning classifiers which require this format. However, designing a suitable feature space, for a set of proteins, is not a trivial task. For this purpose, we propose a novel encoding method that uses amino-acid substitution matrices to define similarity between motifs during the extraction step.Results: In order to demonstrate the efficiency of such approach, we compare several encoding methods using some machine learning classifiers. The experimental results showed that our encoding method outperforms other ones in terms of classification accuracy and number of generated attributes. We also compared the classifiers in term of accuracy. Results indicated that SVM generally outperforms the other classifiers with any encoding method. We showed that SVM, coupled with our encoding method, can be an efficient protein classification system. In addition, we studied the effect of the substitution matrices variation on the quality of our method and hence on the classification quality. We noticed that our method enables good classification accuracies with all the substitution matrices and that the variances of the obtained accuracies using various substitution matrices are slight. However, the number of generated features varies from a substitution matrix to another. Furthermore, the use of already published datasets allowed us to carry out a comparison with several related works.Conclusions: The outcomes of our comparative experiments confirm the efficiency of our encoding method to represent protein sequences in classification tasks. © 2010 Saidi et al; licensee BioMed Central Ltd.","author":[{"dropping-particle":"","family":"Saidi","given":"Rabie","non-dropping-particle":"","parse-names":false,"suffix":""},{"dropping-particle":"","family":"Maddouri","given":"Mondher","non-dropping-particle":"","parse-names":false,"suffix":""},{"dropping-particle":"","family":"Mephu Nguifo","given":"Engelbert","non-dropping-particle":"","parse-names":false,"suffix":""}],"container-title":"BMC Bioinformatics","id":"ITEM-1","issued":{"date-parts":[["2010"]]},"title":"Protein sequences classification by means of feature extraction with substitution matrices","type":"article-journal"},"uris":["http://www.mendeley.com/documents/?uuid=1ea86e56-ae06-4689-a4e0-08a8d87e1e47"]},{"id":"ITEM-2","itemData":{"DOI":"10.1109/IJCNN.2005.1556080","abstract":"Traditionally, two protein sequences are classified into the same class if they have high homology in terms of feature patterns extracted through sequence alignment algorithms. These algorithms compare an unseen protein sequence with all the identified protein sequences and returned the higher scored protein sequences. As the sizes of the protein sequence databases are very large, it is a very time consuming job to perform exhaustive comparison of existing protein sequence. Therefore, there is a need to build an improved classification system for effectively identifying protein sequences. In this paper, a recently developed machine learning algorithm referred to as the Extreme Learning Machine (ELM) is used to classify protein sequences with ten classes of super-families downloaded from a public domain database. A comparative study on system performance is conducted between ELM and the main conventional neural network classifier - Backpropagation Neural Networks. Results show that ELM needs up to four orders of magnitude less training time compared to BP Network. The classification accuracy of ELM is also higher than that of BP network. For given network architecture, ELM does not have any control parameters (i.e, stopping criteria, learning rate, learning epoches, etc) to be manually tuned and can be implemented easily. © 2005 IEEE.","author":[{"dropping-particle":"","family":"Wang","given":"Dianhui","non-dropping-particle":"","parse-names":false,"suffix":""},{"dropping-particle":"Bin","family":"Huang","given":"Guang","non-dropping-particle":"","parse-names":false,"suffix":""}],"container-title":"Proceedings of the International Joint Conference on Neural Networks","id":"ITEM-2","issued":{"date-parts":[["2005"]]},"title":"Protein sequence classification using extreme learning machine","type":"paper-conference"},"uris":["http://www.mendeley.com/documents/?uuid=2fee349e-ee0c-4372-9560-8c7302c29762"]},{"id":"ITEM-3","itemData":{"DOI":"10.1021/cb100218d","ISSN":"15548929","PMID":"20945913","abstract":"Accumulating evidence suggests that reversible protein acetylation may be a major regulatory mechanism that rivals phosphorylation. With the recent cataloging of thousands of acetylation sites on hundreds of proteins comes the challenge of identifying the acetyltransferases and deacetylases that regulate acetylation levels. Sirtuins are a conserved family of NAD+-dependent protein deacetylases that are implicated in genome maintenance, metabolism, cell survival, and lifespan. SIRT3 is the dominant protein deacetylase in mitochondria, and emerging evidence suggests that SIRT3 may control major pathways by deacetylation of central metabolic enzymes. Here, to identify potential SIRT3 substrates, we have developed an unbiased screening strategy that involves a novel acetyl-lysine analogue (thiotrifluoroacetyl-lysine), SPOT-peptide libraries, machine learning, and kinetic validation. SPOT peptide libraries based on known and potential mitochondrial acetyl-lysine sites were screened for SIRT3 binding and then analyzed using machine learning to establish binding trends. These trends were then applied to the mitochondrial proteome as a whole to predict binding affinity of all lysine sites within human mitochondria. Machine learning prediction of SIRT3 binding correlated with steady-state kinetic kcat/Km values for 24 acetyl-lysine peptides that possessed a broad range of predicted binding. Thus, SPOT peptide-binding screens and machine learning prediction provides an accurate and efficient method to evaluate sirtuin substrate specificity from a relatively small learning set. These analyses suggest potential SIRT3 substrates involved in several metabolic pathways such as the urea cycle, ATP synthesis, and fatty acid oxidation. © 2010 American Chemical Society.","author":[{"dropping-particle":"","family":"Smith","given":"Brian C.","non-dropping-particle":"","parse-names":false,"suffix":""},{"dropping-particle":"","family":"Settles","given":"Burr","non-dropping-particle":"","parse-names":false,"suffix":""},{"dropping-particle":"","family":"Hallows","given":"William C.","non-dropping-particle":"","parse-names":false,"suffix":""},{"dropping-particle":"","family":"Craven","given":"Mark W.","non-dropping-particle":"","parse-names":false,"suffix":""},{"dropping-particle":"","family":"Denu","given":"John M.","non-dropping-particle":"","parse-names":false,"suffix":""}],"container-title":"ACS Chemical Biology","id":"ITEM-3","issued":{"date-parts":[["2011"]]},"title":"SIRT3 substrate specificity determined by peptide arrays and machine learning","type":"article-journal"},"uris":["http://www.mendeley.com/documents/?uuid=7f01d951-cd62-4f3f-bad3-cb50a984830e"]},{"id":"ITEM-4","itemData":{"DOI":"10.1371/journal.pone.0100278","ISSN":"19326203","PMID":"24968309","abstract":"Background: Membrane transport proteins (transporters) move hydrophilic substrates across hydrophobic membranes and play vital roles in most cellular functions. Transporters represent a diverse group of proteins that differ in topology, energy coupling mechanism, and substrate specificity as well as sequence similarity. Among the functional annotations of transporters, information about their transporting substrates is especially important. The experimental identification and characterization of transporters is currently costly and time-consuming. The development of robust bioinformatics-based methods for the prediction of membrane transport proteins and their substrate specificities is therefore an important and urgent task. Results: Support vector machine (SVM)-based computational models, which comprehensively utilize integrative protein sequence features such as amino acid composition, dipeptide composition, physico-chemical composition, biochemical composition, and position-specific scoring matrices (PSSM), were developed to predict the substrate specificity of seven transporter classes: amino acid, anion, cation, electron, protein/mRNA, sugar, and other transporters. An additional model to differentiate transporters from non-transporters was also developed. Among the developed models, the biochemical composition and PSSM hybrid model outperformed other models and achieved an overall average prediction accuracy of 76.69% with a Mathews correlation coefficient (MCC) of 0.49 and a receiver operating characteristic area under the curve (AUC) of 0.833 on our main dataset. This model also achieved an overall average prediction accuracy of 78.88% and MCC of 0.41 on an independent dataset. Conclusions: Our analyses suggest that evolutionary information (i.e., the PSSM) and the AAIndex are key features for the substrate specificity prediction of transport proteins. In comparison, similarity-based methods such as BLAST, PSI-BLAST, and hidden Markov models do not provide accurate predictions for the substrate specificity of membrane transport proteins. TrSSP: The Transporter Substrate Specificity Prediction Server, a web server that implements the SVM models developed in this paper, is freely available at http://bioinfo.noble.org/TrSSP. © 2014 Mishra et al.","author":[{"dropping-particle":"","family":"Mishra","given":"Nitish K.","non-dropping-particle":"","parse-names":false,"suffix":""},{"dropping-particle":"","family":"Chang","given":"Junil","non-dropping-particle":"","parse-names":false,"suffix":""},{"dropping-particle":"","family":"Zhao","given":"Patrick X.","non-dropping-particle":"","parse-names":false,"suffix":""}],"container-title":"PLoS ONE","id":"ITEM-4","issued":{"date-parts":[["2014"]]},"title":"Prediction of membrane transport proteins and their substrate specificities using primary sequence information","type":"article-journal"},"uris":["http://www.mendeley.com/documents/?uuid=f08bee3e-c62f-4a92-9308-e9ba0ae5585c"]}],"mendeley":{"formattedCitation":"[4]–[7]","plainTextFormattedCitation":"[4]–[7]","previouslyFormattedCitation":"[4]–[7]"},"properties":{"noteIndex":0},"schema":"https://github.com/citation-style-language/schema/raw/master/csl-citation.json"}</w:instrText>
      </w:r>
      <w:r w:rsidR="00951CFC">
        <w:fldChar w:fldCharType="separate"/>
      </w:r>
      <w:r w:rsidR="00951CFC" w:rsidRPr="00951CFC">
        <w:rPr>
          <w:noProof/>
        </w:rPr>
        <w:t>[4]–[7]</w:t>
      </w:r>
      <w:r w:rsidR="00951CFC">
        <w:fldChar w:fldCharType="end"/>
      </w:r>
      <w:r w:rsidR="00B13B75">
        <w:t xml:space="preserve">. Here, we present </w:t>
      </w:r>
      <w:r w:rsidR="003424C2">
        <w:t xml:space="preserve">a </w:t>
      </w:r>
      <w:r w:rsidR="0076325C">
        <w:t xml:space="preserve">stacked </w:t>
      </w:r>
      <w:r w:rsidR="003424C2">
        <w:t xml:space="preserve">ensemble framework </w:t>
      </w:r>
      <w:r w:rsidR="00847384">
        <w:t>that comprises of</w:t>
      </w:r>
      <w:r w:rsidR="003424C2">
        <w:t xml:space="preserve"> th</w:t>
      </w:r>
      <w:r w:rsidR="00847384">
        <w:t>re</w:t>
      </w:r>
      <w:r w:rsidR="003424C2">
        <w:t>e base model</w:t>
      </w:r>
      <w:r w:rsidR="00847384">
        <w:t xml:space="preserve">s which rely on Support Vector Machines </w:t>
      </w:r>
      <w:r w:rsidR="006E065E">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67b9d84d-a319-45bc-8051-fffed2ffce83"]}],"mendeley":{"formattedCitation":"[8]","plainTextFormattedCitation":"[8]","previouslyFormattedCitation":"[8]"},"properties":{"noteIndex":0},"schema":"https://github.com/citation-style-language/schema/raw/master/csl-citation.json"}</w:instrText>
      </w:r>
      <w:r w:rsidR="006E065E">
        <w:fldChar w:fldCharType="separate"/>
      </w:r>
      <w:r w:rsidR="006E065E" w:rsidRPr="006E065E">
        <w:rPr>
          <w:noProof/>
        </w:rPr>
        <w:t>[8]</w:t>
      </w:r>
      <w:r w:rsidR="006E065E">
        <w:fldChar w:fldCharType="end"/>
      </w:r>
      <w:r w:rsidR="006E065E">
        <w:t xml:space="preserve"> </w:t>
      </w:r>
      <w:r w:rsidR="00847384">
        <w:t>and a meta learner</w:t>
      </w:r>
      <w:r w:rsidR="003424C2">
        <w:t xml:space="preserve"> </w:t>
      </w:r>
      <w:r w:rsidR="00232E6F">
        <w:t xml:space="preserve">which uses a majority voting criterion </w:t>
      </w:r>
      <w:r w:rsidR="003424C2">
        <w:t>to</w:t>
      </w:r>
      <w:r w:rsidR="00B13B75">
        <w:t xml:space="preserve"> predict the substrate specificities of TE</w:t>
      </w:r>
      <w:r w:rsidR="00232E6F">
        <w:t xml:space="preserve">s </w:t>
      </w:r>
      <w:r w:rsidR="001571ED">
        <w:t xml:space="preserve">using their </w:t>
      </w:r>
      <w:r w:rsidR="003424C2">
        <w:t xml:space="preserve">primary </w:t>
      </w:r>
      <w:r w:rsidR="001571ED">
        <w:t>sequences as features</w:t>
      </w:r>
      <w:r w:rsidR="004728C8">
        <w:t xml:space="preserve">. </w:t>
      </w:r>
      <w:r w:rsidR="003424C2" w:rsidRPr="00B62807">
        <w:rPr>
          <w:rStyle w:val="BodyTextChar"/>
        </w:rPr>
        <w:t xml:space="preserve">The heterogeneity </w:t>
      </w:r>
      <w:r w:rsidR="0076325C">
        <w:rPr>
          <w:rStyle w:val="BodyTextChar"/>
        </w:rPr>
        <w:t xml:space="preserve">among </w:t>
      </w:r>
      <w:r w:rsidR="003424C2" w:rsidRPr="00B62807">
        <w:rPr>
          <w:rStyle w:val="BodyTextChar"/>
        </w:rPr>
        <w:t xml:space="preserve">our </w:t>
      </w:r>
      <w:r w:rsidR="0076325C">
        <w:rPr>
          <w:rStyle w:val="BodyTextChar"/>
        </w:rPr>
        <w:t xml:space="preserve">base </w:t>
      </w:r>
      <w:r w:rsidR="003424C2" w:rsidRPr="00B62807">
        <w:rPr>
          <w:rStyle w:val="BodyTextChar"/>
        </w:rPr>
        <w:t xml:space="preserve">models </w:t>
      </w:r>
      <w:r w:rsidR="0076325C">
        <w:rPr>
          <w:rStyle w:val="BodyTextChar"/>
        </w:rPr>
        <w:t xml:space="preserve">in the ensemble </w:t>
      </w:r>
      <w:r w:rsidR="00232E6F">
        <w:rPr>
          <w:rStyle w:val="BodyTextChar"/>
        </w:rPr>
        <w:t>is</w:t>
      </w:r>
      <w:r w:rsidR="003424C2" w:rsidRPr="00B62807">
        <w:rPr>
          <w:rStyle w:val="BodyTextChar"/>
        </w:rPr>
        <w:t xml:space="preserve"> governed by the different feature representation techniques</w:t>
      </w:r>
      <w:r w:rsidR="003424C2">
        <w:t xml:space="preserve"> used to encode the primary sequences of the enzymes. Ensemble </w:t>
      </w:r>
      <w:r w:rsidR="0050585B">
        <w:t>m</w:t>
      </w:r>
      <w:r w:rsidR="003424C2">
        <w:t xml:space="preserve">ethods are known to provide more robust and accurate predictions </w:t>
      </w:r>
      <w:r w:rsidR="006E065E">
        <w:fldChar w:fldCharType="begin" w:fldLock="1"/>
      </w:r>
      <w:r w:rsidR="006E065E">
        <w:instrText xml:space="preserve">ADDIN CSL_CITATION {"citationItems":[{"id":"ITEM-1","itemData":{"DOI":"10.2174/157489310794072508","ISSN":"15748936","abstract":"Ensemble learning is an intensively studied technique in machine learning and pattern recognition. Recent work in computational biology has seen an increasing use of ensemble learning methods due to their unique advantages in dealing with small sample size, high-dimensionality, and complex data structures. The aim of this article is two-fold. Firstly, it is to provide a review of the most widely used ensemble learning methods and their application in various bioinformatics problems, including the main topics of gene expression, mass spectrometry-based proteomics, gene-gene interaction identification from genome-wide association studies, and prediction of regulatory elements from DNA and protein sequences. Secondly, we try to identify and summarize future trends of ensemble methods in bioinformatics. Promising directions such as ensemble of support vector machines, meta-ensembles, and ensemble based feature selection are discussed.","author":[{"dropping-particle":"","family":"Yang","given":"Pengyi","non-dropping-particle":"","parse-names":false,"suffix":""},{"dropping-particle":"","family":"Hwa Yang","given":"Yee","non-dropping-particle":"","parse-names":false,"suffix":""},{"dropping-particle":"","family":"B. Zhou","given":"Bing","non-dropping-particle":"","parse-names":false,"suffix":""},{"dropping-particle":"","family":"Y. Zomaya","given":"Albert","non-dropping-particle":"","parse-names":false,"suffix":""}],"container-title":"Current Bioinformatics","id":"ITEM-1","issued":{"date-parts":[["2010"]]},"title":"A Review of Ensemble Methods in Bioinformatics","type":"article-journal"},"uris":["http://www.mendeley.com/documents/?uuid=c79a7c7d-a2c9-4f8e-b11e-025097d8c375"]},{"id":"ITEM-2","itemData":{"DOI":"10.1007/3-540-45014-9_1","ISBN":"3540677046","ISSN":"16113349","abstract":"Ensemble methods are learning algorithms that construct a set of classifiers and then classify new data points by taking a (weighted) vote of their predictions. The original ensemble method is Bayesian averaging, but more recent algorithms include error-correcting output coding, Bagging, and boosting. This paper reviews these methods and explains why ensembles can often perform better than any single classifier. Some previous studies comparing ensemble methods are reviewed, and some new experiments are presented to uncover the reasons that Adaboost does not overfit rapidly. © Springer-Verlag Berlin Heidelberg 2000.","author":[{"dropping-particle":"","family":"Dietterich","given":"Thomas G.","non-dropping-particle":"","parse-names":false,"suffix":""}],"container-title":"Lecture Notes in Computer Science (including subseries Lecture Notes in Artificial Intelligence and Lecture Notes in Bioinformatics)","id":"ITEM-2","issued":{"date-parts":[["2000"]]},"title":"Ensemble methods in machine learning","type":"paper-conference"},"uris":["http://www.mendeley.com/documents/?uuid=f8d62b22-8e22-49d1-9328-4be9b31777f7"]},{"id":"ITEM-3","itemData":{"DOI":"10.1038/nmeth.2016","ISSN":"15487091","PMID":"22796662","abstract":"Reconstructing gene regulatory networks from high-throughput data is a long-standing challenge. Through the Dialogue on Reverse Engineering Assessment and Methods (DREAM) project, we performed a comprehensive blind assessment of over 30 network inference methods on Escherichia coli, Staphylococcus aureus, Saccharomyces cerevisiae and in silico microarray data. We characterize the performance, data requirements and inherent biases of different inference approaches, and we provide guidelines for algorithm application and development. We observed that no single inference method performs optimally across all data sets. In contrast, integration of predictions from multiple inference methods shows robust and high performance across diverse data sets. We thereby constructed high-confidence networks for E. coli and S. aureus, each comprising </w:instrText>
      </w:r>
      <w:r w:rsidR="006E065E">
        <w:rPr>
          <w:rFonts w:ascii="Cambria Math" w:hAnsi="Cambria Math" w:cs="Cambria Math"/>
        </w:rPr>
        <w:instrText>∼</w:instrText>
      </w:r>
      <w:r w:rsidR="006E065E">
        <w:instrText xml:space="preserve">1,700 transcriptional interactions at a precision of </w:instrText>
      </w:r>
      <w:r w:rsidR="006E065E">
        <w:rPr>
          <w:rFonts w:ascii="Cambria Math" w:hAnsi="Cambria Math" w:cs="Cambria Math"/>
        </w:rPr>
        <w:instrText>∼</w:instrText>
      </w:r>
      <w:r w:rsidR="006E065E">
        <w:instrText>50%. We experimentally tested 53 previously unobserved regulatory interactions in E. coli, of which 23 (43%) were supported. Our results establish community-based methods as a powerful and robust tool for the inference of transcriptional gene regulatory networks. © 2012 Nature America, Inc. All rights reserved.","author":[{"dropping-particle":"","family":"Marbach","given":"Daniel","non-dropping-particle":"","parse-names":false,"suffix":""},{"dropping-particle":"","family":"Costello","given":"James C.","non-dropping-particle":"","parse-names":false,"suffix":""},{"dropping-particle":"","family":"Küffner","given":"Robert","non-dropping-particle":"","parse-names":false,"suffix":""},{"dropping-particle":"","family":"Vega","given":"Nicole M.","non-dropping-particle":"","parse-names":false,"suffix":""},{"dropping-particle":"","family":"Prill","given":"Robert J.","non-dropping-particle":"","parse-names":false,"suffix":""},{"dropping-particle":"","family":"Camacho","given":"Diogo M.","non-dropping-particle":"","parse-names":false,"suffix":""},{"dropping-particle":"","family":"Allison","given":"Kyle R.","non-dropping-particle":"","parse-names":false,"suffix":""},{"dropping-particle":"","family":"Kellis","given":"Manolis","non-dropping-particle":"","parse-names":false,"suffix":""},{"dropping-particle":"","family":"Collins","given":"James J.","non-dropping-particle":"","parse-names":false,"suffix":""},{"dropping-particle":"","family":"Aderhold","given":"Andrej","non-dropping-particle":"","parse-names":false,"suffix":""},{"dropping-particle":"","family":"Stolovitzky","given":"Gustavo","non-dropping-particle":"","parse-names":false,"suffix":""},{"dropping-particle":"","family":"Bonneau","given":"Richard","non-dropping-particle":"","parse-names":false,"suffix":""},{"dropping-particle":"","family":"Chen","given":"Yukun","non-dropping-particle":"","parse-names":false,"suffix":""},{"dropping-particle":"","family":"Cordero","given":"Francesca","non-dropping-particle":"","parse-names":false,"suffix":""},{"dropping-particle":"","family":"Crane","given":"Martin","non-dropping-particle":"","parse-names":false,"suffix":""},{"dropping-particle":"","family":"Dondelinger","given":"Frank","non-dropping-particle":"","parse-names":false,"suffix":""},{"dropping-particle":"","family":"Drton","given":"Mathias","non-dropping-particle":"","parse-names":false,"suffix":""},{"dropping-particle":"","family":"Esposito","given":"Roberto","non-dropping-particle":"","parse-names":false,"suffix":""},{"dropping-particle":"","family":"Foygel","given":"Rina","non-dropping-particle":"","parse-names":false,"suffix":""},{"dropping-particle":"","family":"La Fuente","given":"Alberto","non-dropping-particle":"De","parse-names":false,"suffix":""},{"dropping-particle":"","family":"Gertheiss","given":"Jan","non-dropping-particle":"","parse-names":false,"suffix":""},{"dropping-particle":"","family":"Geurts","given":"Pierre","non-dropping-particle":"","parse-names":false,"suffix":""},{"dropping-particle":"","family":"Greenfield","given":"Alex","non-dropping-particle":"","parse-names":false,"suffix":""},{"dropping-particle":"","family":"Grzegorczyk","given":"Marco","non-dropping-particle":"","parse-names":false,"suffix":""},{"dropping-particle":"","family":"Haury","given":"Anne Claire","non-dropping-particle":"","parse-names":false,"suffix":""},{"dropping-particle":"","family":"Holmes","given":"Benjamin","non-dropping-particle":"","parse-names":false,"suffix":""},{"dropping-particle":"","family":"Hothorn","given":"Torsten","non-dropping-particle":"","parse-names":false,"suffix":""},{"dropping-particle":"","family":"Husmeier","given":"Dirk","non-dropping-particle":"","parse-names":false,"suffix":""},{"dropping-particle":"","family":"Huynh-Thu","given":"Vân Anh","non-dropping-particle":"","parse-names":false,"suffix":""},{"dropping-particle":"","family":"Irrthum","given":"Alexandre","non-dropping-particle":"","parse-names":false,"suffix":""},{"dropping-particle":"","family":"Karlebach","given":"Guy","non-dropping-particle":"","parse-names":false,"suffix":""},{"dropping-particle":"","family":"Lèbre","given":"Sophie","non-dropping-particle":"","parse-names":false,"suffix":""},{"dropping-particle":"","family":"Leo","given":"Vincenzo","non-dropping-particle":"De","parse-names":false,"suffix":""},{"dropping-particle":"","family":"Madar","given":"Aviv","non-dropping-particle":"","parse-names":false,"suffix":""},{"dropping-particle":"","family":"Mani","given":"Subramani","non-dropping-particle":"","parse-names":false,"suffix":""},{"dropping-particle":"","family":"Mordelet","given":"Fantine","non-dropping-particle":"","parse-names":false,"suffix":""},{"dropping-particle":"","family":"Ostrer","given":"Harry","non-dropping-particle":"","parse-names":false,"suffix":""},{"dropping-particle":"","family":"Ouyang","given":"Zhengyu","non-dropping-particle":"","parse-names":false,"suffix":""},{"dropping-particle":"","family":"Pandya","given":"Ravi","non-dropping-particle":"","parse-names":false,"suffix":""},{"dropping-particle":"","family":"Petri","given":"Tobias","non-dropping-particle":"","parse-names":false,"suffix":""},{"dropping-particle":"","family":"Pinna","given":"Andrea","non-dropping-particle":"","parse-names":false,"suffix":""},{"dropping-particle":"","family":"Poultney","given":"Christopher S.","non-dropping-particle":"","parse-names":false,"suffix":""},{"dropping-particle":"","family":"Rezny","given":"Serena","non-dropping-particle":"","parse-names":false,"suffix":""},{"dropping-particle":"","family":"Ruskin","given":"Heather J.","non-dropping-particle":"","parse-names":false,"suffix":""},{"dropping-particle":"","family":"Saeys","given":"Yvan","non-dropping-particle":"","parse-names":false,"suffix":""},{"dropping-particle":"","family":"Shamir","given":"Ron","non-dropping-particle":"","parse-names":false,"suffix":""},{"dropping-particle":"","family":"Sîrbu","given":"Alina","non-dropping-particle":"","parse-names":false,"suffix":""},{"dropping-particle":"","family":"Song","given":"Mingzhou","non-dropping-particle":"","parse-names":false,"suffix":""},{"dropping-particle":"","family":"Soranzo","given":"Nicola","non-dropping-particle":"","parse-names":false,"suffix":""},{"dropping-particle":"","family":"Statnikov","given":"Alexander","non-dropping-particle":"","parse-names":false,"suffix":""},{"dropping-particle":"","family":"Vega","given":"Nicci","non-dropping-particle":"","parse-names":false,"suffix":""},{"dropping-particle":"","family":"Vera-Licona","given":"Paola","non-dropping-particle":"","parse-names":false,"suffix":""},{"dropping-particle":"","family":"Vert","given":"Jean Philippe","non-dropping-particle":"","parse-names":false,"suffix":""},{"dropping-particle":"","family":"Visconti","given":"Alessia","non-dropping-particle":"","parse-names":false,"suffix":""},{"dropping-particle":"","family":"Wang","given":"Haizhou","non-dropping-particle":"","parse-names":false,"suffix":""},{"dropping-particle":"","family":"Wehenkel","given":"Louis","non-dropping-particle":"","parse-names":false,"suffix":""},{"dropping-particle":"","family":"Windhager","given":"Lukas","non-dropping-particle":"","parse-names":false,"suffix":""},{"dropping-particle":"","family":"Zhang","given":"Yang","non-dropping-particle":"","parse-names":false,"suffix":""},{"dropping-particle":"","family":"Zimmer","given":"Ralf","non-dropping-particle":"","parse-names":false,"suffix":""}],"container-title":"Nature Methods","id":"ITEM-3","issued":{"date-parts":[["2012"]]},"title":"Wisdom of crowds for robust gene network inference","type":"article-journal"},"uris":["http://www.mendeley.com/documents/?uuid=cb6dafd5-3787-47e6-93dc-29d539788e9b"]}],"mendeley":{"formattedCitation":"[9]–[11]","plainTextFormattedCitation":"[9]–[11]","previouslyFormattedCitation":"[9]–[11]"},"properties":{"noteIndex":0},"schema":"https://github.com/citation-style-language/schema/raw/master/csl-citation.json"}</w:instrText>
      </w:r>
      <w:r w:rsidR="006E065E">
        <w:fldChar w:fldCharType="separate"/>
      </w:r>
      <w:r w:rsidR="006E065E" w:rsidRPr="006E065E">
        <w:rPr>
          <w:noProof/>
        </w:rPr>
        <w:t>[9]–[11]</w:t>
      </w:r>
      <w:r w:rsidR="006E065E">
        <w:fldChar w:fldCharType="end"/>
      </w:r>
      <w:r w:rsidR="00DF489D">
        <w:t xml:space="preserve"> </w:t>
      </w:r>
      <w:r w:rsidR="003424C2">
        <w:t xml:space="preserve">compared to any individual model </w:t>
      </w:r>
      <w:r w:rsidR="00DF489D">
        <w:t>on small training samples which we will eventually illustrate through this study</w:t>
      </w:r>
      <w:r w:rsidR="003D2382">
        <w:t xml:space="preserve">. </w:t>
      </w:r>
      <w:r w:rsidR="0076325C">
        <w:t xml:space="preserve">Our </w:t>
      </w:r>
      <w:r w:rsidR="0050585B">
        <w:t>e</w:t>
      </w:r>
      <w:r w:rsidR="0076325C">
        <w:t xml:space="preserve">nsemble </w:t>
      </w:r>
      <w:r w:rsidR="0050585B">
        <w:t>f</w:t>
      </w:r>
      <w:r w:rsidR="0076325C">
        <w:t>ramework achieves a mean cross validation accuracy of 0.777 across 10,000 simulations</w:t>
      </w:r>
      <w:r w:rsidR="003753C2">
        <w:t xml:space="preserve"> of this study using different training and validation sets</w:t>
      </w:r>
      <w:r w:rsidR="0076325C">
        <w:t>.</w:t>
      </w:r>
    </w:p>
    <w:p w14:paraId="01C12AE0" w14:textId="17090459" w:rsidR="00565AFC" w:rsidRDefault="00565AFC" w:rsidP="00AE77EE">
      <w:pPr>
        <w:pStyle w:val="BodyText"/>
        <w:rPr>
          <w:ins w:id="1" w:author="Mike Jindra" w:date="2020-11-25T10:50:00Z"/>
        </w:rPr>
      </w:pPr>
      <w:ins w:id="2" w:author="Mike Jindra" w:date="2020-11-25T10:36:00Z">
        <w:r>
          <w:t xml:space="preserve">I would also add the current range of the model and that our goal is to get the model to be within the range of </w:t>
        </w:r>
      </w:ins>
      <w:ins w:id="3" w:author="Mike Jindra" w:date="2020-11-25T10:39:00Z">
        <w:r>
          <w:t>70</w:t>
        </w:r>
      </w:ins>
      <w:ins w:id="4" w:author="Mike Jindra" w:date="2020-11-25T10:36:00Z">
        <w:r>
          <w:t xml:space="preserve"> </w:t>
        </w:r>
      </w:ins>
      <w:ins w:id="5" w:author="Mike Jindra" w:date="2020-11-25T10:37:00Z">
        <w:r>
          <w:t>–</w:t>
        </w:r>
      </w:ins>
      <w:ins w:id="6" w:author="Mike Jindra" w:date="2020-11-25T10:36:00Z">
        <w:r>
          <w:t xml:space="preserve"> 9</w:t>
        </w:r>
      </w:ins>
      <w:ins w:id="7" w:author="Mike Jindra" w:date="2020-11-25T10:37:00Z">
        <w:r>
          <w:t xml:space="preserve">0%. </w:t>
        </w:r>
      </w:ins>
    </w:p>
    <w:p w14:paraId="3A775FD2" w14:textId="4E67D359" w:rsidR="00842EFF" w:rsidRDefault="00842EFF" w:rsidP="00AE77EE">
      <w:pPr>
        <w:pStyle w:val="BodyText"/>
      </w:pPr>
      <w:ins w:id="8" w:author="Mike Jindra" w:date="2020-11-25T10:50:00Z">
        <w:r>
          <w:t>I would then add the two topics we discussed to get the model to this point: 1) automatic feature selection and 2) linear regression classification.</w:t>
        </w:r>
      </w:ins>
    </w:p>
    <w:p w14:paraId="7D707311" w14:textId="1848CC0B" w:rsidR="004728C8" w:rsidRDefault="004728C8" w:rsidP="00AE77EE">
      <w:pPr>
        <w:pStyle w:val="Heading2"/>
      </w:pPr>
      <w:r>
        <w:t>Methods</w:t>
      </w:r>
    </w:p>
    <w:p w14:paraId="376E6686" w14:textId="77777777" w:rsidR="008F2525" w:rsidRPr="00DA10F2" w:rsidRDefault="00691477" w:rsidP="00DA10F2">
      <w:pPr>
        <w:pStyle w:val="Heading3"/>
      </w:pPr>
      <w:r w:rsidRPr="00DA10F2">
        <w:t>Dataset Compilation</w:t>
      </w:r>
    </w:p>
    <w:p w14:paraId="79260F7F" w14:textId="5EB2CD08" w:rsidR="00410FBC" w:rsidRDefault="004728C8" w:rsidP="00AE77EE">
      <w:pPr>
        <w:pStyle w:val="BodyText"/>
      </w:pPr>
      <w:r w:rsidRPr="004728C8">
        <w:t>The input dataset consists of 106 TE sequences and their corresponding substrate specificity</w:t>
      </w:r>
      <w:r>
        <w:t xml:space="preserve">. These characterized TE were obtained from multiple literature sources </w:t>
      </w:r>
      <w:r>
        <w:fldChar w:fldCharType="begin" w:fldLock="1"/>
      </w:r>
      <w:r w:rsidR="006E065E">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1b5ec34c-ef54-428b-9f17-5ab4a47512fc"]},{"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thioesterases","type":"article-journal"},"uris":["http://www.mendeley.com/documents/?uuid=a4d9ca7e-146c-41bb-9477-1c81ab232b00"]},{"id":"ITEM-4","itemData":{"DOI":"10.1073/pnas.92.23.10639","ISSN":"00278424","PMID":"7479856","abstract":"The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engineering","type":"article-journal"},"uris":["http://www.mendeley.com/documents/?uuid=b289f9e1-bd70-4697-a01d-812f719998f4"]}],"mendeley":{"formattedCitation":"[3], [12]–[14]","plainTextFormattedCitation":"[3], [12]–[14]","previouslyFormattedCitation":"[3], [12]–[14]"},"properties":{"noteIndex":0},"schema":"https://github.com/citation-style-language/schema/raw/master/csl-citation.json"}</w:instrText>
      </w:r>
      <w:r>
        <w:fldChar w:fldCharType="separate"/>
      </w:r>
      <w:r w:rsidR="006E065E" w:rsidRPr="006E065E">
        <w:rPr>
          <w:noProof/>
        </w:rPr>
        <w:t>[3], [12]–[14]</w:t>
      </w:r>
      <w:r>
        <w:fldChar w:fldCharType="end"/>
      </w:r>
      <w:r>
        <w:t xml:space="preserve">. </w:t>
      </w:r>
      <w:r w:rsidR="00410FBC" w:rsidRPr="00453F80">
        <w:t>The</w:t>
      </w:r>
      <w:r>
        <w:t>se</w:t>
      </w:r>
      <w:r w:rsidR="00410FBC" w:rsidRPr="00453F80">
        <w:t xml:space="preserve"> enzymes </w:t>
      </w:r>
      <w:r>
        <w:t>were</w:t>
      </w:r>
      <w:r w:rsidR="00410FBC" w:rsidRPr="00453F80">
        <w:t xml:space="preserve"> </w:t>
      </w:r>
      <w:r w:rsidR="0010202A">
        <w:t xml:space="preserve">divided </w:t>
      </w:r>
      <w:r w:rsidR="00410FBC" w:rsidRPr="00453F80">
        <w:t xml:space="preserve">into </w:t>
      </w:r>
      <w:r w:rsidR="00410FBC">
        <w:t>the following categories</w:t>
      </w:r>
      <w:r>
        <w:t xml:space="preserve"> </w:t>
      </w:r>
      <w:r w:rsidR="00691477">
        <w:t>to formulate a classification problem</w:t>
      </w:r>
      <w:r w:rsidR="00410FBC" w:rsidRPr="00453F80">
        <w:t>:</w:t>
      </w:r>
    </w:p>
    <w:p w14:paraId="442D847B" w14:textId="77777777" w:rsidR="00410FBC" w:rsidRPr="001227C7" w:rsidRDefault="00410FBC" w:rsidP="00AE77EE">
      <w:pPr>
        <w:pStyle w:val="BodyText"/>
        <w:numPr>
          <w:ilvl w:val="0"/>
          <w:numId w:val="2"/>
        </w:numPr>
      </w:pPr>
      <w:r>
        <w:t>TE</w:t>
      </w:r>
      <w:r w:rsidRPr="005A41B8">
        <w:t xml:space="preserve"> with </w:t>
      </w:r>
      <w:r>
        <w:t>greater</w:t>
      </w:r>
      <w:r w:rsidRPr="005A41B8">
        <w:t xml:space="preserve"> than 50% specificity above C12 and less than 10% specificity for C12 and below</w:t>
      </w:r>
      <w:r>
        <w:t xml:space="preserve"> denoted by the label “1”</w:t>
      </w:r>
    </w:p>
    <w:p w14:paraId="2140461E" w14:textId="3603E666" w:rsidR="00410FBC" w:rsidRPr="005A41B8" w:rsidRDefault="00410FBC" w:rsidP="00AE77EE">
      <w:pPr>
        <w:pStyle w:val="BodyText"/>
        <w:numPr>
          <w:ilvl w:val="0"/>
          <w:numId w:val="2"/>
        </w:numPr>
      </w:pPr>
      <w:r>
        <w:t>TE</w:t>
      </w:r>
      <w:r w:rsidRPr="005A41B8">
        <w:t xml:space="preserve"> </w:t>
      </w:r>
      <w:r>
        <w:t>with</w:t>
      </w:r>
      <w:r w:rsidRPr="005A41B8">
        <w:t xml:space="preserve"> </w:t>
      </w:r>
      <w:r>
        <w:t>greater</w:t>
      </w:r>
      <w:r w:rsidRPr="005A41B8">
        <w:t xml:space="preserve"> than 50% specificity </w:t>
      </w:r>
      <w:r>
        <w:t>for</w:t>
      </w:r>
      <w:r w:rsidRPr="008B406F">
        <w:t xml:space="preserve"> </w:t>
      </w:r>
      <w:r w:rsidRPr="005A41B8">
        <w:t xml:space="preserve">C12 or below </w:t>
      </w:r>
      <w:del w:id="9" w:author="Mike Jindra" w:date="2020-11-25T10:48:00Z">
        <w:r w:rsidRPr="005A41B8" w:rsidDel="00842EFF">
          <w:delText>and less than 10% specificity</w:delText>
        </w:r>
        <w:r w:rsidDel="00842EFF">
          <w:delText xml:space="preserve"> </w:delText>
        </w:r>
        <w:r w:rsidRPr="005A41B8" w:rsidDel="00842EFF">
          <w:delText>above C12</w:delText>
        </w:r>
        <w:r w:rsidDel="00842EFF">
          <w:delText xml:space="preserve"> denoted by the label “3”</w:delText>
        </w:r>
      </w:del>
    </w:p>
    <w:p w14:paraId="39CEA1CC" w14:textId="79337052" w:rsidR="00410FBC" w:rsidRDefault="00410FBC" w:rsidP="00AE77EE">
      <w:pPr>
        <w:pStyle w:val="BodyText"/>
        <w:numPr>
          <w:ilvl w:val="0"/>
          <w:numId w:val="2"/>
        </w:numPr>
      </w:pPr>
      <w:r>
        <w:t>TE</w:t>
      </w:r>
      <w:r w:rsidRPr="000336AF">
        <w:t xml:space="preserve"> w</w:t>
      </w:r>
      <w:r>
        <w:t>ith</w:t>
      </w:r>
      <w:r w:rsidRPr="000336AF">
        <w:t xml:space="preserve"> </w:t>
      </w:r>
      <w:ins w:id="10" w:author="Mike Jindra" w:date="2020-11-25T10:49:00Z">
        <w:r w:rsidR="00842EFF" w:rsidRPr="00842EFF">
          <w:rPr>
            <w:rFonts w:cs="Times New Roman"/>
            <w:color w:val="222222"/>
            <w:shd w:val="clear" w:color="auto" w:fill="FFFFFF"/>
            <w:rPrChange w:id="11" w:author="Mike Jindra" w:date="2020-11-25T10:49:00Z">
              <w:rPr>
                <w:rFonts w:ascii="Arial" w:hAnsi="Arial" w:cs="Arial"/>
                <w:color w:val="222222"/>
                <w:shd w:val="clear" w:color="auto" w:fill="FFFFFF"/>
              </w:rPr>
            </w:rPrChange>
          </w:rPr>
          <w:t>specificity for C12 and shorter substrates between 10% and 50%</w:t>
        </w:r>
      </w:ins>
      <w:del w:id="12" w:author="Mike Jindra" w:date="2020-11-25T10:49:00Z">
        <w:r w:rsidRPr="000336AF" w:rsidDel="00842EFF">
          <w:delText>mixed</w:delText>
        </w:r>
      </w:del>
      <w:r w:rsidRPr="000336AF">
        <w:t xml:space="preserve"> </w:t>
      </w:r>
      <w:del w:id="13" w:author="Mike Jindra" w:date="2020-11-25T10:49:00Z">
        <w:r w:rsidRPr="000336AF" w:rsidDel="00842EFF">
          <w:delText>specificity</w:delText>
        </w:r>
        <w:r w:rsidDel="00842EFF">
          <w:delText xml:space="preserve"> </w:delText>
        </w:r>
      </w:del>
      <w:r>
        <w:t>denoted by the label “2”</w:t>
      </w:r>
    </w:p>
    <w:p w14:paraId="27474C53" w14:textId="2F6DD44F" w:rsidR="00691477" w:rsidRDefault="00691477" w:rsidP="00AE77EE">
      <w:pPr>
        <w:pStyle w:val="BodyText"/>
        <w:rPr>
          <w:noProof/>
        </w:rPr>
      </w:pPr>
      <w:r w:rsidRPr="00453F80">
        <w:lastRenderedPageBreak/>
        <w:t xml:space="preserve">The length of </w:t>
      </w:r>
      <w:r>
        <w:t>TE</w:t>
      </w:r>
      <w:r w:rsidRPr="00453F80">
        <w:t xml:space="preserve"> sequences ranges from 300 to 412</w:t>
      </w:r>
      <w:r w:rsidRPr="00691477">
        <w:t xml:space="preserve">. </w:t>
      </w:r>
      <w:r w:rsidRPr="00691477">
        <w:fldChar w:fldCharType="begin"/>
      </w:r>
      <w:r w:rsidRPr="00691477">
        <w:instrText xml:space="preserve"> REF _Ref49435740 \h  \* MERGEFORMAT </w:instrText>
      </w:r>
      <w:r w:rsidRPr="00691477">
        <w:fldChar w:fldCharType="separate"/>
      </w:r>
      <w:r w:rsidRPr="00691477">
        <w:t xml:space="preserve">Figure </w:t>
      </w:r>
      <w:r w:rsidRPr="00691477">
        <w:rPr>
          <w:noProof/>
        </w:rPr>
        <w:t>1</w:t>
      </w:r>
      <w:r w:rsidRPr="00691477">
        <w:fldChar w:fldCharType="end"/>
      </w:r>
      <w:r>
        <w:t xml:space="preserve"> shows</w:t>
      </w:r>
      <w:r w:rsidRPr="00453F80">
        <w:t xml:space="preserve"> the length of the sequences </w:t>
      </w:r>
      <w:r>
        <w:t>against</w:t>
      </w:r>
      <w:r w:rsidRPr="00453F80">
        <w:t xml:space="preserve"> the number of </w:t>
      </w:r>
      <w:r>
        <w:t xml:space="preserve">TE </w:t>
      </w:r>
      <w:r w:rsidRPr="00453F80">
        <w:t>instances</w:t>
      </w:r>
      <w:r>
        <w:t xml:space="preserve"> for each sequence length. </w:t>
      </w:r>
      <w:r w:rsidRPr="00444004">
        <w:rPr>
          <w:noProof/>
        </w:rPr>
        <w:t xml:space="preserve">The maximum count is of sequence length 399 representing the </w:t>
      </w:r>
      <w:r>
        <w:rPr>
          <w:noProof/>
        </w:rPr>
        <w:t xml:space="preserve">Cuphea viscosissima, henceforth referred </w:t>
      </w:r>
      <w:r w:rsidR="006E065E">
        <w:rPr>
          <w:noProof/>
        </w:rPr>
        <w:t xml:space="preserve">to </w:t>
      </w:r>
      <w:r>
        <w:rPr>
          <w:noProof/>
        </w:rPr>
        <w:t>as Cupv,</w:t>
      </w:r>
      <w:r w:rsidRPr="00444004">
        <w:rPr>
          <w:noProof/>
        </w:rPr>
        <w:t xml:space="preserve"> class of enzymes.</w:t>
      </w:r>
      <w:r>
        <w:rPr>
          <w:noProof/>
        </w:rPr>
        <w:t xml:space="preserve"> </w:t>
      </w:r>
      <w:r w:rsidRPr="00691477">
        <w:rPr>
          <w:noProof/>
        </w:rPr>
        <w:t>The dataset has a higher percentage of TE with more than 50% specificity at or below C12 and less than 10% specificity for above C12 substrates.</w:t>
      </w:r>
      <w:r>
        <w:rPr>
          <w:noProof/>
        </w:rPr>
        <w:t xml:space="preserve"> </w:t>
      </w:r>
      <w:r w:rsidRPr="00691477">
        <w:rPr>
          <w:noProof/>
        </w:rPr>
        <w:fldChar w:fldCharType="begin"/>
      </w:r>
      <w:r w:rsidRPr="00691477">
        <w:rPr>
          <w:noProof/>
        </w:rPr>
        <w:instrText xml:space="preserve"> REF _Ref49435901 \h  \* MERGEFORMAT </w:instrText>
      </w:r>
      <w:r w:rsidRPr="00691477">
        <w:rPr>
          <w:noProof/>
        </w:rPr>
      </w:r>
      <w:r w:rsidRPr="00691477">
        <w:rPr>
          <w:noProof/>
        </w:rPr>
        <w:fldChar w:fldCharType="separate"/>
      </w:r>
      <w:r w:rsidRPr="00691477">
        <w:t xml:space="preserve">Figure </w:t>
      </w:r>
      <w:r w:rsidRPr="00691477">
        <w:rPr>
          <w:noProof/>
        </w:rPr>
        <w:t>2</w:t>
      </w:r>
      <w:r w:rsidRPr="00691477">
        <w:rPr>
          <w:noProof/>
        </w:rPr>
        <w:fldChar w:fldCharType="end"/>
      </w:r>
      <w:r w:rsidRPr="00691477">
        <w:rPr>
          <w:noProof/>
        </w:rPr>
        <w:t xml:space="preserve"> highlights this trait of the dataset.</w:t>
      </w:r>
      <w:r w:rsidRPr="00691477">
        <w:rPr>
          <w:b/>
          <w:bCs/>
          <w:noProof/>
        </w:rPr>
        <w:t xml:space="preserve"> </w:t>
      </w:r>
      <w:r w:rsidRPr="00691477">
        <w:rPr>
          <w:noProof/>
        </w:rPr>
        <w:t>Enzyme class 3 (the TE with more than 50% specificity at or below C12 and less than 10% specificity for substrates above C12) accounts for about 48% of the training data while Enzyme class 1 (TE with more than 50% specificity above C12 and less than 10% specificity for substrates below C12 accounts) accounts for about 35% of the training data. Only 17% of the training data is represented by Enzyme Class 2, (the TE of mixed specificity).</w:t>
      </w:r>
    </w:p>
    <w:p w14:paraId="64374E61" w14:textId="77777777" w:rsidR="00691477" w:rsidRDefault="00691477" w:rsidP="00AE77EE">
      <w:pPr>
        <w:pStyle w:val="BodyText"/>
        <w:jc w:val="center"/>
      </w:pPr>
      <w:r w:rsidRPr="00453F80">
        <w:rPr>
          <w:noProof/>
        </w:rPr>
        <w:drawing>
          <wp:inline distT="0" distB="0" distL="0" distR="0" wp14:anchorId="0E3F75CC" wp14:editId="2CFF9B7A">
            <wp:extent cx="4707172" cy="2824302"/>
            <wp:effectExtent l="0" t="0" r="5080" b="0"/>
            <wp:docPr id="11" name="Picture" descr="SequenceLengthCount" title="Sequence Length 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Images/SequenceLengthCount.png"/>
                    <pic:cNvPicPr>
                      <a:picLocks noChangeAspect="1" noChangeArrowheads="1"/>
                    </pic:cNvPicPr>
                  </pic:nvPicPr>
                  <pic:blipFill>
                    <a:blip r:embed="rId6"/>
                    <a:stretch>
                      <a:fillRect/>
                    </a:stretch>
                  </pic:blipFill>
                  <pic:spPr bwMode="auto">
                    <a:xfrm>
                      <a:off x="0" y="0"/>
                      <a:ext cx="4740459" cy="2844274"/>
                    </a:xfrm>
                    <a:prstGeom prst="rect">
                      <a:avLst/>
                    </a:prstGeom>
                    <a:noFill/>
                    <a:ln w="9525">
                      <a:noFill/>
                      <a:headEnd/>
                      <a:tailEnd/>
                    </a:ln>
                  </pic:spPr>
                </pic:pic>
              </a:graphicData>
            </a:graphic>
          </wp:inline>
        </w:drawing>
      </w:r>
    </w:p>
    <w:p w14:paraId="1359161B" w14:textId="028A8550" w:rsidR="00691477" w:rsidRPr="00691477" w:rsidRDefault="00691477" w:rsidP="00AE77EE">
      <w:pPr>
        <w:pStyle w:val="Caption"/>
      </w:pPr>
      <w:bookmarkStart w:id="14" w:name="_Ref49435740"/>
      <w:r w:rsidRPr="00691477">
        <w:t xml:space="preserve">Figure </w:t>
      </w:r>
      <w:r w:rsidR="00F367D1">
        <w:fldChar w:fldCharType="begin"/>
      </w:r>
      <w:r w:rsidR="00F367D1">
        <w:instrText xml:space="preserve"> SEQ Figure \* ARABIC </w:instrText>
      </w:r>
      <w:r w:rsidR="00F367D1">
        <w:fldChar w:fldCharType="separate"/>
      </w:r>
      <w:r w:rsidR="007930A2">
        <w:rPr>
          <w:noProof/>
        </w:rPr>
        <w:t>1</w:t>
      </w:r>
      <w:r w:rsidR="00F367D1">
        <w:rPr>
          <w:noProof/>
        </w:rPr>
        <w:fldChar w:fldCharType="end"/>
      </w:r>
      <w:bookmarkEnd w:id="14"/>
      <w:r w:rsidRPr="00691477">
        <w:t xml:space="preserve">: Sequence length vs count of enzymes with the same sequence length. The most frequent Thioesterase in the dataset is </w:t>
      </w:r>
      <w:proofErr w:type="spellStart"/>
      <w:r w:rsidRPr="00691477">
        <w:t>Cupv</w:t>
      </w:r>
      <w:proofErr w:type="spellEnd"/>
      <w:r w:rsidRPr="00691477">
        <w:t xml:space="preserve"> with 399 residues</w:t>
      </w:r>
    </w:p>
    <w:p w14:paraId="431159A7" w14:textId="77777777" w:rsidR="00410FBC" w:rsidRPr="00410FBC" w:rsidRDefault="00410FBC" w:rsidP="00AE77EE"/>
    <w:p w14:paraId="45E8FF3E" w14:textId="77777777" w:rsidR="00691477" w:rsidRDefault="00691477" w:rsidP="00AE77EE">
      <w:pPr>
        <w:jc w:val="center"/>
      </w:pPr>
      <w:r w:rsidRPr="00453F80">
        <w:rPr>
          <w:noProof/>
        </w:rPr>
        <w:lastRenderedPageBreak/>
        <w:drawing>
          <wp:inline distT="0" distB="0" distL="0" distR="0" wp14:anchorId="167E3494" wp14:editId="299B4C5A">
            <wp:extent cx="3864334" cy="2576223"/>
            <wp:effectExtent l="0" t="0" r="0" b="1905"/>
            <wp:docPr id="2"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 screenshot of a cell pho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917155" cy="2611437"/>
                    </a:xfrm>
                    <a:prstGeom prst="rect">
                      <a:avLst/>
                    </a:prstGeom>
                    <a:noFill/>
                    <a:ln w="9525">
                      <a:noFill/>
                      <a:headEnd/>
                      <a:tailEnd/>
                    </a:ln>
                  </pic:spPr>
                </pic:pic>
              </a:graphicData>
            </a:graphic>
          </wp:inline>
        </w:drawing>
      </w:r>
    </w:p>
    <w:p w14:paraId="19F6C391" w14:textId="753ABA85" w:rsidR="008F2525" w:rsidRDefault="00691477" w:rsidP="00AE77EE">
      <w:pPr>
        <w:pStyle w:val="Caption"/>
      </w:pPr>
      <w:bookmarkStart w:id="15" w:name="_Ref49435901"/>
      <w:r w:rsidRPr="008F2525">
        <w:t xml:space="preserve">Figure </w:t>
      </w:r>
      <w:r w:rsidR="00F367D1">
        <w:fldChar w:fldCharType="begin"/>
      </w:r>
      <w:r w:rsidR="00F367D1">
        <w:instrText xml:space="preserve"> SEQ Figure \* ARABIC </w:instrText>
      </w:r>
      <w:r w:rsidR="00F367D1">
        <w:fldChar w:fldCharType="separate"/>
      </w:r>
      <w:r w:rsidR="007930A2">
        <w:rPr>
          <w:noProof/>
        </w:rPr>
        <w:t>2</w:t>
      </w:r>
      <w:r w:rsidR="00F367D1">
        <w:rPr>
          <w:noProof/>
        </w:rPr>
        <w:fldChar w:fldCharType="end"/>
      </w:r>
      <w:bookmarkEnd w:id="15"/>
      <w:r w:rsidRPr="008F2525">
        <w:t>: Relative frequency distribution of TE arranged in descending order of their magnitude is shown here. Enzyme Class 3 accounts for about 48% of the training data.</w:t>
      </w:r>
    </w:p>
    <w:p w14:paraId="5FE683F4" w14:textId="7688A7E8" w:rsidR="009E6F50" w:rsidRPr="00453F80" w:rsidRDefault="009E6F50" w:rsidP="00DA10F2">
      <w:pPr>
        <w:pStyle w:val="Heading3"/>
      </w:pPr>
      <w:bookmarkStart w:id="16" w:name="feature-representation"/>
      <w:r w:rsidRPr="00453F80">
        <w:t>Feature Representation</w:t>
      </w:r>
      <w:bookmarkEnd w:id="16"/>
    </w:p>
    <w:p w14:paraId="2960FF02" w14:textId="03D5B8FD" w:rsidR="009E6F50" w:rsidRPr="00453F80" w:rsidRDefault="00F70A72" w:rsidP="00AE77EE">
      <w:pPr>
        <w:pStyle w:val="BodyText"/>
      </w:pPr>
      <w:r>
        <w:t xml:space="preserve">We have used </w:t>
      </w:r>
      <w:r w:rsidR="004A2F8B">
        <w:t xml:space="preserve">three </w:t>
      </w:r>
      <w:r>
        <w:t xml:space="preserve">different feature representation techniques </w:t>
      </w:r>
      <w:r w:rsidR="00C87786">
        <w:t>to encode primary sequence information of the enzymes. The motive behind using different techniques is to extract distinct information from the sequences so that each model can produce relatively uncorrelated output predictions. The three different representations are 1) k-mer motif builder, 2) G</w:t>
      </w:r>
      <w:r w:rsidR="00B31892">
        <w:t>rouped Amino Acid</w:t>
      </w:r>
      <w:r w:rsidR="00C87786">
        <w:t xml:space="preserve"> encoded motif builder 3) </w:t>
      </w:r>
      <w:r w:rsidR="003371E9">
        <w:t>P</w:t>
      </w:r>
      <w:r w:rsidR="00C87786">
        <w:t xml:space="preserve">ositional </w:t>
      </w:r>
      <w:r w:rsidR="003371E9">
        <w:t>feature builder</w:t>
      </w:r>
      <w:r w:rsidR="00C87786">
        <w:t>. Among the three techniques, the first two can be encoded automatically using primary sequences of the enzymes while the last one requires expert level human intervention. Each of the representation techniques is described in the following subsections.</w:t>
      </w:r>
      <w:r w:rsidR="009C7923">
        <w:t xml:space="preserve"> The final step of all techniques involved creating a one hot encoded feature vector which is described in </w:t>
      </w:r>
      <w:r w:rsidR="00896A47">
        <w:fldChar w:fldCharType="begin"/>
      </w:r>
      <w:r w:rsidR="00896A47">
        <w:instrText xml:space="preserve"> REF _Ref49440553 \h </w:instrText>
      </w:r>
      <w:r w:rsidR="00896A47">
        <w:fldChar w:fldCharType="separate"/>
      </w:r>
      <w:r w:rsidR="00896A47">
        <w:t>Appendix A</w:t>
      </w:r>
      <w:r w:rsidR="00896A47">
        <w:fldChar w:fldCharType="end"/>
      </w:r>
      <w:r w:rsidR="009C7923">
        <w:t>.</w:t>
      </w:r>
    </w:p>
    <w:p w14:paraId="78D548A7" w14:textId="77777777" w:rsidR="009E6F50" w:rsidRPr="00453F80" w:rsidRDefault="009E6F50" w:rsidP="00AE77EE">
      <w:pPr>
        <w:pStyle w:val="Heading4"/>
      </w:pPr>
      <w:bookmarkStart w:id="17" w:name="k-mer-motif-builder"/>
      <w:r w:rsidRPr="00453F80">
        <w:t>k-mer motif builder</w:t>
      </w:r>
      <w:bookmarkEnd w:id="17"/>
    </w:p>
    <w:p w14:paraId="52DA8DC3" w14:textId="3BA7F029" w:rsidR="009E6F50" w:rsidRPr="00453F80" w:rsidRDefault="009E6F50" w:rsidP="006F23DA">
      <w:pPr>
        <w:pStyle w:val="BodyText"/>
      </w:pPr>
      <w:r w:rsidRPr="00453F80">
        <w:t>This representation is similar to the N-gram representation for language models</w:t>
      </w:r>
      <w:r w:rsidR="00BE268B">
        <w:t xml:space="preserve"> </w:t>
      </w:r>
      <w:r w:rsidR="00BE268B">
        <w:fldChar w:fldCharType="begin" w:fldLock="1"/>
      </w:r>
      <w:r w:rsidR="006E065E">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[15]","plainTextFormattedCitation":"[15]","previouslyFormattedCitation":"[15]"},"properties":{"noteIndex":0},"schema":"https://github.com/citation-style-language/schema/raw/master/csl-citation.json"}</w:instrText>
      </w:r>
      <w:r w:rsidR="00BE268B">
        <w:fldChar w:fldCharType="separate"/>
      </w:r>
      <w:r w:rsidR="006E065E" w:rsidRPr="006E065E">
        <w:rPr>
          <w:noProof/>
        </w:rPr>
        <w:t>[15]</w:t>
      </w:r>
      <w:r w:rsidR="00BE268B">
        <w:fldChar w:fldCharType="end"/>
      </w:r>
      <w:r w:rsidRPr="00453F80">
        <w:t xml:space="preserve">. Here, the entire training dataset (all enzyme sequences) is scanned to search for all possible sequence motifs of length k. A </w:t>
      </w:r>
      <w:r w:rsidR="00845A8F">
        <w:t xml:space="preserve">one hot encoded </w:t>
      </w:r>
      <w:r w:rsidRPr="00453F80">
        <w:t xml:space="preserve">feature set is created with sequence motifs which are repeated in at least 2 instances of enzymes in the training data. This step is taken </w:t>
      </w:r>
      <w:r w:rsidR="006F23DA">
        <w:t xml:space="preserve">for two reasons, 1) </w:t>
      </w:r>
      <w:r>
        <w:t>T</w:t>
      </w:r>
      <w:r w:rsidRPr="00453F80">
        <w:t>o avoid building a large set of features</w:t>
      </w:r>
      <w:r w:rsidR="006F23DA">
        <w:t xml:space="preserve"> and 2) </w:t>
      </w:r>
      <w:r w:rsidRPr="00453F80">
        <w:t>It is expected that enzymes of a specific substrate specificity will have common motifs and the main aim of the model is to learn these common motifs, not a motif specific to a particular enzyme.</w:t>
      </w:r>
    </w:p>
    <w:p w14:paraId="257D599E" w14:textId="77777777" w:rsidR="009E6F50" w:rsidRPr="00453F80" w:rsidRDefault="009E6F50" w:rsidP="00AE77EE">
      <w:pPr>
        <w:pStyle w:val="BodyText"/>
      </w:pPr>
      <w:r w:rsidRPr="00453F80">
        <w:t>Hypothetical Example:</w:t>
      </w:r>
    </w:p>
    <w:p w14:paraId="54E3CBD4" w14:textId="77777777" w:rsidR="009E6F50" w:rsidRPr="00453F80" w:rsidRDefault="009E6F50" w:rsidP="00AE77EE">
      <w:pPr>
        <w:pStyle w:val="BodyText"/>
      </w:pPr>
      <w:r w:rsidRPr="00453F80">
        <w:t xml:space="preserve">Given 3 enzyme sequences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oMath>
      <w:r w:rsidRPr="00453F80">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453F80">
        <w:t xml:space="preserve"> and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oMath>
      <w:r w:rsidRPr="00453F80">
        <w:t xml:space="preserve"> where</w:t>
      </w:r>
    </w:p>
    <w:p w14:paraId="420F5E28" w14:textId="77777777" w:rsidR="009E6F50" w:rsidRPr="00453F80" w:rsidRDefault="00F367D1"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r>
            <m:rPr>
              <m:nor/>
            </m:rPr>
            <m:t>'MLTPWS'</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r>
            <m:rPr>
              <m:nor/>
            </m:rPr>
            <m:t>'TTMLPT'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r>
            <m:rPr>
              <m:nor/>
            </m:rPr>
            <m:t>'WSTPLM'</m:t>
          </m:r>
        </m:oMath>
      </m:oMathPara>
    </w:p>
    <w:p w14:paraId="629BEBB6" w14:textId="77777777" w:rsidR="009E6F50" w:rsidRPr="00453F80" w:rsidRDefault="009E6F50" w:rsidP="00AE77EE">
      <w:pPr>
        <w:pStyle w:val="BodyText"/>
      </w:pPr>
      <w:r w:rsidRPr="00AE77EE">
        <w:lastRenderedPageBreak/>
        <w:t xml:space="preserve">and choosing </w:t>
      </w:r>
      <m:oMath>
        <m:r>
          <m:rPr>
            <m:sty m:val="p"/>
          </m:rPr>
          <w:rPr>
            <w:rFonts w:ascii="Cambria Math" w:hAnsi="Cambria Math"/>
          </w:rPr>
          <m:t>k=2</m:t>
        </m:r>
      </m:oMath>
      <w:r w:rsidRPr="00AE77EE">
        <w:t>, the set of possible 2-mers are {‘LP’, ‘LT’, ‘ML’, ‘PL’, ‘PW’, ‘ST’, ‘TM’, ‘TP’, ‘TT’, ‘WS’} among which only {‘ML’,‘TP’} are present in at least two instances. Hence the feature set will be a one-hot encoded vector of length 2 with ‘ML’ as the first index and ‘TP’ as the second index. The feature representation for the enzymes will be as follows</w:t>
      </w:r>
      <w:r w:rsidRPr="00453F80">
        <w:t>:</w:t>
      </w:r>
    </w:p>
    <w:p w14:paraId="12AE9464" w14:textId="77777777" w:rsidR="009E6F50" w:rsidRPr="00453F80" w:rsidRDefault="00F367D1" w:rsidP="00AE77EE">
      <w:pPr>
        <w:pStyle w:val="BodyText"/>
        <w:rPr>
          <w:rFonts w:eastAsiaTheme="minorEastAsia"/>
        </w:rPr>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m:oMathPara>
    </w:p>
    <w:p w14:paraId="4E7F69B0" w14:textId="77777777" w:rsidR="009E6F50" w:rsidRPr="00453F80" w:rsidRDefault="00F367D1"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mr>
              </m:m>
            </m:e>
          </m:d>
        </m:oMath>
      </m:oMathPara>
    </w:p>
    <w:p w14:paraId="090668F8" w14:textId="77777777" w:rsidR="009E6F50" w:rsidRPr="00453F80" w:rsidRDefault="00F367D1" w:rsidP="00AE77EE">
      <w:pPr>
        <w:pStyle w:val="BodyText"/>
      </w:pPr>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1</m:t>
                    </m:r>
                  </m:e>
                </m:mr>
              </m:m>
            </m:e>
          </m:d>
        </m:oMath>
      </m:oMathPara>
    </w:p>
    <w:p w14:paraId="7694EB6B" w14:textId="5115C578" w:rsidR="004F124A" w:rsidRDefault="004F124A" w:rsidP="00AE77EE">
      <w:pPr>
        <w:pStyle w:val="Heading4"/>
      </w:pPr>
      <w:bookmarkStart w:id="18" w:name="model-formulation"/>
      <w:r>
        <w:t>G</w:t>
      </w:r>
      <w:r w:rsidR="00B31892">
        <w:t>rouped Amino Acid</w:t>
      </w:r>
      <w:r>
        <w:t xml:space="preserve"> encoded motif builder</w:t>
      </w:r>
    </w:p>
    <w:p w14:paraId="4425318B" w14:textId="28FBFF05" w:rsidR="00AE77EE" w:rsidRDefault="004F124A" w:rsidP="00AE77EE">
      <w:r>
        <w:t xml:space="preserve">This representation technique is similar to the k-mer motif </w:t>
      </w:r>
      <w:r w:rsidR="00B31892">
        <w:t>builder,</w:t>
      </w:r>
      <w:r>
        <w:t xml:space="preserve"> but it performs an additional pre-processing step </w:t>
      </w:r>
      <w:r w:rsidR="00B31892">
        <w:t xml:space="preserve">on the primary sequence </w:t>
      </w:r>
      <w:r>
        <w:t xml:space="preserve">before </w:t>
      </w:r>
      <w:r w:rsidR="00B31892">
        <w:t xml:space="preserve">searching for all possible sequence motifs of length k. </w:t>
      </w:r>
      <w:r w:rsidR="002E1EA0">
        <w:t xml:space="preserve">In the preprocessing step, </w:t>
      </w:r>
      <w:r w:rsidR="002E1EA0" w:rsidRPr="002E1EA0">
        <w:t xml:space="preserve">the 20 amino acid types </w:t>
      </w:r>
      <w:r w:rsidR="002E1EA0">
        <w:t>were</w:t>
      </w:r>
      <w:r w:rsidR="002E1EA0" w:rsidRPr="002E1EA0">
        <w:t xml:space="preserve"> categorized into five classes according to their physicochemical properties, e.g. hydrophobicity, </w:t>
      </w:r>
      <w:proofErr w:type="gramStart"/>
      <w:r w:rsidR="002E1EA0" w:rsidRPr="002E1EA0">
        <w:t>charge</w:t>
      </w:r>
      <w:proofErr w:type="gramEnd"/>
      <w:r w:rsidR="002E1EA0" w:rsidRPr="002E1EA0">
        <w:t xml:space="preserve"> and molecular size. The five classes </w:t>
      </w:r>
      <w:r w:rsidR="002E1EA0">
        <w:t>were</w:t>
      </w:r>
      <w:r w:rsidR="002E1EA0" w:rsidRPr="002E1EA0">
        <w:t xml:space="preserv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2E1EA0" w:rsidRPr="002E1EA0">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2E1EA0" w:rsidRPr="002E1EA0">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2E1EA0" w:rsidRPr="002E1EA0">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2E1EA0" w:rsidRPr="002E1EA0">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2E1EA0" w:rsidRPr="002E1EA0">
        <w:t>: STCPNQ).</w:t>
      </w:r>
      <w:r w:rsidR="002E1EA0">
        <w:t xml:space="preserve"> </w:t>
      </w:r>
      <w:r w:rsidR="001E563F">
        <w:t xml:space="preserve">Finally, each amino acid in the sequence was mapped to their respective class to create a compressed sequence with only five different types of values per position. </w:t>
      </w:r>
      <w:r w:rsidR="002E1EA0">
        <w:t>For example</w:t>
      </w:r>
      <w:r w:rsidR="00AE77EE">
        <w:t>,</w:t>
      </w:r>
      <w:r w:rsidR="002E1EA0">
        <w:t xml:space="preserve"> a primary sequence ‘MLTPWS’ </w:t>
      </w:r>
      <w:r w:rsidR="00AE77EE">
        <w:t>is represented as ‘</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oMath>
      <w:r w:rsidR="00AE77EE">
        <w:t xml:space="preserve">’. Using this compressed representation, k-mer motif builder is used to construct a feature set as described in the above subsection. </w:t>
      </w:r>
    </w:p>
    <w:p w14:paraId="7AFAAA61" w14:textId="12184434" w:rsidR="00AE77EE" w:rsidRDefault="003371E9" w:rsidP="00AE77EE">
      <w:pPr>
        <w:pStyle w:val="Heading4"/>
      </w:pPr>
      <w:r>
        <w:t>P</w:t>
      </w:r>
      <w:r w:rsidR="00A41316">
        <w:t xml:space="preserve">ositional </w:t>
      </w:r>
      <w:r w:rsidR="00A55470">
        <w:t>feature builder</w:t>
      </w:r>
    </w:p>
    <w:p w14:paraId="53AFD543" w14:textId="27495DFA" w:rsidR="000D3D65" w:rsidRDefault="00771BE9" w:rsidP="00763717">
      <w:pPr>
        <w:rPr>
          <w:rFonts w:ascii="Times" w:hAnsi="Times" w:cs="Times"/>
          <w:color w:val="auto"/>
        </w:rPr>
      </w:pPr>
      <w:r>
        <w:rPr>
          <w:rFonts w:ascii="Times" w:hAnsi="Times" w:cs="Times"/>
          <w:color w:val="auto"/>
        </w:rPr>
        <w:t>For this feature representation technique, a</w:t>
      </w:r>
      <w:r w:rsidR="00792500">
        <w:rPr>
          <w:rFonts w:ascii="Times" w:hAnsi="Times" w:cs="Times"/>
          <w:color w:val="auto"/>
        </w:rPr>
        <w:t xml:space="preserve"> total of 43 residue positions were selected </w:t>
      </w:r>
      <w:r>
        <w:rPr>
          <w:rFonts w:ascii="Times" w:hAnsi="Times" w:cs="Times"/>
          <w:color w:val="auto"/>
        </w:rPr>
        <w:t xml:space="preserve">from the aligned enzyme sequences </w:t>
      </w:r>
      <w:r w:rsidR="00792500">
        <w:rPr>
          <w:rFonts w:ascii="Times" w:hAnsi="Times" w:cs="Times"/>
          <w:color w:val="auto"/>
        </w:rPr>
        <w:t xml:space="preserve">based on their importance in prior acyl-ACP </w:t>
      </w:r>
      <w:proofErr w:type="spellStart"/>
      <w:r w:rsidR="00792500">
        <w:rPr>
          <w:rFonts w:ascii="Times" w:hAnsi="Times" w:cs="Times"/>
          <w:color w:val="auto"/>
        </w:rPr>
        <w:t>thioesterase</w:t>
      </w:r>
      <w:proofErr w:type="spellEnd"/>
      <w:r w:rsidR="00792500">
        <w:rPr>
          <w:rFonts w:ascii="Times" w:hAnsi="Times" w:cs="Times"/>
          <w:color w:val="auto"/>
        </w:rPr>
        <w:t xml:space="preserve"> mutagenesis studies as well as from structural analysis of the </w:t>
      </w:r>
      <w:proofErr w:type="spellStart"/>
      <w:r w:rsidR="00792500">
        <w:rPr>
          <w:rFonts w:ascii="Times" w:hAnsi="Times" w:cs="Times"/>
          <w:color w:val="auto"/>
        </w:rPr>
        <w:t>UcFatB</w:t>
      </w:r>
      <w:proofErr w:type="spellEnd"/>
      <w:r w:rsidR="00792500">
        <w:rPr>
          <w:rFonts w:ascii="Times" w:hAnsi="Times" w:cs="Times"/>
          <w:color w:val="auto"/>
        </w:rPr>
        <w:t xml:space="preserve"> binding pocket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Of these 43 positions, 15 were selected based on a previous study which successfully converted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color w:val="auto"/>
        </w:rPr>
        <w:t xml:space="preserve"> to have short-chain preference by interchanging the residues which varied in a sequence alignment</w:t>
      </w:r>
      <w:r w:rsidR="00896A47">
        <w:rPr>
          <w:rFonts w:ascii="Times" w:hAnsi="Times" w:cs="Times"/>
          <w:color w:val="auto"/>
        </w:rPr>
        <w:t xml:space="preserve">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Communications","id":"ITEM-1","issue":"1","issued":{"date-parts":[["2018"]]},"publisher":"Springer US","title":"Two distinct domains contribute to the substrate acyl chain length selectivity of plant acyl-ACP thioesterase","type":"article-journal","volume":"9"},"uris":["http://www.mendeley.com/documents/?uuid=c33a7970-8e47-48c0-8090-3b922996eb6b"]}],"mendeley":{"formattedCitation":"[3]","plainTextFormattedCitation":"[3]","previouslyFormattedCitation":"[3]"},"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[3]</w:t>
      </w:r>
      <w:r w:rsidR="00896A47">
        <w:rPr>
          <w:rFonts w:ascii="Times" w:hAnsi="Times" w:cs="Times"/>
          <w:color w:val="auto"/>
        </w:rPr>
        <w:fldChar w:fldCharType="end"/>
      </w:r>
      <w:r w:rsidR="00792500">
        <w:rPr>
          <w:rFonts w:ascii="Times" w:hAnsi="Times" w:cs="Times"/>
          <w:color w:val="auto"/>
        </w:rPr>
        <w:t xml:space="preserve">. An additional 3 positions were selected based on an early mutagenesis study of the acyl-ACP </w:t>
      </w:r>
      <w:proofErr w:type="spellStart"/>
      <w:r w:rsidR="00792500">
        <w:rPr>
          <w:rFonts w:ascii="Times" w:hAnsi="Times" w:cs="Times"/>
          <w:color w:val="auto"/>
        </w:rPr>
        <w:t>thioesterase</w:t>
      </w:r>
      <w:proofErr w:type="spellEnd"/>
      <w:r w:rsidR="00792500">
        <w:rPr>
          <w:rFonts w:ascii="Times" w:hAnsi="Times" w:cs="Times"/>
          <w:color w:val="auto"/>
        </w:rPr>
        <w:t xml:space="preserve"> from </w:t>
      </w:r>
      <w:r w:rsidR="00792500">
        <w:rPr>
          <w:rFonts w:ascii="Times" w:hAnsi="Times" w:cs="Times"/>
          <w:i/>
          <w:iCs/>
          <w:color w:val="auto"/>
        </w:rPr>
        <w:t>Umbellularia californica</w:t>
      </w:r>
      <w:r w:rsidR="00792500">
        <w:rPr>
          <w:rFonts w:ascii="Times" w:hAnsi="Times" w:cs="Times"/>
          <w:color w:val="auto"/>
        </w:rPr>
        <w:t xml:space="preserve">, which converted the predominantly C12-specific </w:t>
      </w:r>
      <w:proofErr w:type="spellStart"/>
      <w:r w:rsidR="00792500">
        <w:rPr>
          <w:rFonts w:ascii="Times" w:hAnsi="Times" w:cs="Times"/>
          <w:color w:val="auto"/>
        </w:rPr>
        <w:t>thioesterase</w:t>
      </w:r>
      <w:proofErr w:type="spellEnd"/>
      <w:r w:rsidR="00792500">
        <w:rPr>
          <w:rFonts w:ascii="Times" w:hAnsi="Times" w:cs="Times"/>
          <w:color w:val="auto"/>
        </w:rPr>
        <w:t xml:space="preserve"> to a predominantly C14-specific </w:t>
      </w:r>
      <w:proofErr w:type="spellStart"/>
      <w:r w:rsidR="00792500">
        <w:rPr>
          <w:rFonts w:ascii="Times" w:hAnsi="Times" w:cs="Times"/>
          <w:color w:val="auto"/>
        </w:rPr>
        <w:t>thioesterase</w:t>
      </w:r>
      <w:proofErr w:type="spellEnd"/>
      <w:r w:rsidR="00792500">
        <w:rPr>
          <w:rFonts w:ascii="Times" w:hAnsi="Times" w:cs="Times"/>
          <w:color w:val="auto"/>
        </w:rPr>
        <w:t xml:space="preserve"> using sequence analysis of the homolog from </w:t>
      </w:r>
      <w:r w:rsidR="00792500">
        <w:rPr>
          <w:rFonts w:ascii="Times" w:hAnsi="Times" w:cs="Times"/>
          <w:i/>
          <w:iCs/>
          <w:color w:val="auto"/>
        </w:rPr>
        <w:t xml:space="preserve">Cinnamomum </w:t>
      </w:r>
      <w:proofErr w:type="spellStart"/>
      <w:r w:rsidR="00792500">
        <w:rPr>
          <w:rFonts w:ascii="Times" w:hAnsi="Times" w:cs="Times"/>
          <w:i/>
          <w:iCs/>
          <w:color w:val="auto"/>
        </w:rPr>
        <w:t>camphora</w:t>
      </w:r>
      <w:proofErr w:type="spellEnd"/>
      <w:r w:rsidR="00792500">
        <w:rPr>
          <w:rFonts w:ascii="Times" w:hAnsi="Times" w:cs="Times"/>
          <w:i/>
          <w:iCs/>
          <w:color w:val="auto"/>
        </w:rPr>
        <w:t xml:space="preserve"> </w:t>
      </w:r>
      <w:r w:rsidR="00792500">
        <w:rPr>
          <w:rFonts w:ascii="Times" w:hAnsi="Times" w:cs="Times"/>
          <w:color w:val="auto"/>
        </w:rPr>
        <w:t xml:space="preserve">to guide the design </w:t>
      </w:r>
      <w:r w:rsidR="00896A47">
        <w:rPr>
          <w:rFonts w:ascii="Times" w:hAnsi="Times" w:cs="Times"/>
          <w:color w:val="auto"/>
        </w:rPr>
        <w:fldChar w:fldCharType="begin" w:fldLock="1"/>
      </w:r>
      <w:r w:rsidR="00896A47">
        <w:rPr>
          <w:rFonts w:ascii="Times" w:hAnsi="Times" w:cs="Times"/>
          <w:color w:val="auto"/>
        </w:rPr>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b289f9e1-bd70-4697-a01d-812f719998f4"]}],"mendeley":{"formattedCitation":"[14]","plainTextFormattedCitation":"[14]","previouslyFormattedCitation":"[14]"},"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[14]</w:t>
      </w:r>
      <w:r w:rsidR="00896A47">
        <w:rPr>
          <w:rFonts w:ascii="Times" w:hAnsi="Times" w:cs="Times"/>
          <w:color w:val="auto"/>
        </w:rPr>
        <w:fldChar w:fldCharType="end"/>
      </w:r>
      <w:r w:rsidR="00792500">
        <w:rPr>
          <w:rFonts w:ascii="Times" w:hAnsi="Times" w:cs="Times"/>
          <w:color w:val="auto"/>
        </w:rPr>
        <w:t xml:space="preserve">. Inspection of the </w:t>
      </w:r>
      <w:r w:rsidR="00792500">
        <w:rPr>
          <w:rFonts w:ascii="Times" w:hAnsi="Times" w:cs="Times"/>
          <w:i/>
          <w:iCs/>
          <w:color w:val="auto"/>
        </w:rPr>
        <w:t>Umbellularia californica</w:t>
      </w:r>
      <w:r w:rsidR="00792500">
        <w:rPr>
          <w:rFonts w:ascii="Times" w:hAnsi="Times" w:cs="Times"/>
          <w:color w:val="auto"/>
        </w:rPr>
        <w:t xml:space="preserve"> structure, namely residues within the </w:t>
      </w:r>
      <w:r w:rsidR="00792500">
        <w:rPr>
          <w:rFonts w:cs="Times New Roman"/>
          <w:i/>
          <w:iCs/>
          <w:color w:val="auto"/>
        </w:rPr>
        <w:t>α</w:t>
      </w:r>
      <w:r w:rsidR="00792500">
        <w:rPr>
          <w:rFonts w:ascii="Times" w:hAnsi="Times" w:cs="Times"/>
          <w:i/>
          <w:iCs/>
          <w:color w:val="auto"/>
        </w:rPr>
        <w:t>1</w:t>
      </w:r>
      <w:r w:rsidR="00792500">
        <w:rPr>
          <w:rFonts w:ascii="Times" w:hAnsi="Times" w:cs="Times"/>
          <w:color w:val="auto"/>
        </w:rPr>
        <w:t xml:space="preserve"> helix and the </w:t>
      </w:r>
      <w:r w:rsidR="00792500">
        <w:rPr>
          <w:rFonts w:cs="Times New Roman"/>
          <w:i/>
          <w:iCs/>
          <w:color w:val="auto"/>
        </w:rPr>
        <w:t>β</w:t>
      </w:r>
      <w:r w:rsidR="00792500">
        <w:rPr>
          <w:rFonts w:ascii="Times" w:hAnsi="Times" w:cs="Times"/>
          <w:i/>
          <w:iCs/>
          <w:color w:val="auto"/>
        </w:rPr>
        <w:t>2</w:t>
      </w:r>
      <w:r w:rsidR="00792500">
        <w:rPr>
          <w:rFonts w:ascii="Times" w:hAnsi="Times" w:cs="Times"/>
          <w:color w:val="auto"/>
        </w:rPr>
        <w:t xml:space="preserve">, </w:t>
      </w:r>
      <w:r w:rsidR="00792500">
        <w:rPr>
          <w:rFonts w:cs="Times New Roman"/>
          <w:i/>
          <w:iCs/>
          <w:color w:val="auto"/>
        </w:rPr>
        <w:t>β</w:t>
      </w:r>
      <w:r w:rsidR="00792500">
        <w:rPr>
          <w:rFonts w:ascii="Times" w:hAnsi="Times" w:cs="Times"/>
          <w:i/>
          <w:iCs/>
          <w:color w:val="auto"/>
        </w:rPr>
        <w:t>4</w:t>
      </w:r>
      <w:r w:rsidR="00792500">
        <w:rPr>
          <w:rFonts w:ascii="Times" w:hAnsi="Times" w:cs="Times"/>
          <w:color w:val="auto"/>
        </w:rPr>
        <w:t xml:space="preserve">, and </w:t>
      </w:r>
      <w:r w:rsidR="00792500">
        <w:rPr>
          <w:rFonts w:cs="Times New Roman"/>
          <w:i/>
          <w:iCs/>
          <w:color w:val="auto"/>
        </w:rPr>
        <w:t>β</w:t>
      </w:r>
      <w:r w:rsidR="00792500">
        <w:rPr>
          <w:rFonts w:ascii="Times" w:hAnsi="Times" w:cs="Times"/>
          <w:i/>
          <w:iCs/>
          <w:color w:val="auto"/>
        </w:rPr>
        <w:t>5</w:t>
      </w:r>
      <w:r w:rsidR="00792500">
        <w:rPr>
          <w:rFonts w:ascii="Times" w:hAnsi="Times" w:cs="Times"/>
          <w:color w:val="auto"/>
        </w:rPr>
        <w:t xml:space="preserve"> helices, led to the identification of 5 additional positions </w:t>
      </w:r>
      <w:r w:rsidR="00896A47">
        <w:rPr>
          <w:rFonts w:ascii="Times" w:hAnsi="Times" w:cs="Times"/>
          <w:color w:val="auto"/>
        </w:rPr>
        <w:fldChar w:fldCharType="begin" w:fldLock="1"/>
      </w:r>
      <w:r w:rsidR="00DC3BA8">
        <w:rPr>
          <w:rFonts w:ascii="Times" w:hAnsi="Times" w:cs="Times"/>
          <w:color w:val="auto"/>
        </w:rPr>
        <w:instrText>ADDIN CSL_CITATION {"citationItems":[{"id":"ITEM-1","itemData":{"DOI":"10.1021/acschembio.7b00641","ISSN":"15548937","PMID":"28991437","abstract":"Acyl-ACP thioesterase (TE) catalyzes the hydrolysis of thioester bonds during type II fatty acid synthesis and directly determines fatty acid chain length. Most TEs are responsible for recognition of 16:0 and 18:1 substrates, while specific TEs interrupt acyl-ACP elongation at C8-C14. However, the acyl selection mechanism of TE has not been thoroughly elucidated to date. In this study, the crystal structure of the C12-specific thioesterase FatB from Umbellularia californica, which consists of two independent hotdog domains, was determined. An uncanonical Asp-His-Glu catalytic network was identified on the C-terminal hotdog domain, whereas the substrate binding pocket was determined to be on the N-terminal hotdog domain. Moreover, we elucidated UcFatB's substrate selection mechanism, which is accommodated by several unconservative amino acids on the β5, β2, and β4 sheets and enclosed by T137 on the α1 helix. On this basis, the C12-specific TE was rationally redesigned toward C14 selectivity by tuning the substrate binding pocket capacity. The T137G mutant demonstrated comparative relative activity on C14 substrates compared to C12 substrates in vitro. Furthermore, the reconstructed UcFatB-T137G achieved C14 fatty acid content up to 40% in contrast to 10% C14 from the wild type in engineered E. coli cells. The unraveled substrate selection mechanism of TE provides a new strategy for tailoring fatty acid synthesis.","author":[{"dropping-particle":"","family":"Feng","given":"Yanbin","non-dropping-particle":"","parse-names":false,"suffix":""},{"dropping-particle":"","family":"Wang","given":"Yayue","non-dropping-particle":"","parse-names":false,"suffix":""},{"dropping-particle":"","family":"Liu","given":"Jiao","non-dropping-particle":"","parse-names":false,"suffix":""},{"dropping-particle":"","family":"Liu","given":"Yinghui","non-dropping-particle":"","parse-names":false,"suffix":""},{"dropping-particle":"","family":"Cao","given":"Xupeng","non-dropping-particle":"","parse-names":false,"suffix":""},{"dropping-particle":"","family":"Xue","given":"Song","non-dropping-particle":"","parse-names":false,"suffix":""}],"container-title":"ACS Chemical Biology","id":"ITEM-1","issue":"11","issued":{"date-parts":[["2017"]]},"page":"2830-2836","title":"Structural Insight into Acyl-ACP Thioesterase toward Substrate Specificity Design","type":"article-journal","volume":"12"},"uris":["http://www.mendeley.com/documents/?uuid=8fceb5f6-d522-42c5-995c-7a5935eb9042"]}],"mendeley":{"formattedCitation":"[1]","plainTextFormattedCitation":"[1]","previouslyFormattedCitation":"[1]"},"properties":{"noteIndex":0},"schema":"https://github.com/citation-style-language/schema/raw/master/csl-citation.json"}</w:instrText>
      </w:r>
      <w:r w:rsidR="00896A47">
        <w:rPr>
          <w:rFonts w:ascii="Times" w:hAnsi="Times" w:cs="Times"/>
          <w:color w:val="auto"/>
        </w:rPr>
        <w:fldChar w:fldCharType="separate"/>
      </w:r>
      <w:r w:rsidR="00896A47" w:rsidRPr="00896A47">
        <w:rPr>
          <w:rFonts w:ascii="Times" w:hAnsi="Times" w:cs="Times"/>
          <w:noProof/>
          <w:color w:val="auto"/>
        </w:rPr>
        <w:t>[1]</w:t>
      </w:r>
      <w:r w:rsidR="00896A47">
        <w:rPr>
          <w:rFonts w:ascii="Times" w:hAnsi="Times" w:cs="Times"/>
          <w:color w:val="auto"/>
        </w:rPr>
        <w:fldChar w:fldCharType="end"/>
      </w:r>
      <w:r w:rsidR="00792500">
        <w:rPr>
          <w:rFonts w:ascii="Times" w:hAnsi="Times" w:cs="Times"/>
          <w:color w:val="auto"/>
        </w:rPr>
        <w:t xml:space="preserve">. The remaining positions not encompassed within the criteria above were selected based on a sequence alignment among 6 </w:t>
      </w:r>
      <w:proofErr w:type="spellStart"/>
      <w:r w:rsidR="00792500">
        <w:rPr>
          <w:rFonts w:ascii="Times" w:hAnsi="Times" w:cs="Times"/>
          <w:color w:val="auto"/>
        </w:rPr>
        <w:t>thioesterases</w:t>
      </w:r>
      <w:proofErr w:type="spellEnd"/>
      <w:r w:rsidR="00792500">
        <w:rPr>
          <w:rFonts w:ascii="Times" w:hAnsi="Times" w:cs="Times"/>
          <w:color w:val="auto"/>
        </w:rPr>
        <w:t xml:space="preserve"> from 3 plant species. Each of the 3 plant species had a representative of a short-chain and a long-chain acyl-ACP </w:t>
      </w:r>
      <w:proofErr w:type="spellStart"/>
      <w:r w:rsidR="00792500">
        <w:rPr>
          <w:rFonts w:ascii="Times" w:hAnsi="Times" w:cs="Times"/>
          <w:color w:val="auto"/>
        </w:rPr>
        <w:t>thioesterase</w:t>
      </w:r>
      <w:proofErr w:type="spellEnd"/>
      <w:r w:rsidR="00792500">
        <w:rPr>
          <w:rFonts w:ascii="Times" w:hAnsi="Times" w:cs="Times"/>
          <w:color w:val="auto"/>
        </w:rPr>
        <w:t xml:space="preserve">. The three species included were </w:t>
      </w:r>
      <w:r w:rsidR="00792500">
        <w:rPr>
          <w:rFonts w:ascii="Times" w:hAnsi="Times" w:cs="Times"/>
          <w:i/>
          <w:iCs/>
          <w:color w:val="auto"/>
        </w:rPr>
        <w:t xml:space="preserve">Umbellularia californica </w:t>
      </w:r>
      <w:r w:rsidR="00792500">
        <w:rPr>
          <w:rFonts w:ascii="Times" w:hAnsi="Times" w:cs="Times"/>
          <w:color w:val="auto"/>
        </w:rPr>
        <w:t xml:space="preserve">(accession numbers Q41635.1 and Q41634), </w:t>
      </w:r>
      <w:r w:rsidR="00792500">
        <w:rPr>
          <w:rFonts w:ascii="Times" w:hAnsi="Times" w:cs="Times"/>
          <w:i/>
          <w:iCs/>
          <w:color w:val="auto"/>
        </w:rPr>
        <w:t xml:space="preserve">Cuphea palustris </w:t>
      </w:r>
      <w:r w:rsidR="00792500">
        <w:rPr>
          <w:rFonts w:ascii="Times" w:hAnsi="Times" w:cs="Times"/>
          <w:color w:val="auto"/>
        </w:rPr>
        <w:t xml:space="preserve">(accession numbers Q39554 and Q39555), </w:t>
      </w:r>
      <w:r w:rsidR="00792500">
        <w:rPr>
          <w:rFonts w:ascii="Times" w:hAnsi="Times" w:cs="Times"/>
          <w:i/>
          <w:iCs/>
          <w:color w:val="auto"/>
        </w:rPr>
        <w:t xml:space="preserve">Cuphea </w:t>
      </w:r>
      <w:proofErr w:type="spellStart"/>
      <w:r w:rsidR="00792500">
        <w:rPr>
          <w:rFonts w:ascii="Times" w:hAnsi="Times" w:cs="Times"/>
          <w:i/>
          <w:iCs/>
          <w:color w:val="auto"/>
        </w:rPr>
        <w:t>hookeriana</w:t>
      </w:r>
      <w:proofErr w:type="spellEnd"/>
      <w:r w:rsidR="00792500">
        <w:rPr>
          <w:rFonts w:ascii="Times" w:hAnsi="Times" w:cs="Times"/>
          <w:color w:val="auto"/>
        </w:rPr>
        <w:t xml:space="preserve"> (accession numbers AAC49269.1 and AAC48990.1), and </w:t>
      </w:r>
      <w:r w:rsidR="00792500">
        <w:rPr>
          <w:rFonts w:ascii="Times" w:hAnsi="Times" w:cs="Times"/>
          <w:i/>
          <w:iCs/>
          <w:color w:val="auto"/>
        </w:rPr>
        <w:t xml:space="preserve">Cuphea </w:t>
      </w:r>
      <w:proofErr w:type="spellStart"/>
      <w:r w:rsidR="00792500">
        <w:rPr>
          <w:rFonts w:ascii="Times" w:hAnsi="Times" w:cs="Times"/>
          <w:i/>
          <w:iCs/>
          <w:color w:val="auto"/>
        </w:rPr>
        <w:t>viscosissima</w:t>
      </w:r>
      <w:proofErr w:type="spellEnd"/>
      <w:r w:rsidR="00792500">
        <w:rPr>
          <w:rFonts w:ascii="Times" w:hAnsi="Times" w:cs="Times"/>
          <w:i/>
          <w:iCs/>
          <w:color w:val="auto"/>
        </w:rPr>
        <w:t xml:space="preserve"> </w:t>
      </w:r>
      <w:r w:rsidR="00792500">
        <w:rPr>
          <w:rFonts w:ascii="Times" w:hAnsi="Times" w:cs="Times"/>
          <w:color w:val="auto"/>
        </w:rPr>
        <w:t xml:space="preserve">(accession numbers </w:t>
      </w:r>
      <w:r w:rsidR="00792500">
        <w:rPr>
          <w:rFonts w:ascii="Times" w:hAnsi="Times" w:cs="Times"/>
          <w:color w:val="000000"/>
        </w:rPr>
        <w:t>AEM72522.1 and AEM72523.1</w:t>
      </w:r>
      <w:r w:rsidR="00792500">
        <w:rPr>
          <w:rFonts w:ascii="Times" w:hAnsi="Times" w:cs="Times"/>
          <w:color w:val="auto"/>
        </w:rPr>
        <w:t>).</w:t>
      </w:r>
      <w:r w:rsidR="00A55470">
        <w:rPr>
          <w:rFonts w:ascii="Times" w:hAnsi="Times" w:cs="Times"/>
          <w:color w:val="auto"/>
        </w:rPr>
        <w:t xml:space="preserve"> After selecting the 43 positions, </w:t>
      </w:r>
      <w:r w:rsidR="009241F0">
        <w:rPr>
          <w:rFonts w:ascii="Times" w:hAnsi="Times" w:cs="Times"/>
          <w:color w:val="auto"/>
        </w:rPr>
        <w:t>a</w:t>
      </w:r>
      <w:r w:rsidR="00A55470">
        <w:rPr>
          <w:rFonts w:ascii="Times" w:hAnsi="Times" w:cs="Times"/>
          <w:color w:val="auto"/>
        </w:rPr>
        <w:t xml:space="preserve">mino </w:t>
      </w:r>
      <w:r w:rsidR="009241F0">
        <w:rPr>
          <w:rFonts w:ascii="Times" w:hAnsi="Times" w:cs="Times"/>
          <w:color w:val="auto"/>
        </w:rPr>
        <w:t>a</w:t>
      </w:r>
      <w:r w:rsidR="00A55470">
        <w:rPr>
          <w:rFonts w:ascii="Times" w:hAnsi="Times" w:cs="Times"/>
          <w:color w:val="auto"/>
        </w:rPr>
        <w:t xml:space="preserve">cids in those positions were represented as a one hot encoded feature vector. Each position apart from the </w:t>
      </w:r>
      <w:r w:rsidR="009241F0">
        <w:rPr>
          <w:rFonts w:ascii="Times" w:hAnsi="Times" w:cs="Times"/>
          <w:color w:val="auto"/>
        </w:rPr>
        <w:t xml:space="preserve">20 types of amino acids may also </w:t>
      </w:r>
      <w:r w:rsidR="009241F0">
        <w:rPr>
          <w:rFonts w:ascii="Times" w:hAnsi="Times" w:cs="Times"/>
          <w:color w:val="auto"/>
        </w:rPr>
        <w:lastRenderedPageBreak/>
        <w:t xml:space="preserve">contain a gap (result of a multiple sequence alignment). Thus a </w:t>
      </w:r>
      <w:r w:rsidR="009C7923">
        <w:rPr>
          <w:rFonts w:ascii="Times" w:hAnsi="Times" w:cs="Times"/>
          <w:color w:val="auto"/>
        </w:rPr>
        <w:t>21-dimensional</w:t>
      </w:r>
      <w:r w:rsidR="009241F0">
        <w:rPr>
          <w:rFonts w:ascii="Times" w:hAnsi="Times" w:cs="Times"/>
          <w:color w:val="auto"/>
        </w:rPr>
        <w:t xml:space="preserve"> one hot encoded feature vector is used to represent each position.</w:t>
      </w:r>
    </w:p>
    <w:p w14:paraId="354DB6E3" w14:textId="6E4598DB" w:rsidR="000D3D65" w:rsidRDefault="000D3D65" w:rsidP="00DA10F2">
      <w:pPr>
        <w:pStyle w:val="Heading3"/>
      </w:pPr>
      <w:r>
        <w:t>Ensemble Formulation</w:t>
      </w:r>
    </w:p>
    <w:p w14:paraId="7F05F501" w14:textId="7F997C28" w:rsidR="000D3D65" w:rsidRPr="000D3D65" w:rsidRDefault="000D3D65" w:rsidP="000D3D65">
      <w:r>
        <w:t xml:space="preserve">Our ensemble framework involved three base learners which provided an output to a meta learner that predicted the enzyme class. Although </w:t>
      </w:r>
      <w:r w:rsidR="00A6260E">
        <w:t xml:space="preserve">all of </w:t>
      </w:r>
      <w:r>
        <w:t>our base learner</w:t>
      </w:r>
      <w:r w:rsidR="00A6260E">
        <w:t>s</w:t>
      </w:r>
      <w:r>
        <w:t xml:space="preserve"> were trained using the same principle (SVM), the heterogeneity among </w:t>
      </w:r>
      <w:r w:rsidR="00A6260E">
        <w:t>them</w:t>
      </w:r>
      <w:r>
        <w:t xml:space="preserve"> w</w:t>
      </w:r>
      <w:r w:rsidR="00A6260E">
        <w:t>as</w:t>
      </w:r>
      <w:r>
        <w:t xml:space="preserve"> governed by </w:t>
      </w:r>
      <w:r w:rsidR="00A6260E" w:rsidRPr="00B62807">
        <w:rPr>
          <w:rStyle w:val="BodyTextChar"/>
        </w:rPr>
        <w:t xml:space="preserve">the </w:t>
      </w:r>
      <w:r w:rsidR="00A6260E">
        <w:rPr>
          <w:rStyle w:val="BodyTextChar"/>
        </w:rPr>
        <w:t xml:space="preserve">three </w:t>
      </w:r>
      <w:r w:rsidR="00A6260E" w:rsidRPr="00B62807">
        <w:rPr>
          <w:rStyle w:val="BodyTextChar"/>
        </w:rPr>
        <w:t>different feature representation techniques</w:t>
      </w:r>
      <w:r w:rsidR="00A6260E">
        <w:rPr>
          <w:rStyle w:val="BodyTextChar"/>
        </w:rPr>
        <w:t xml:space="preserve"> described above. </w:t>
      </w:r>
      <w:r w:rsidR="00443097" w:rsidRPr="00B62807">
        <w:rPr>
          <w:rStyle w:val="BodyTextChar"/>
        </w:rPr>
        <w:t xml:space="preserve">The workflow of </w:t>
      </w:r>
      <w:r w:rsidR="00443097">
        <w:rPr>
          <w:rStyle w:val="BodyTextChar"/>
        </w:rPr>
        <w:t>our</w:t>
      </w:r>
      <w:r w:rsidR="00443097" w:rsidRPr="00B62807">
        <w:rPr>
          <w:rStyle w:val="BodyTextChar"/>
        </w:rPr>
        <w:t xml:space="preserve"> model is presented </w:t>
      </w:r>
      <w:r w:rsidR="00E34A74">
        <w:rPr>
          <w:rStyle w:val="BodyTextChar"/>
        </w:rPr>
        <w:fldChar w:fldCharType="begin"/>
      </w:r>
      <w:r w:rsidR="00E34A74">
        <w:rPr>
          <w:rStyle w:val="BodyTextChar"/>
        </w:rPr>
        <w:instrText xml:space="preserve"> REF _Ref57030505 \h </w:instrText>
      </w:r>
      <w:r w:rsidR="00E34A74">
        <w:rPr>
          <w:rStyle w:val="BodyTextChar"/>
        </w:rPr>
      </w:r>
      <w:r w:rsidR="00E34A74">
        <w:rPr>
          <w:rStyle w:val="BodyTextChar"/>
        </w:rPr>
        <w:fldChar w:fldCharType="separate"/>
      </w:r>
      <w:r w:rsidR="00E34A74">
        <w:t xml:space="preserve">Figure </w:t>
      </w:r>
      <w:r w:rsidR="00E34A74">
        <w:rPr>
          <w:noProof/>
        </w:rPr>
        <w:t>3</w:t>
      </w:r>
      <w:r w:rsidR="00E34A74">
        <w:rPr>
          <w:rStyle w:val="BodyTextChar"/>
        </w:rPr>
        <w:fldChar w:fldCharType="end"/>
      </w:r>
      <w:r w:rsidR="00443097">
        <w:rPr>
          <w:rStyle w:val="BodyTextChar"/>
        </w:rPr>
        <w:t>.</w:t>
      </w:r>
    </w:p>
    <w:p w14:paraId="7D140768" w14:textId="040751D6" w:rsidR="009E6F50" w:rsidRPr="00453F80" w:rsidRDefault="00B31892" w:rsidP="00443097">
      <w:pPr>
        <w:pStyle w:val="Heading4"/>
      </w:pPr>
      <w:r>
        <w:t xml:space="preserve">Base </w:t>
      </w:r>
      <w:r w:rsidR="009E6F50" w:rsidRPr="00453F80">
        <w:t xml:space="preserve">Model </w:t>
      </w:r>
      <w:bookmarkEnd w:id="18"/>
      <w:r w:rsidR="00443097">
        <w:t>Training</w:t>
      </w:r>
    </w:p>
    <w:p w14:paraId="059FCC59" w14:textId="4DDD7689" w:rsidR="00443097" w:rsidRDefault="00443097" w:rsidP="00AE77EE">
      <w:pPr>
        <w:pStyle w:val="FirstParagraph"/>
        <w:rPr>
          <w:noProof/>
        </w:rPr>
      </w:pPr>
      <w:r>
        <w:t xml:space="preserve">The dataset was divided into a separate training and validation set based on a 75%-25% split. </w:t>
      </w:r>
      <w:r w:rsidR="009E6F50" w:rsidRPr="00453F80">
        <w:t>The dimensionality of the feature space was reduced using Principal Component Analysis</w:t>
      </w:r>
      <w:r>
        <w:t xml:space="preserve"> because of our small sample size</w:t>
      </w:r>
      <w:r w:rsidR="009E6F50" w:rsidRPr="00453F80">
        <w:t>.</w:t>
      </w:r>
      <w:r w:rsidR="008C0611">
        <w:t xml:space="preserve"> </w:t>
      </w:r>
      <w:r>
        <w:t xml:space="preserve">The primary aim of </w:t>
      </w:r>
      <w:r w:rsidR="006426E5">
        <w:t xml:space="preserve">reducing </w:t>
      </w:r>
      <w:r>
        <w:t xml:space="preserve">the feature space was to </w:t>
      </w:r>
      <w:r w:rsidR="0035517A">
        <w:t>decrease</w:t>
      </w:r>
      <w:r>
        <w:t xml:space="preserve"> the number of parameters required to train the model and make our model more generalizable. </w:t>
      </w:r>
      <w:r w:rsidR="009E6F50" w:rsidRPr="00453F80">
        <w:t xml:space="preserve">A Support Vector Machine model was trained using the lower dimensional training set. </w:t>
      </w:r>
      <w:r w:rsidR="001B39E9">
        <w:t>3</w:t>
      </w:r>
      <w:r w:rsidR="009E6F50" w:rsidRPr="00453F80">
        <w:t>-fold cross validation was carried out on the training set to learn the optimal set of hyperparameters.</w:t>
      </w:r>
      <w:r w:rsidR="008C0611">
        <w:t xml:space="preserve"> </w:t>
      </w:r>
      <w:r w:rsidR="00036FE9">
        <w:t xml:space="preserve">The optimal hyperparameters for each base model is given in </w:t>
      </w:r>
      <w:r w:rsidR="00B602C9">
        <w:fldChar w:fldCharType="begin"/>
      </w:r>
      <w:r w:rsidR="00B602C9">
        <w:instrText xml:space="preserve"> REF _Ref57059562 \h </w:instrText>
      </w:r>
      <w:r w:rsidR="00B602C9">
        <w:fldChar w:fldCharType="separate"/>
      </w:r>
      <w:r w:rsidR="00B602C9">
        <w:t>Appendix B</w:t>
      </w:r>
      <w:r w:rsidR="00B602C9">
        <w:fldChar w:fldCharType="end"/>
      </w:r>
      <w:r w:rsidR="00036FE9">
        <w:t xml:space="preserve">. </w:t>
      </w:r>
      <w:r w:rsidR="009E6F50" w:rsidRPr="00453F80">
        <w:t xml:space="preserve">The optimal set of hyperparameters were used to retrain an SVM on the entire training set. </w:t>
      </w:r>
      <w:r w:rsidR="008C0611">
        <w:t>Finally, t</w:t>
      </w:r>
      <w:r w:rsidR="009E6F50" w:rsidRPr="00453F80">
        <w:t xml:space="preserve">he trained SVM was used to predict the enzyme classes of the </w:t>
      </w:r>
      <w:r>
        <w:t>held-out validation</w:t>
      </w:r>
      <w:r w:rsidR="009E6F50" w:rsidRPr="00453F80">
        <w:t xml:space="preserve"> set.</w:t>
      </w:r>
      <w:r w:rsidRPr="00443097">
        <w:rPr>
          <w:noProof/>
        </w:rPr>
        <w:t xml:space="preserve"> </w:t>
      </w:r>
      <w:r>
        <w:rPr>
          <w:noProof/>
        </w:rPr>
        <w:t xml:space="preserve">This procedure was performed 10,000 times </w:t>
      </w:r>
      <w:r w:rsidR="00774EC3">
        <w:rPr>
          <w:noProof/>
        </w:rPr>
        <w:t>using different random seeds (which changed our training/validation set thus affecting our model) to check the dependence of our model on training data and assess it’s robustness.</w:t>
      </w:r>
    </w:p>
    <w:p w14:paraId="1D4ABBF7" w14:textId="77777777" w:rsidR="00E34A74" w:rsidRDefault="00443097" w:rsidP="00E34A74">
      <w:pPr>
        <w:pStyle w:val="FirstParagraph"/>
        <w:keepNext/>
        <w:jc w:val="center"/>
      </w:pPr>
      <w:r>
        <w:rPr>
          <w:noProof/>
        </w:rPr>
        <w:drawing>
          <wp:inline distT="0" distB="0" distL="0" distR="0" wp14:anchorId="59757C58" wp14:editId="497EAB55">
            <wp:extent cx="5178643" cy="2322576"/>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8643" cy="2322576"/>
                    </a:xfrm>
                    <a:prstGeom prst="rect">
                      <a:avLst/>
                    </a:prstGeom>
                  </pic:spPr>
                </pic:pic>
              </a:graphicData>
            </a:graphic>
          </wp:inline>
        </w:drawing>
      </w:r>
    </w:p>
    <w:p w14:paraId="173DE247" w14:textId="2497A89D" w:rsidR="009E6F50" w:rsidRDefault="00E34A74" w:rsidP="00E34A74">
      <w:pPr>
        <w:pStyle w:val="Caption"/>
      </w:pPr>
      <w:bookmarkStart w:id="19" w:name="_Ref57030505"/>
      <w:bookmarkStart w:id="20" w:name="_Ref57030457"/>
      <w:r>
        <w:t xml:space="preserve">Figure </w:t>
      </w:r>
      <w:r w:rsidR="00F367D1">
        <w:fldChar w:fldCharType="begin"/>
      </w:r>
      <w:r w:rsidR="00F367D1">
        <w:instrText xml:space="preserve"> SEQ Figure \* ARABIC </w:instrText>
      </w:r>
      <w:r w:rsidR="00F367D1">
        <w:fldChar w:fldCharType="separate"/>
      </w:r>
      <w:r w:rsidR="007930A2">
        <w:rPr>
          <w:noProof/>
        </w:rPr>
        <w:t>3</w:t>
      </w:r>
      <w:r w:rsidR="00F367D1">
        <w:rPr>
          <w:noProof/>
        </w:rPr>
        <w:fldChar w:fldCharType="end"/>
      </w:r>
      <w:bookmarkEnd w:id="19"/>
      <w:r>
        <w:t>:</w:t>
      </w:r>
      <w:r w:rsidRPr="00251213">
        <w:t xml:space="preserve"> Workflow of our ensemble model. Different feature representations create separate models, and the final model output is </w:t>
      </w:r>
      <w:r w:rsidR="006E6A76">
        <w:t>the majority vote</w:t>
      </w:r>
      <w:r w:rsidRPr="00251213">
        <w:t xml:space="preserve"> of the predictions made by each individual model.</w:t>
      </w:r>
      <w:bookmarkEnd w:id="20"/>
    </w:p>
    <w:p w14:paraId="3C1E89FF" w14:textId="77777777" w:rsidR="009E6F50" w:rsidRPr="00536A6E" w:rsidRDefault="009E6F50" w:rsidP="00AE77EE">
      <w:pPr>
        <w:pStyle w:val="Heading4"/>
      </w:pPr>
      <w:bookmarkStart w:id="21" w:name="principal-component-analysis-formulation"/>
      <w:r w:rsidRPr="00536A6E">
        <w:t>Principal Component Analysis (PCA) formulation</w:t>
      </w:r>
      <w:bookmarkEnd w:id="21"/>
    </w:p>
    <w:p w14:paraId="059AECF9" w14:textId="4B176DAE" w:rsidR="009E6F50" w:rsidRPr="00453F80" w:rsidRDefault="009E6F50" w:rsidP="00541D73">
      <w:pPr>
        <w:pStyle w:val="BodyText"/>
      </w:pPr>
      <w:r w:rsidRPr="00453F80">
        <w:t xml:space="preserve">The steps involved in PCA </w:t>
      </w:r>
      <w:r w:rsidR="00541D73">
        <w:t>we</w:t>
      </w:r>
      <w:r w:rsidRPr="00453F80">
        <w:t>re</w:t>
      </w:r>
      <w:r w:rsidR="00541D73">
        <w:t>,</w:t>
      </w:r>
      <w:r w:rsidRPr="00453F80">
        <w:t xml:space="preserve"> </w:t>
      </w:r>
      <w:r w:rsidR="00541D73">
        <w:t xml:space="preserve">1) </w:t>
      </w:r>
      <w:r w:rsidRPr="00453F80">
        <w:t xml:space="preserve">Standardization: The dataset </w:t>
      </w:r>
      <w:r w:rsidR="00312C8A">
        <w:t>wa</w:t>
      </w:r>
      <w:r w:rsidRPr="00453F80">
        <w:t>s initially scaled so that each variable contributes equally.</w:t>
      </w:r>
    </w:p>
    <w:p w14:paraId="2381BCF0" w14:textId="77777777" w:rsidR="009E6F50" w:rsidRPr="008C0611" w:rsidRDefault="009E6F50" w:rsidP="00AE77EE">
      <w:pPr>
        <w:pStyle w:val="BodyText"/>
      </w:pPr>
      <m:oMathPara>
        <m:oMathParaPr>
          <m:jc m:val="center"/>
        </m:oMathParaPr>
        <m:oMath>
          <m:r>
            <w:rPr>
              <w:rFonts w:ascii="Cambria Math" w:hAnsi="Cambria Math"/>
            </w:rPr>
            <w:lastRenderedPageBreak/>
            <m:t>z</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μ</m:t>
              </m:r>
            </m:num>
            <m:den>
              <m:r>
                <w:rPr>
                  <w:rFonts w:ascii="Cambria Math" w:hAnsi="Cambria Math"/>
                </w:rPr>
                <m:t>σ</m:t>
              </m:r>
            </m:den>
          </m:f>
        </m:oMath>
      </m:oMathPara>
    </w:p>
    <w:p w14:paraId="24B826E7" w14:textId="337CFE88" w:rsidR="009E6F50" w:rsidRPr="00453F80" w:rsidRDefault="009E6F50" w:rsidP="00541D73">
      <w:pPr>
        <w:pStyle w:val="BodyText"/>
      </w:pPr>
      <w:r w:rsidRPr="008C0611">
        <w:rPr>
          <w:rStyle w:val="VerbatimChar"/>
          <w:rFonts w:ascii="Times New Roman" w:eastAsiaTheme="minorHAnsi" w:hAnsi="Times New Roman" w:cstheme="minorBidi"/>
          <w:b w:val="0"/>
          <w:iCs w:val="0"/>
          <w:sz w:val="24"/>
          <w:szCs w:val="24"/>
        </w:rPr>
        <w:t xml:space="preserve">where </w:t>
      </w:r>
      <m:oMath>
        <m:r>
          <w:rPr>
            <w:rStyle w:val="VerbatimChar"/>
            <w:rFonts w:ascii="Cambria Math" w:eastAsiaTheme="minorHAnsi" w:hAnsi="Cambria Math" w:cstheme="minorBidi"/>
            <w:sz w:val="24"/>
            <w:szCs w:val="24"/>
          </w:rPr>
          <m:t>z</m:t>
        </m:r>
      </m:oMath>
      <w:r w:rsidRPr="008C0611">
        <w:rPr>
          <w:rStyle w:val="VerbatimChar"/>
          <w:rFonts w:ascii="Times New Roman" w:eastAsiaTheme="minorHAnsi" w:hAnsi="Times New Roman" w:cstheme="minorBidi"/>
          <w:b w:val="0"/>
          <w:iCs w:val="0"/>
          <w:sz w:val="24"/>
          <w:szCs w:val="24"/>
        </w:rPr>
        <w:t xml:space="preserve"> is the scaled value, </w:t>
      </w:r>
      <m:oMath>
        <m:r>
          <w:rPr>
            <w:rStyle w:val="VerbatimChar"/>
            <w:rFonts w:ascii="Cambria Math" w:eastAsiaTheme="minorHAnsi" w:hAnsi="Cambria Math" w:cstheme="minorBidi"/>
            <w:sz w:val="24"/>
            <w:szCs w:val="24"/>
          </w:rPr>
          <m:t>x</m:t>
        </m:r>
      </m:oMath>
      <w:r w:rsidRPr="008C0611">
        <w:rPr>
          <w:rStyle w:val="VerbatimChar"/>
          <w:rFonts w:ascii="Times New Roman" w:eastAsiaTheme="minorHAnsi" w:hAnsi="Times New Roman" w:cstheme="minorBidi"/>
          <w:b w:val="0"/>
          <w:iCs w:val="0"/>
          <w:sz w:val="24"/>
          <w:szCs w:val="24"/>
        </w:rPr>
        <w:t xml:space="preserve"> is the original value, </w:t>
      </w:r>
      <m:oMath>
        <m:r>
          <w:rPr>
            <w:rStyle w:val="VerbatimChar"/>
            <w:rFonts w:ascii="Cambria Math" w:eastAsiaTheme="minorHAnsi" w:hAnsi="Cambria Math" w:cstheme="minorBidi"/>
            <w:sz w:val="24"/>
            <w:szCs w:val="24"/>
          </w:rPr>
          <m:t>μ</m:t>
        </m:r>
      </m:oMath>
      <w:r w:rsidRPr="008C0611">
        <w:rPr>
          <w:rStyle w:val="VerbatimChar"/>
          <w:rFonts w:ascii="Times New Roman" w:eastAsiaTheme="minorHAnsi" w:hAnsi="Times New Roman" w:cstheme="minorBidi"/>
          <w:b w:val="0"/>
          <w:iCs w:val="0"/>
          <w:sz w:val="24"/>
          <w:szCs w:val="24"/>
        </w:rPr>
        <w:t xml:space="preserve"> is the mean of the variable and </w:t>
      </w:r>
      <m:oMath>
        <m:r>
          <w:rPr>
            <w:rStyle w:val="VerbatimChar"/>
            <w:rFonts w:ascii="Cambria Math" w:eastAsiaTheme="minorHAnsi" w:hAnsi="Cambria Math" w:cstheme="minorBidi"/>
            <w:sz w:val="24"/>
            <w:szCs w:val="24"/>
          </w:rPr>
          <m:t>σ</m:t>
        </m:r>
      </m:oMath>
      <w:r w:rsidRPr="008C0611">
        <w:rPr>
          <w:rStyle w:val="VerbatimChar"/>
          <w:rFonts w:ascii="Times New Roman" w:eastAsiaTheme="minorHAnsi" w:hAnsi="Times New Roman" w:cstheme="minorBidi"/>
          <w:b w:val="0"/>
          <w:iCs w:val="0"/>
          <w:sz w:val="24"/>
          <w:szCs w:val="24"/>
        </w:rPr>
        <w:t xml:space="preserve"> is the standard deviation of the variable</w:t>
      </w:r>
      <w:r w:rsidR="00541D73">
        <w:rPr>
          <w:rStyle w:val="VerbatimChar"/>
          <w:rFonts w:ascii="Times New Roman" w:eastAsiaTheme="minorHAnsi" w:hAnsi="Times New Roman" w:cstheme="minorBidi"/>
          <w:b w:val="0"/>
          <w:iCs w:val="0"/>
          <w:sz w:val="24"/>
          <w:szCs w:val="24"/>
        </w:rPr>
        <w:t>,</w:t>
      </w:r>
      <w:r w:rsidRPr="008C0611">
        <w:rPr>
          <w:rStyle w:val="VerbatimChar"/>
          <w:rFonts w:ascii="Times New Roman" w:eastAsiaTheme="minorHAnsi" w:hAnsi="Times New Roman" w:cstheme="minorBidi"/>
          <w:b w:val="0"/>
          <w:iCs w:val="0"/>
          <w:sz w:val="24"/>
          <w:szCs w:val="24"/>
        </w:rPr>
        <w:t xml:space="preserve"> </w:t>
      </w:r>
      <w:r w:rsidR="00541D73">
        <w:t xml:space="preserve">2) </w:t>
      </w:r>
      <w:r w:rsidRPr="00453F80">
        <w:t xml:space="preserve">Covariance Matrix Computation: The covariance of each variable </w:t>
      </w:r>
      <w:r w:rsidR="00312C8A">
        <w:t>wa</w:t>
      </w:r>
      <w:r w:rsidRPr="00453F80">
        <w:t>s calculated using the following formula:</w:t>
      </w:r>
    </w:p>
    <w:p w14:paraId="47B92B28" w14:textId="77777777" w:rsidR="009E6F50" w:rsidRPr="00360F9E" w:rsidRDefault="009E6F50" w:rsidP="00AE77EE">
      <w:pPr>
        <w:pStyle w:val="BodyText"/>
      </w:pPr>
      <m:oMathPara>
        <m:oMath>
          <m:r>
            <w:rPr>
              <w:rFonts w:ascii="Cambria Math" w:hAnsi="Cambria Math"/>
            </w:rPr>
            <m:t>cov</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m:rPr>
                  <m:sty m:val="p"/>
                </m:rP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m:oMathPara>
    </w:p>
    <w:p w14:paraId="58E5B502" w14:textId="30320B73" w:rsidR="009E6F50" w:rsidRPr="00453F80" w:rsidRDefault="009E6F50" w:rsidP="00541D73">
      <w:pPr>
        <w:pStyle w:val="BodyText"/>
      </w:pPr>
      <w:r w:rsidRPr="00360F9E">
        <w:t>The result w</w:t>
      </w:r>
      <w:r w:rsidR="00312C8A">
        <w:t>as</w:t>
      </w:r>
      <w:r w:rsidRPr="00360F9E">
        <w:t xml:space="preserve"> a square matrix of </w:t>
      </w:r>
      <m:oMath>
        <m:r>
          <w:rPr>
            <w:rFonts w:ascii="Cambria Math" w:hAnsi="Cambria Math"/>
          </w:rPr>
          <m:t>N</m:t>
        </m:r>
        <m:r>
          <m:rPr>
            <m:sty m:val="p"/>
          </m:rPr>
          <w:rPr>
            <w:rFonts w:ascii="Cambria Math" w:hAnsi="Cambria Math"/>
          </w:rPr>
          <m:t>*</m:t>
        </m:r>
        <m:r>
          <w:rPr>
            <w:rFonts w:ascii="Cambria Math" w:hAnsi="Cambria Math"/>
          </w:rPr>
          <m:t>N</m:t>
        </m:r>
      </m:oMath>
      <w:r w:rsidRPr="00360F9E">
        <w:t xml:space="preserve"> dimensions where </w:t>
      </w:r>
      <m:oMath>
        <m:r>
          <w:rPr>
            <w:rFonts w:ascii="Cambria Math" w:hAnsi="Cambria Math"/>
          </w:rPr>
          <m:t>N</m:t>
        </m:r>
      </m:oMath>
      <w:r w:rsidRPr="00360F9E">
        <w:t xml:space="preserve"> is the number of variables</w:t>
      </w:r>
      <w:r w:rsidR="00312C8A">
        <w:t>,</w:t>
      </w:r>
      <w:r w:rsidR="00541D73">
        <w:t xml:space="preserve"> 3) </w:t>
      </w:r>
      <w:r w:rsidRPr="00453F80">
        <w:t xml:space="preserve">Eigen Vector and Eigen Value Computation: The eigen vector </w:t>
      </w:r>
      <m:oMath>
        <m:r>
          <m:rPr>
            <m:sty m:val="b"/>
          </m:rPr>
          <w:rPr>
            <w:rFonts w:ascii="Cambria Math" w:hAnsi="Cambria Math"/>
          </w:rPr>
          <m:t>v</m:t>
        </m:r>
      </m:oMath>
      <w:r w:rsidRPr="00453F80">
        <w:t xml:space="preserve"> for a matrix </w:t>
      </w:r>
      <m:oMath>
        <m:r>
          <w:rPr>
            <w:rFonts w:ascii="Cambria Math" w:hAnsi="Cambria Math"/>
          </w:rPr>
          <m:t>A</m:t>
        </m:r>
      </m:oMath>
      <w:r w:rsidRPr="00453F80">
        <w:t xml:space="preserve"> </w:t>
      </w:r>
      <w:r w:rsidR="00312C8A">
        <w:t>was</w:t>
      </w:r>
      <w:r w:rsidRPr="00453F80">
        <w:t xml:space="preserve"> calculated by solving the following formula:</w:t>
      </w:r>
    </w:p>
    <w:p w14:paraId="7F5DF067" w14:textId="77777777" w:rsidR="009E6F50" w:rsidRPr="00360F9E" w:rsidRDefault="009E6F50" w:rsidP="00AE77EE">
      <w:pPr>
        <w:pStyle w:val="BodyText"/>
      </w:pPr>
      <m:oMathPara>
        <m:oMath>
          <m:r>
            <w:rPr>
              <w:rFonts w:ascii="Cambria Math" w:hAnsi="Cambria Math"/>
            </w:rPr>
            <m:t>A</m:t>
          </m:r>
          <m:r>
            <m:rPr>
              <m:sty m:val="b"/>
            </m:rPr>
            <w:rPr>
              <w:rFonts w:ascii="Cambria Math" w:hAnsi="Cambria Math"/>
            </w:rPr>
            <m:t>v</m:t>
          </m:r>
          <m:r>
            <m:rPr>
              <m:sty m:val="p"/>
            </m:rPr>
            <w:rPr>
              <w:rFonts w:ascii="Cambria Math" w:hAnsi="Cambria Math"/>
            </w:rPr>
            <m:t>-</m:t>
          </m:r>
          <m:r>
            <w:rPr>
              <w:rFonts w:ascii="Cambria Math" w:hAnsi="Cambria Math"/>
            </w:rPr>
            <m:t>λ</m:t>
          </m:r>
          <m:r>
            <m:rPr>
              <m:sty m:val="b"/>
            </m:rPr>
            <w:rPr>
              <w:rFonts w:ascii="Cambria Math" w:hAnsi="Cambria Math"/>
            </w:rPr>
            <m:t>v</m:t>
          </m:r>
          <m:r>
            <m:rPr>
              <m:sty m:val="p"/>
            </m:rPr>
            <w:rPr>
              <w:rFonts w:ascii="Cambria Math" w:hAnsi="Cambria Math"/>
            </w:rPr>
            <m:t>=0</m:t>
          </m:r>
        </m:oMath>
      </m:oMathPara>
    </w:p>
    <w:p w14:paraId="192939D3" w14:textId="4663F5DE" w:rsidR="009E6F50" w:rsidRPr="00453F80" w:rsidRDefault="00312C8A" w:rsidP="00312C8A">
      <w:pPr>
        <w:pStyle w:val="BodyText"/>
      </w:pPr>
      <w:r>
        <w:t xml:space="preserve">4) </w:t>
      </w:r>
      <w:r w:rsidR="009E6F50" w:rsidRPr="00453F80">
        <w:t xml:space="preserve">k eigenvectors with the largest </w:t>
      </w:r>
      <w:proofErr w:type="gramStart"/>
      <w:r w:rsidR="009E6F50" w:rsidRPr="00453F80">
        <w:t>eigenvalues</w:t>
      </w:r>
      <w:proofErr w:type="gramEnd"/>
      <w:r>
        <w:t xml:space="preserve"> determination</w:t>
      </w:r>
      <w:r w:rsidR="009E6F50">
        <w:t>:</w:t>
      </w:r>
      <w:r w:rsidR="009E6F50" w:rsidRPr="00453F80">
        <w:t xml:space="preserve"> The</w:t>
      </w:r>
      <w:r w:rsidR="00C173DF">
        <w:t xml:space="preserve"> </w:t>
      </w:r>
      <w:r w:rsidR="009E6F50" w:rsidRPr="00453F80">
        <w:t xml:space="preserve">eigenvectors </w:t>
      </w:r>
      <w:r w:rsidR="00C173DF">
        <w:t xml:space="preserve">were sorted in decreasing order of their eigenvalues and the first k eigenvectors </w:t>
      </w:r>
      <w:r w:rsidR="009E6F50" w:rsidRPr="00453F80">
        <w:t>bec</w:t>
      </w:r>
      <w:r>
        <w:t>a</w:t>
      </w:r>
      <w:r w:rsidR="009E6F50" w:rsidRPr="00453F80">
        <w:t xml:space="preserve">me the Principal Components. A matrix </w:t>
      </w:r>
      <m:oMath>
        <m:r>
          <w:rPr>
            <w:rFonts w:ascii="Cambria Math" w:hAnsi="Cambria Math"/>
          </w:rPr>
          <m:t>W</m:t>
        </m:r>
      </m:oMath>
      <w:r w:rsidR="009E6F50" w:rsidRPr="00453F80">
        <w:t xml:space="preserve"> is created by combining the k eigenvectors</w:t>
      </w:r>
      <w:r>
        <w:t xml:space="preserve">, 5) </w:t>
      </w:r>
      <w:r w:rsidR="009E6F50" w:rsidRPr="00453F80">
        <w:t xml:space="preserve">Recasting data along the Principal Components: Finally, the original sample space </w:t>
      </w:r>
      <w:r>
        <w:t>wa</w:t>
      </w:r>
      <w:r w:rsidR="009E6F50" w:rsidRPr="00453F80">
        <w:t>s projected along this new subspace via the following equation:</w:t>
      </w:r>
    </w:p>
    <w:p w14:paraId="44AD9A34" w14:textId="77777777" w:rsidR="006B66A0" w:rsidRDefault="009E6F50" w:rsidP="006B66A0">
      <w:pPr>
        <w:pStyle w:val="BodyText"/>
        <w:jc w:val="center"/>
      </w:pPr>
      <m:oMathPara>
        <m:oMath>
          <m:r>
            <m:rPr>
              <m:sty m:val="b"/>
            </m:rP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m:rPr>
              <m:sty m:val="b"/>
            </m:rPr>
            <w:rPr>
              <w:rFonts w:ascii="Cambria Math" w:hAnsi="Cambria Math"/>
            </w:rPr>
            <m:t>X</m:t>
          </m:r>
        </m:oMath>
      </m:oMathPara>
    </w:p>
    <w:p w14:paraId="5D9C015B" w14:textId="31A4A156" w:rsidR="009E6F50" w:rsidRPr="00360F9E" w:rsidRDefault="009E6F50" w:rsidP="00541D73">
      <w:pPr>
        <w:pStyle w:val="BodyText"/>
        <w:jc w:val="both"/>
      </w:pPr>
      <w:r w:rsidRPr="00360F9E">
        <w:t xml:space="preserve">where </w:t>
      </w:r>
      <m:oMath>
        <m:r>
          <m:rPr>
            <m:sty m:val="b"/>
          </m:rPr>
          <w:rPr>
            <w:rFonts w:ascii="Cambria Math" w:hAnsi="Cambria Math"/>
          </w:rPr>
          <m:t>Y</m:t>
        </m:r>
      </m:oMath>
      <w:r w:rsidRPr="00360F9E">
        <w:t xml:space="preserve"> </w:t>
      </w:r>
      <w:r w:rsidR="00312C8A">
        <w:t>wa</w:t>
      </w:r>
      <w:r w:rsidRPr="00360F9E">
        <w:t xml:space="preserve">s the new sample space and </w:t>
      </w:r>
      <m:oMath>
        <m:r>
          <m:rPr>
            <m:sty m:val="b"/>
          </m:rPr>
          <w:rPr>
            <w:rFonts w:ascii="Cambria Math" w:hAnsi="Cambria Math"/>
          </w:rPr>
          <m:t>X</m:t>
        </m:r>
      </m:oMath>
      <w:r w:rsidRPr="00360F9E">
        <w:t xml:space="preserve"> </w:t>
      </w:r>
      <w:r w:rsidR="00312C8A">
        <w:t>wa</w:t>
      </w:r>
      <w:r w:rsidRPr="00360F9E">
        <w:t>s the previous sample space.</w:t>
      </w:r>
    </w:p>
    <w:p w14:paraId="44ECF89E" w14:textId="77777777" w:rsidR="009E6F50" w:rsidRPr="00536A6E" w:rsidRDefault="009E6F50" w:rsidP="00AE77EE">
      <w:pPr>
        <w:pStyle w:val="Heading4"/>
      </w:pPr>
      <w:bookmarkStart w:id="22" w:name="support-vector-machine-formulation"/>
      <w:r w:rsidRPr="00536A6E">
        <w:t>Support Vector Machine (SVM) Formulation</w:t>
      </w:r>
      <w:bookmarkEnd w:id="22"/>
    </w:p>
    <w:p w14:paraId="520AA934" w14:textId="2884FE44" w:rsidR="009E6F50" w:rsidRPr="00453F80" w:rsidRDefault="009E6F50" w:rsidP="00AE77EE">
      <w:pPr>
        <w:pStyle w:val="BodyText"/>
      </w:pPr>
      <w:r w:rsidRPr="00453F80">
        <w:t xml:space="preserve">Given a training set of instance-label pairs </w:t>
      </w:r>
      <m:oMath>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i</m:t>
        </m:r>
        <m:r>
          <m:rPr>
            <m:sty m:val="p"/>
          </m:rPr>
          <w:rPr>
            <w:rFonts w:ascii="Cambria Math" w:hAnsi="Cambria Math"/>
          </w:rPr>
          <m:t>=1,...,</m:t>
        </m:r>
        <m:r>
          <w:rPr>
            <w:rFonts w:ascii="Cambria Math" w:hAnsi="Cambria Math"/>
          </w:rPr>
          <m:t>l</m:t>
        </m:r>
      </m:oMath>
      <w:r w:rsidRPr="00453F80">
        <w:t xml:space="preserve"> where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a vector of features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53F80">
        <w:t xml:space="preserve"> is the label, support vector machine </w:t>
      </w:r>
      <w:r>
        <w:fldChar w:fldCharType="begin" w:fldLock="1"/>
      </w:r>
      <w:r w:rsidR="006E065E">
        <w:instrText>ADDIN CSL_CITATION {"citationItems":[{"id":"ITEM-1","itemData":{"DOI":"10.1023/A:1022627411411","ISSN":"15730565","abstract":"The 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 High generalization ability of support-vector networks utilizing polynomial input transformations is demonstrated. We also compare the performance of the support-vector network to various classical learning algorithms that all took part in a benchmark study of Optical Character Recognition. © 1995, Kluwer Academic Publishers. All rights reserved.","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35090ae-5682-4ce9-8855-1a1566e5b01a"]}],"mendeley":{"formattedCitation":"[8]","plainTextFormattedCitation":"[8]","previouslyFormattedCitation":"[8]"},"properties":{"noteIndex":0},"schema":"https://github.com/citation-style-language/schema/raw/master/csl-citation.json"}</w:instrText>
      </w:r>
      <w:r>
        <w:fldChar w:fldCharType="separate"/>
      </w:r>
      <w:r w:rsidR="006E065E" w:rsidRPr="006E065E">
        <w:rPr>
          <w:noProof/>
        </w:rPr>
        <w:t>[8]</w:t>
      </w:r>
      <w:r>
        <w:fldChar w:fldCharType="end"/>
      </w:r>
      <w:r>
        <w:t xml:space="preserve"> </w:t>
      </w:r>
      <w:r w:rsidRPr="00453F80">
        <w:t>solves the following optimization problem:</w:t>
      </w:r>
    </w:p>
    <w:p w14:paraId="7E0A07A1" w14:textId="77777777" w:rsidR="009E6F50" w:rsidRPr="00453F80" w:rsidRDefault="009E6F50" w:rsidP="00AE77EE">
      <w:pPr>
        <w:pStyle w:val="BodyText"/>
      </w:pPr>
      <m:oMathPara>
        <m:oMath>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w</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ξ</m:t>
              </m:r>
            </m:sub>
          </m:sSub>
          <m:r>
            <m:rPr>
              <m:sty m:val="p"/>
            </m:rPr>
            <w:rPr>
              <w:rFonts w:ascii="Cambria Math" w:hAnsi="Cambria Math"/>
            </w:rPr>
            <m:t>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w</m:t>
          </m:r>
          <m:r>
            <m:rPr>
              <m:sty m:val="p"/>
            </m:rPr>
            <w:rPr>
              <w:rFonts w:ascii="Cambria Math" w:hAnsi="Cambria Math"/>
            </w:rPr>
            <m:t>+</m:t>
          </m:r>
          <m:r>
            <w:rPr>
              <w:rFonts w:ascii="Cambria Math" w:hAnsi="Cambria Math"/>
            </w:rPr>
            <m:t>C</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ξ</m:t>
                  </m:r>
                </m:e>
                <m:sub>
                  <m:r>
                    <w:rPr>
                      <w:rFonts w:ascii="Cambria Math" w:hAnsi="Cambria Math"/>
                    </w:rPr>
                    <m:t>i</m:t>
                  </m:r>
                </m:sub>
              </m:sSub>
            </m:e>
          </m:nary>
        </m:oMath>
      </m:oMathPara>
    </w:p>
    <w:p w14:paraId="61D3A03A" w14:textId="77777777" w:rsidR="009E6F50" w:rsidRPr="00453F80" w:rsidRDefault="009E6F50" w:rsidP="00AE77EE">
      <w:pPr>
        <w:pStyle w:val="BodyText"/>
      </w:pPr>
      <w:r w:rsidRPr="00453F80">
        <w:t>subject to:</w:t>
      </w:r>
    </w:p>
    <w:p w14:paraId="0EB6AAEA" w14:textId="77777777" w:rsidR="009E6F50" w:rsidRPr="00453F80" w:rsidRDefault="00F367D1" w:rsidP="00AE77EE">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w</m:t>
              </m:r>
            </m:e>
            <m:sup>
              <m:r>
                <w:rPr>
                  <w:rFonts w:ascii="Cambria Math" w:hAnsi="Cambria Math"/>
                </w:rPr>
                <m:t>T</m:t>
              </m:r>
            </m:sup>
          </m:sSup>
          <m:r>
            <w:rPr>
              <w:rFonts w:ascii="Cambria Math" w:hAnsi="Cambria Math"/>
            </w:rPr>
            <m:t>ϕ</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)≥1-</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, </m:t>
          </m:r>
          <m:sSub>
            <m:sSubPr>
              <m:ctrlPr>
                <w:rPr>
                  <w:rFonts w:ascii="Cambria Math" w:hAnsi="Cambria Math"/>
                </w:rPr>
              </m:ctrlPr>
            </m:sSubPr>
            <m:e>
              <m:r>
                <w:rPr>
                  <w:rFonts w:ascii="Cambria Math" w:hAnsi="Cambria Math"/>
                </w:rPr>
                <m:t>ξ</m:t>
              </m:r>
            </m:e>
            <m:sub>
              <m:r>
                <w:rPr>
                  <w:rFonts w:ascii="Cambria Math" w:hAnsi="Cambria Math"/>
                </w:rPr>
                <m:t>i</m:t>
              </m:r>
            </m:sub>
          </m:sSub>
          <m:r>
            <m:rPr>
              <m:sty m:val="p"/>
            </m:rPr>
            <w:rPr>
              <w:rFonts w:ascii="Cambria Math" w:hAnsi="Cambria Math"/>
            </w:rPr>
            <m:t>≥0.</m:t>
          </m:r>
        </m:oMath>
      </m:oMathPara>
    </w:p>
    <w:p w14:paraId="10C77E52" w14:textId="7C6789DF" w:rsidR="009E6F50" w:rsidRDefault="009E6F50" w:rsidP="00AE77EE">
      <w:pPr>
        <w:pStyle w:val="BodyText"/>
      </w:pPr>
      <w:r w:rsidRPr="00453F80">
        <w:t xml:space="preserve">Here the training vector </w:t>
      </w:r>
      <m:oMath>
        <m:sSub>
          <m:sSubPr>
            <m:ctrlPr>
              <w:rPr>
                <w:rFonts w:ascii="Cambria Math" w:hAnsi="Cambria Math"/>
              </w:rPr>
            </m:ctrlPr>
          </m:sSubPr>
          <m:e>
            <m:r>
              <m:rPr>
                <m:sty m:val="b"/>
              </m:rPr>
              <w:rPr>
                <w:rFonts w:ascii="Cambria Math" w:hAnsi="Cambria Math"/>
              </w:rPr>
              <m:t>x</m:t>
            </m:r>
          </m:e>
          <m:sub>
            <m:r>
              <w:rPr>
                <w:rFonts w:ascii="Cambria Math" w:hAnsi="Cambria Math"/>
              </w:rPr>
              <m:t>i</m:t>
            </m:r>
          </m:sub>
        </m:sSub>
      </m:oMath>
      <w:r w:rsidRPr="00453F80">
        <w:t xml:space="preserve"> is mapped to a higher dimensional space by the function </w:t>
      </w:r>
      <m:oMath>
        <m:r>
          <w:rPr>
            <w:rFonts w:ascii="Cambria Math" w:hAnsi="Cambria Math"/>
          </w:rPr>
          <m:t>ϕ</m:t>
        </m:r>
      </m:oMath>
      <w:r w:rsidRPr="00453F80">
        <w:t>.</w:t>
      </w:r>
      <w:r>
        <w:rPr>
          <w:rFonts w:eastAsiaTheme="minorEastAsia"/>
        </w:rPr>
        <w:t xml:space="preserve"> </w:t>
      </w:r>
      <m:oMath>
        <m:r>
          <w:rPr>
            <w:rFonts w:ascii="Cambria Math" w:hAnsi="Cambria Math"/>
          </w:rPr>
          <m:t xml:space="preserve">w </m:t>
        </m:r>
      </m:oMath>
      <w:r>
        <w:rPr>
          <w:rFonts w:eastAsiaTheme="minorEastAsia"/>
        </w:rPr>
        <w:t>is the weight vector that represents the training parameters.</w:t>
      </w:r>
      <w:r w:rsidRPr="00453F80">
        <w:t xml:space="preserve"> </w:t>
      </w:r>
      <m:oMath>
        <m:r>
          <w:rPr>
            <w:rFonts w:ascii="Cambria Math" w:hAnsi="Cambria Math"/>
          </w:rPr>
          <m:t>C</m:t>
        </m:r>
      </m:oMath>
      <w:r w:rsidRPr="00453F80">
        <w:t xml:space="preserve"> is a penalty parameter for the error term </w:t>
      </w:r>
      <m:oMath>
        <m:r>
          <w:rPr>
            <w:rFonts w:ascii="Cambria Math" w:hAnsi="Cambria Math"/>
          </w:rPr>
          <m:t>ξ</m:t>
        </m:r>
      </m:oMath>
      <w:r w:rsidRPr="00453F80">
        <w:t xml:space="preserve">. The objective of the SVM is the find a separating hyperplane with the maximal margin </w:t>
      </w:r>
      <w:r>
        <w:t xml:space="preserve">defined as </w:t>
      </w:r>
      <m:oMath>
        <m:f>
          <m:fPr>
            <m:ctrlPr>
              <w:rPr>
                <w:rFonts w:ascii="Cambria Math" w:hAnsi="Cambria Math"/>
              </w:rPr>
            </m:ctrlPr>
          </m:fPr>
          <m:num>
            <m:r>
              <w:rPr>
                <w:rFonts w:ascii="Cambria Math" w:hAnsi="Cambria Math"/>
              </w:rPr>
              <m:t>2</m:t>
            </m:r>
            <m:ctrlPr>
              <w:rPr>
                <w:rFonts w:ascii="Cambria Math" w:hAnsi="Cambria Math"/>
                <w:i/>
              </w:rPr>
            </m:ctrlP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ctrlPr>
              <w:rPr>
                <w:rFonts w:ascii="Cambria Math" w:hAnsi="Cambria Math"/>
                <w:i/>
              </w:rPr>
            </m:ctrlPr>
          </m:den>
        </m:f>
      </m:oMath>
      <w:r>
        <w:rPr>
          <w:rFonts w:eastAsiaTheme="minorEastAsia"/>
        </w:rPr>
        <w:t xml:space="preserve"> </w:t>
      </w:r>
      <w:r w:rsidRPr="00453F80">
        <w:t>between each class.</w:t>
      </w:r>
    </w:p>
    <w:p w14:paraId="2B21238E" w14:textId="26E19065" w:rsidR="00B31892" w:rsidRDefault="00B31892" w:rsidP="00E31E90">
      <w:pPr>
        <w:pStyle w:val="Heading4"/>
      </w:pPr>
      <w:r>
        <w:lastRenderedPageBreak/>
        <w:t>Meta Learner Formulation</w:t>
      </w:r>
    </w:p>
    <w:p w14:paraId="366D3D3F" w14:textId="604BF4D7" w:rsidR="00D86468" w:rsidRPr="00D86468" w:rsidRDefault="0061562E" w:rsidP="00D86468">
      <w:r>
        <w:t>Our Meta Learner is a hard-voting based majority vote classifier that compares the predict</w:t>
      </w:r>
      <w:r w:rsidR="004C5F9A">
        <w:t>ion</w:t>
      </w:r>
      <w:r>
        <w:t xml:space="preserve">s of the base learners and outputs the class of enzymes that received the maximum votes. Thus, if the predictions of </w:t>
      </w:r>
      <w:r w:rsidR="00371E1D">
        <w:t>the three base learners</w:t>
      </w:r>
      <w:r>
        <w:t xml:space="preserve"> are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oMath>
      <w:r>
        <w:t xml:space="preserve"> respectively, </w:t>
      </w:r>
      <w:r w:rsidR="00371E1D">
        <w:t xml:space="preserve">then the prediction of the meta learner </w:t>
      </w:r>
      <m:oMath>
        <m:acc>
          <m:accPr>
            <m:ctrlPr>
              <w:rPr>
                <w:rFonts w:ascii="Cambria Math" w:hAnsi="Cambria Math"/>
              </w:rPr>
            </m:ctrlPr>
          </m:accPr>
          <m:e>
            <m:r>
              <w:rPr>
                <w:rFonts w:ascii="Cambria Math" w:hAnsi="Cambria Math"/>
              </w:rPr>
              <m:t>y</m:t>
            </m:r>
          </m:e>
        </m:acc>
      </m:oMath>
      <w:r w:rsidR="00371E1D">
        <w:rPr>
          <w:rFonts w:eastAsiaTheme="minorEastAsia"/>
        </w:rPr>
        <w:t xml:space="preserve"> is </w:t>
      </w:r>
      <m:oMath>
        <m:r>
          <w:rPr>
            <w:rFonts w:ascii="Cambria Math" w:eastAsiaTheme="minorEastAsia" w:hAnsi="Cambria Math"/>
          </w:rPr>
          <m:t>mode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oMath>
      <w:r w:rsidR="00371E1D">
        <w:rPr>
          <w:rFonts w:eastAsiaTheme="minorEastAsia"/>
        </w:rPr>
        <w:t>.</w:t>
      </w:r>
      <w:r w:rsidR="00D145E3">
        <w:rPr>
          <w:rFonts w:eastAsiaTheme="minorEastAsia"/>
        </w:rPr>
        <w:t xml:space="preserve"> In case there is a </w:t>
      </w:r>
      <w:r w:rsidR="00F334EF">
        <w:rPr>
          <w:rFonts w:eastAsiaTheme="minorEastAsia"/>
        </w:rPr>
        <w:t>three-way</w:t>
      </w:r>
      <w:r w:rsidR="00D145E3">
        <w:rPr>
          <w:rFonts w:eastAsiaTheme="minorEastAsia"/>
        </w:rPr>
        <w:t xml:space="preserve"> tie between </w:t>
      </w:r>
      <w:r w:rsidR="00F334EF">
        <w:rPr>
          <w:rFonts w:eastAsiaTheme="minorEastAsia"/>
        </w:rPr>
        <w:t xml:space="preserve">outputs of the </w:t>
      </w:r>
      <w:r w:rsidR="00D145E3">
        <w:rPr>
          <w:rFonts w:eastAsiaTheme="minorEastAsia"/>
        </w:rPr>
        <w:t xml:space="preserve">base learners, the prediction of the positional </w:t>
      </w:r>
      <w:r w:rsidR="00F334EF">
        <w:rPr>
          <w:rFonts w:eastAsiaTheme="minorEastAsia"/>
        </w:rPr>
        <w:t xml:space="preserve">feature </w:t>
      </w:r>
      <w:proofErr w:type="gramStart"/>
      <w:r w:rsidR="00D41BB4">
        <w:rPr>
          <w:rFonts w:eastAsiaTheme="minorEastAsia"/>
        </w:rPr>
        <w:t xml:space="preserve">builder </w:t>
      </w:r>
      <w:r w:rsidR="00F334EF">
        <w:rPr>
          <w:rFonts w:eastAsiaTheme="minorEastAsia"/>
        </w:rPr>
        <w:t>based</w:t>
      </w:r>
      <w:proofErr w:type="gramEnd"/>
      <w:r w:rsidR="00D145E3">
        <w:rPr>
          <w:rFonts w:eastAsiaTheme="minorEastAsia"/>
        </w:rPr>
        <w:t xml:space="preserve"> model is selected as the ensemble output.</w:t>
      </w:r>
    </w:p>
    <w:p w14:paraId="6F434DE9" w14:textId="7C956982" w:rsidR="00826D4D" w:rsidRDefault="00826D4D" w:rsidP="00AE77EE">
      <w:pPr>
        <w:pStyle w:val="Heading2"/>
      </w:pPr>
      <w:bookmarkStart w:id="23" w:name="model-results"/>
      <w:r w:rsidRPr="00826D4D">
        <w:t>Results</w:t>
      </w:r>
      <w:bookmarkEnd w:id="23"/>
    </w:p>
    <w:p w14:paraId="0AFD8AEE" w14:textId="0EE753E9" w:rsidR="00C752BA" w:rsidRDefault="00C752BA" w:rsidP="00C752BA">
      <w:pPr>
        <w:pStyle w:val="Heading3"/>
      </w:pPr>
      <w:r>
        <w:t xml:space="preserve">Positional feature </w:t>
      </w:r>
      <w:r w:rsidR="00D145E3">
        <w:t>builder-based</w:t>
      </w:r>
      <w:r>
        <w:t xml:space="preserve"> model perform</w:t>
      </w:r>
      <w:r w:rsidR="00036FE9">
        <w:t>ed</w:t>
      </w:r>
      <w:r>
        <w:t xml:space="preserve"> </w:t>
      </w:r>
      <w:r w:rsidR="00036FE9">
        <w:t xml:space="preserve">marginally </w:t>
      </w:r>
      <w:r>
        <w:t xml:space="preserve">better than other </w:t>
      </w:r>
      <w:r w:rsidR="00036FE9">
        <w:t xml:space="preserve">base </w:t>
      </w:r>
      <w:r>
        <w:t>model</w:t>
      </w:r>
      <w:r w:rsidR="00036FE9">
        <w:t>s</w:t>
      </w:r>
    </w:p>
    <w:p w14:paraId="7E5C1363" w14:textId="64CB9327" w:rsidR="00C752BA" w:rsidRDefault="00036FE9" w:rsidP="00C752BA">
      <w:r>
        <w:t xml:space="preserve">The positional feature </w:t>
      </w:r>
      <w:proofErr w:type="gramStart"/>
      <w:r>
        <w:t>builder based</w:t>
      </w:r>
      <w:proofErr w:type="gramEnd"/>
      <w:r>
        <w:t xml:space="preserve"> model that requires expert intervention to preselect the positions </w:t>
      </w:r>
      <w:r w:rsidR="007A7E7D">
        <w:t>potentially</w:t>
      </w:r>
      <w:r>
        <w:t xml:space="preserve"> responsible for T</w:t>
      </w:r>
      <w:r w:rsidR="007A7E7D">
        <w:t>E</w:t>
      </w:r>
      <w:r>
        <w:t xml:space="preserve"> specificity showed slightly better performance compared to the two other automated feature encoder based models. The mean accuracy score for the positional model was 0.771 compared to 0.747 and 0.753 for the kmer based model and grouped amino acid </w:t>
      </w:r>
      <w:r w:rsidR="00D41BB4">
        <w:t>encoded</w:t>
      </w:r>
      <w:r>
        <w:t xml:space="preserve"> model respectively across 10000 simulations. In terms of worst case accuracy as well, the positional model outperformed the other two (0.44 versus 0.4 for both). </w:t>
      </w:r>
      <w:r w:rsidR="00A824EB">
        <w:t xml:space="preserve">The histogram of test set accuracy for the positional model </w:t>
      </w:r>
      <w:r w:rsidR="007B3D48">
        <w:t xml:space="preserve">over 10000 simulations </w:t>
      </w:r>
      <w:r w:rsidR="00A824EB">
        <w:t xml:space="preserve">is shown in </w:t>
      </w:r>
      <w:r w:rsidR="00E34A74">
        <w:fldChar w:fldCharType="begin"/>
      </w:r>
      <w:r w:rsidR="00E34A74">
        <w:instrText xml:space="preserve"> REF _Ref57030565 \h </w:instrText>
      </w:r>
      <w:r w:rsidR="00E34A74">
        <w:fldChar w:fldCharType="separate"/>
      </w:r>
      <w:r w:rsidR="00E34A74">
        <w:t xml:space="preserve">Figure </w:t>
      </w:r>
      <w:r w:rsidR="00E34A74">
        <w:rPr>
          <w:noProof/>
        </w:rPr>
        <w:t>4</w:t>
      </w:r>
      <w:r w:rsidR="00E34A74">
        <w:fldChar w:fldCharType="end"/>
      </w:r>
      <w:r w:rsidR="00E34A74">
        <w:t xml:space="preserve"> </w:t>
      </w:r>
      <w:r w:rsidR="00A824EB">
        <w:t xml:space="preserve">while for the other two models are given in </w:t>
      </w:r>
      <w:r w:rsidR="00B602C9">
        <w:fldChar w:fldCharType="begin"/>
      </w:r>
      <w:r w:rsidR="00B602C9">
        <w:instrText xml:space="preserve"> REF _Ref57059605 \h </w:instrText>
      </w:r>
      <w:r w:rsidR="00B602C9">
        <w:fldChar w:fldCharType="separate"/>
      </w:r>
      <w:r w:rsidR="00B602C9">
        <w:t>Appendix C</w:t>
      </w:r>
      <w:r w:rsidR="00B602C9">
        <w:fldChar w:fldCharType="end"/>
      </w:r>
      <w:r w:rsidR="00A824EB">
        <w:t xml:space="preserve">. </w:t>
      </w:r>
    </w:p>
    <w:p w14:paraId="342E0EF4" w14:textId="77777777" w:rsidR="00527D49" w:rsidRDefault="00527D49" w:rsidP="00527D49">
      <w:pPr>
        <w:keepNext/>
        <w:jc w:val="center"/>
      </w:pPr>
      <w:r>
        <w:rPr>
          <w:noProof/>
        </w:rPr>
        <w:drawing>
          <wp:inline distT="0" distB="0" distL="0" distR="0" wp14:anchorId="109CB1B5" wp14:editId="32DF53B4">
            <wp:extent cx="3545174" cy="2363449"/>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71408" cy="2380939"/>
                    </a:xfrm>
                    <a:prstGeom prst="rect">
                      <a:avLst/>
                    </a:prstGeom>
                  </pic:spPr>
                </pic:pic>
              </a:graphicData>
            </a:graphic>
          </wp:inline>
        </w:drawing>
      </w:r>
    </w:p>
    <w:p w14:paraId="53E892FA" w14:textId="18838179" w:rsidR="00D82B3A" w:rsidRDefault="00527D49" w:rsidP="00527D49">
      <w:pPr>
        <w:pStyle w:val="Caption"/>
        <w:jc w:val="lowKashida"/>
      </w:pPr>
      <w:bookmarkStart w:id="24" w:name="_Ref57030565"/>
      <w:r>
        <w:t xml:space="preserve">Figure </w:t>
      </w:r>
      <w:r w:rsidR="00F367D1">
        <w:fldChar w:fldCharType="begin"/>
      </w:r>
      <w:r w:rsidR="00F367D1">
        <w:instrText xml:space="preserve"> SEQ Figure \* ARABIC </w:instrText>
      </w:r>
      <w:r w:rsidR="00F367D1">
        <w:fldChar w:fldCharType="separate"/>
      </w:r>
      <w:r w:rsidR="007930A2">
        <w:rPr>
          <w:noProof/>
        </w:rPr>
        <w:t>4</w:t>
      </w:r>
      <w:r w:rsidR="00F367D1">
        <w:rPr>
          <w:noProof/>
        </w:rPr>
        <w:fldChar w:fldCharType="end"/>
      </w:r>
      <w:bookmarkEnd w:id="24"/>
      <w:r>
        <w:t>: Positional Model t</w:t>
      </w:r>
      <w:r w:rsidR="007930A2">
        <w:t>est</w:t>
      </w:r>
      <w:r>
        <w:t xml:space="preserve"> accuracy histogram over 10000 simulations. Model has a </w:t>
      </w:r>
      <w:proofErr w:type="gramStart"/>
      <w:r>
        <w:t>worst case</w:t>
      </w:r>
      <w:proofErr w:type="gramEnd"/>
      <w:r>
        <w:t xml:space="preserve"> accuracy of 0.44, mean accuracy of 0.771 </w:t>
      </w:r>
      <w:r>
        <w:rPr>
          <w:noProof/>
        </w:rPr>
        <w:t>and standard deviation of output prediction, 0.081</w:t>
      </w:r>
    </w:p>
    <w:p w14:paraId="30CBBA91" w14:textId="10E899F7" w:rsidR="00A824EB" w:rsidRDefault="00A824EB" w:rsidP="00A824EB">
      <w:pPr>
        <w:pStyle w:val="Heading3"/>
      </w:pPr>
      <w:r>
        <w:t>Ensemble model significantly increases worst case accuracy over base models</w:t>
      </w:r>
    </w:p>
    <w:p w14:paraId="46675340" w14:textId="346BF3AD" w:rsidR="00A824EB" w:rsidRDefault="00A824EB" w:rsidP="00A824EB">
      <w:r>
        <w:t>The primary purpose of using an ensemble framework was to decrease the amount of vari</w:t>
      </w:r>
      <w:r w:rsidR="00C34561">
        <w:t>ance</w:t>
      </w:r>
      <w:r>
        <w:t xml:space="preserve"> in</w:t>
      </w:r>
      <w:r w:rsidR="00C34561">
        <w:t xml:space="preserve"> </w:t>
      </w:r>
      <w:r>
        <w:t>prediction</w:t>
      </w:r>
      <w:r w:rsidR="00C34561">
        <w:t>s</w:t>
      </w:r>
      <w:r>
        <w:t xml:space="preserve"> which was expected </w:t>
      </w:r>
      <w:r w:rsidR="00C34561">
        <w:t xml:space="preserve">in our case </w:t>
      </w:r>
      <w:r>
        <w:t xml:space="preserve">given our small sample size. Our results indicate that </w:t>
      </w:r>
      <w:r w:rsidR="007B3D48">
        <w:t xml:space="preserve">the ensemble model significantly increases the </w:t>
      </w:r>
      <w:r w:rsidR="00D41BB4">
        <w:t>worst-case</w:t>
      </w:r>
      <w:r w:rsidR="007B3D48">
        <w:t xml:space="preserve"> prediction accuracy over our best performing base model from 0.44 to 0.52. It also marginally decrease</w:t>
      </w:r>
      <w:r w:rsidR="008800E8">
        <w:t>d</w:t>
      </w:r>
      <w:r w:rsidR="007B3D48">
        <w:t xml:space="preserve"> the standard deviation of prediction output from 0.</w:t>
      </w:r>
      <w:r w:rsidR="00A35647">
        <w:t>0</w:t>
      </w:r>
      <w:r w:rsidR="007B3D48">
        <w:t>805 for the positional model to 0.</w:t>
      </w:r>
      <w:r w:rsidR="00A35647">
        <w:t>0</w:t>
      </w:r>
      <w:r w:rsidR="007B3D48">
        <w:t>77</w:t>
      </w:r>
      <w:r w:rsidR="008800E8">
        <w:t xml:space="preserve"> and increased the mean accuracy </w:t>
      </w:r>
      <w:r w:rsidR="008800E8">
        <w:lastRenderedPageBreak/>
        <w:t>score from 0.771 to 0.777</w:t>
      </w:r>
      <w:r w:rsidR="007B3D48">
        <w:t xml:space="preserve">. The histogram of test set accuracy for the ensemble model over 10000 simulations is shown in </w:t>
      </w:r>
      <w:r w:rsidR="00104CA2">
        <w:fldChar w:fldCharType="begin"/>
      </w:r>
      <w:r w:rsidR="00104CA2">
        <w:instrText xml:space="preserve"> REF _Ref57030747 \h </w:instrText>
      </w:r>
      <w:r w:rsidR="00104CA2">
        <w:fldChar w:fldCharType="separate"/>
      </w:r>
      <w:r w:rsidR="00104CA2">
        <w:t xml:space="preserve">Figure </w:t>
      </w:r>
      <w:r w:rsidR="00104CA2">
        <w:rPr>
          <w:noProof/>
        </w:rPr>
        <w:t>5</w:t>
      </w:r>
      <w:r w:rsidR="00104CA2">
        <w:fldChar w:fldCharType="end"/>
      </w:r>
      <w:r w:rsidR="007B3D48">
        <w:t xml:space="preserve">. </w:t>
      </w:r>
    </w:p>
    <w:p w14:paraId="6422D175" w14:textId="77777777" w:rsidR="00104CA2" w:rsidRDefault="00104CA2" w:rsidP="00104CA2">
      <w:pPr>
        <w:keepNext/>
        <w:jc w:val="center"/>
      </w:pPr>
      <w:r>
        <w:rPr>
          <w:noProof/>
        </w:rPr>
        <w:drawing>
          <wp:inline distT="0" distB="0" distL="0" distR="0" wp14:anchorId="6D211EF3" wp14:editId="44CB9A13">
            <wp:extent cx="3432747" cy="2288498"/>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47496" cy="2298331"/>
                    </a:xfrm>
                    <a:prstGeom prst="rect">
                      <a:avLst/>
                    </a:prstGeom>
                  </pic:spPr>
                </pic:pic>
              </a:graphicData>
            </a:graphic>
          </wp:inline>
        </w:drawing>
      </w:r>
    </w:p>
    <w:p w14:paraId="1073C1C1" w14:textId="3196E9C0" w:rsidR="00C34561" w:rsidRDefault="00104CA2" w:rsidP="00C34561">
      <w:pPr>
        <w:pStyle w:val="Caption"/>
        <w:jc w:val="lowKashida"/>
      </w:pPr>
      <w:bookmarkStart w:id="25" w:name="_Ref57030747"/>
      <w:r>
        <w:t xml:space="preserve">Figure </w:t>
      </w:r>
      <w:r w:rsidR="00F367D1">
        <w:fldChar w:fldCharType="begin"/>
      </w:r>
      <w:r w:rsidR="00F367D1">
        <w:instrText xml:space="preserve"> SEQ Figure \* ARABIC </w:instrText>
      </w:r>
      <w:r w:rsidR="00F367D1">
        <w:fldChar w:fldCharType="separate"/>
      </w:r>
      <w:r w:rsidR="007930A2">
        <w:rPr>
          <w:noProof/>
        </w:rPr>
        <w:t>5</w:t>
      </w:r>
      <w:r w:rsidR="00F367D1">
        <w:rPr>
          <w:noProof/>
        </w:rPr>
        <w:fldChar w:fldCharType="end"/>
      </w:r>
      <w:bookmarkEnd w:id="25"/>
      <w:r>
        <w:t xml:space="preserve">: Ensemble Model test accuracy histogram. The model produced a </w:t>
      </w:r>
      <w:proofErr w:type="gramStart"/>
      <w:r>
        <w:t>worst case</w:t>
      </w:r>
      <w:proofErr w:type="gramEnd"/>
      <w:r>
        <w:t xml:space="preserve"> accuracy of 0.52, mean accuracy of 0.777 and standard deviation of 0.077 over 10000 simulations</w:t>
      </w:r>
    </w:p>
    <w:p w14:paraId="35EE6536" w14:textId="77777777" w:rsidR="00D83BC2" w:rsidRDefault="00D83BC2" w:rsidP="00D83BC2">
      <w:pPr>
        <w:pStyle w:val="Heading2"/>
      </w:pPr>
      <w:r>
        <w:t>Discussion</w:t>
      </w:r>
    </w:p>
    <w:p w14:paraId="23F7E448" w14:textId="205D2B1C" w:rsidR="00286EF5" w:rsidRDefault="00286EF5" w:rsidP="00C34561">
      <w:pPr>
        <w:pStyle w:val="BodyText"/>
      </w:pPr>
      <w:r>
        <w:t xml:space="preserve">Thioesterases comprise a large enzyme group whose members show varying substrate specificity. The </w:t>
      </w:r>
      <w:proofErr w:type="spellStart"/>
      <w:r>
        <w:t>ThYme</w:t>
      </w:r>
      <w:proofErr w:type="spellEnd"/>
      <w:r>
        <w:t xml:space="preserve"> data</w:t>
      </w:r>
      <w:r w:rsidR="008800E8">
        <w:t>base</w:t>
      </w:r>
      <w:r>
        <w:t xml:space="preserve"> </w:t>
      </w:r>
      <w:r w:rsidR="00DC3BA8">
        <w:fldChar w:fldCharType="begin" w:fldLock="1"/>
      </w:r>
      <w:r w:rsidR="00442C70">
        <w:instrText>ADDIN CSL_CITATION {"citationItems":[{"id":"ITEM-1","itemData":{"DOI":"10.1093/nar/gkq1072","ISSN":"03051048","PMID":"21045059","abstract":"The ThYme (Thioester-active enzYme; http://www .enzyme.cbirc.iastate.edu) database has been constructed to bring together amino acid sequences and 3D (tertiary) structures of all the enzymes constituting the fatty acid synthesis and polyketide synthesis cycles. These enzymes are active on thioester-containing substrates, specifically those that are parts of the acyl-CoA synthase, acyl-CoA carboxylase, acyl transferase, ketoacyl synthase, ketoacyl reductase, hydroxyacyl dehydratase, enoyl reductase and thioesterase enzyme groups. These groups have been classified into families, members of which are similar in sequences, tertiary structures and catalytic mechanisms, implying common protein ancestry. ThYme is continually updated as sequences and tertiary structures become available. © The Author(s) 2010.","author":[{"dropping-particle":"","family":"Cantu","given":"David C.","non-dropping-particle":"","parse-names":false,"suffix":""},{"dropping-particle":"","family":"Chen","given":"Yingfei","non-dropping-particle":"","parse-names":false,"suffix":""},{"dropping-particle":"","family":"Lemons","given":"Matthew L.","non-dropping-particle":"","parse-names":false,"suffix":""},{"dropping-particle":"","family":"Reilly","given":"Peter J.","non-dropping-particle":"","parse-names":false,"suffix":""}],"container-title":"Nucleic Acids Research","id":"ITEM-1","issued":{"date-parts":[["2011"]]},"title":"ThYme: A database for thioester-active enzymes","type":"article-journal"},"uris":["http://www.mendeley.com/documents/?uuid=b1af519c-e177-46ce-b8ac-843f23d726d4"]}],"mendeley":{"formattedCitation":"[16]","plainTextFormattedCitation":"[16]","previouslyFormattedCitation":"[16]"},"properties":{"noteIndex":0},"schema":"https://github.com/citation-style-language/schema/raw/master/csl-citation.json"}</w:instrText>
      </w:r>
      <w:r w:rsidR="00DC3BA8">
        <w:fldChar w:fldCharType="separate"/>
      </w:r>
      <w:r w:rsidR="00DC3BA8" w:rsidRPr="00DC3BA8">
        <w:rPr>
          <w:noProof/>
        </w:rPr>
        <w:t>[16]</w:t>
      </w:r>
      <w:r w:rsidR="00DC3BA8">
        <w:fldChar w:fldCharType="end"/>
      </w:r>
      <w:r>
        <w:t xml:space="preserve"> contains multiple TEs whose substrate specificity remain uncharacterized. </w:t>
      </w:r>
      <w:r w:rsidR="000A2A59">
        <w:t>Our</w:t>
      </w:r>
      <w:r>
        <w:t xml:space="preserve"> study </w:t>
      </w:r>
      <w:r w:rsidR="000A2A59">
        <w:t xml:space="preserve">has revealed how it is possible to classify TEs according to their substrate specificity using primary sequence information with </w:t>
      </w:r>
      <w:r w:rsidR="00DC3BA8">
        <w:t>fairly high</w:t>
      </w:r>
      <w:r w:rsidR="000A2A59">
        <w:t xml:space="preserve"> accuracy. We created an ensemble framework that uses the output of three different base models to predict the substrate specificity of TEs. We show the advantage of using an ensemble framework over any individual model in terms of both robustness and accuracy especially in problems with small training sets. Our ensemble framework </w:t>
      </w:r>
      <w:r w:rsidR="008800E8">
        <w:t xml:space="preserve">achieved a mean accuracy of 0.777 and a </w:t>
      </w:r>
      <w:r w:rsidR="00AE4801">
        <w:t>worst-case</w:t>
      </w:r>
      <w:r w:rsidR="008800E8">
        <w:t xml:space="preserve"> accuracy of 0.52 on separate held out validation dataset across 10000 simulations. Henceforth, we intend to deploy our model to characterize the substrate specificity of TEs given in the </w:t>
      </w:r>
      <w:proofErr w:type="spellStart"/>
      <w:r w:rsidR="008800E8">
        <w:t>ThYme</w:t>
      </w:r>
      <w:proofErr w:type="spellEnd"/>
      <w:r w:rsidR="008800E8">
        <w:t xml:space="preserve"> database. As further validation of our model we plan to experimentally determine the substrate specificity of some of the </w:t>
      </w:r>
      <w:r w:rsidR="00AE4801">
        <w:t xml:space="preserve">TEs whose primary sequence information is present in the database to create an independent test set and check our model’s performance on that test set. Additionally, our position specific model currently requires domain specific knowledge and expert level intervention to build the feature set. We are currently working on automating the position selection procedure using Machine Learning. </w:t>
      </w:r>
    </w:p>
    <w:p w14:paraId="5EFB0435" w14:textId="5EDD5B6A" w:rsidR="00666F02" w:rsidRDefault="00666F02" w:rsidP="00666F02">
      <w:pPr>
        <w:spacing w:before="0" w:beforeAutospacing="0" w:after="0" w:afterAutospacing="0"/>
        <w:jc w:val="left"/>
      </w:pPr>
      <w:r>
        <w:br w:type="page"/>
      </w:r>
    </w:p>
    <w:p w14:paraId="7883270B" w14:textId="3BEF44C3" w:rsidR="00BE268B" w:rsidRDefault="00802660" w:rsidP="00AE77EE">
      <w:pPr>
        <w:pStyle w:val="Heading2"/>
        <w:rPr>
          <w:rFonts w:eastAsiaTheme="minorHAnsi"/>
        </w:rPr>
      </w:pPr>
      <w:r>
        <w:rPr>
          <w:rFonts w:eastAsiaTheme="minorHAnsi"/>
        </w:rPr>
        <w:lastRenderedPageBreak/>
        <w:t>References</w:t>
      </w:r>
    </w:p>
    <w:p w14:paraId="712487BC" w14:textId="0DA0E93A" w:rsidR="006952F2" w:rsidRPr="006952F2" w:rsidRDefault="00BE268B" w:rsidP="006952F2">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6952F2" w:rsidRPr="006952F2">
        <w:rPr>
          <w:rFonts w:cs="Times New Roman"/>
          <w:noProof/>
        </w:rPr>
        <w:t>[1]</w:t>
      </w:r>
      <w:r w:rsidR="006952F2" w:rsidRPr="006952F2">
        <w:rPr>
          <w:rFonts w:cs="Times New Roman"/>
          <w:noProof/>
        </w:rPr>
        <w:tab/>
        <w:t xml:space="preserve">Y. Feng, Y. Wang, J. Liu, Y. Liu, X. Cao, and S. Xue, “Structural Insight into Acyl-ACP Thioesterase toward Substrate Specificity Design,” </w:t>
      </w:r>
      <w:r w:rsidR="006952F2" w:rsidRPr="006952F2">
        <w:rPr>
          <w:rFonts w:cs="Times New Roman"/>
          <w:i/>
          <w:iCs/>
          <w:noProof/>
        </w:rPr>
        <w:t>ACS Chem. Biol.</w:t>
      </w:r>
      <w:r w:rsidR="006952F2" w:rsidRPr="006952F2">
        <w:rPr>
          <w:rFonts w:cs="Times New Roman"/>
          <w:noProof/>
        </w:rPr>
        <w:t>, vol. 12, no. 11, pp. 2830–2836, 2017, doi: 10.1021/acschembio.7b00641.</w:t>
      </w:r>
    </w:p>
    <w:p w14:paraId="21782299"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[2]</w:t>
      </w:r>
      <w:r w:rsidRPr="006952F2">
        <w:rPr>
          <w:rFonts w:cs="Times New Roman"/>
          <w:noProof/>
        </w:rPr>
        <w:tab/>
        <w:t xml:space="preserve">M. J. Grisewood </w:t>
      </w:r>
      <w:r w:rsidRPr="006952F2">
        <w:rPr>
          <w:rFonts w:cs="Times New Roman"/>
          <w:i/>
          <w:iCs/>
          <w:noProof/>
        </w:rPr>
        <w:t>et al.</w:t>
      </w:r>
      <w:r w:rsidRPr="006952F2">
        <w:rPr>
          <w:rFonts w:cs="Times New Roman"/>
          <w:noProof/>
        </w:rPr>
        <w:t xml:space="preserve">, “Computational Redesign of Acyl-ACP Thioesterase with Improved Selectivity toward Medium-Chain-Length Fatty Acids,” </w:t>
      </w:r>
      <w:r w:rsidRPr="006952F2">
        <w:rPr>
          <w:rFonts w:cs="Times New Roman"/>
          <w:i/>
          <w:iCs/>
          <w:noProof/>
        </w:rPr>
        <w:t>ACS Catal.</w:t>
      </w:r>
      <w:r w:rsidRPr="006952F2">
        <w:rPr>
          <w:rFonts w:cs="Times New Roman"/>
          <w:noProof/>
        </w:rPr>
        <w:t>, vol. 7, no. 6, pp. 3837–3849, 2017, doi: 10.1021/acscatal.7b00408.</w:t>
      </w:r>
    </w:p>
    <w:p w14:paraId="18D3FF4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[3]</w:t>
      </w:r>
      <w:r w:rsidRPr="006952F2">
        <w:rPr>
          <w:rFonts w:cs="Times New Roman"/>
          <w:noProof/>
        </w:rPr>
        <w:tab/>
        <w:t xml:space="preserve">F. Jing, L. Zhao, M. D. Yandeau-Nelson, and B. J. Nikolau, “Two distinct domains contribute to the substrate acyl chain length selectivity of plant acyl-ACP thioesterase,” </w:t>
      </w:r>
      <w:r w:rsidRPr="006952F2">
        <w:rPr>
          <w:rFonts w:cs="Times New Roman"/>
          <w:i/>
          <w:iCs/>
          <w:noProof/>
        </w:rPr>
        <w:t>Nat. Commun.</w:t>
      </w:r>
      <w:r w:rsidRPr="006952F2">
        <w:rPr>
          <w:rFonts w:cs="Times New Roman"/>
          <w:noProof/>
        </w:rPr>
        <w:t>, vol. 9, no. 1, 2018, doi: 10.1038/s41467-018-03310-z.</w:t>
      </w:r>
    </w:p>
    <w:p w14:paraId="17F438E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[4]</w:t>
      </w:r>
      <w:r w:rsidRPr="006952F2">
        <w:rPr>
          <w:rFonts w:cs="Times New Roman"/>
          <w:noProof/>
        </w:rPr>
        <w:tab/>
        <w:t xml:space="preserve">R. Saidi, M. Maddouri, and E. Mephu Nguifo, “Protein sequences classification by means of feature extraction with substitution matrices,” </w:t>
      </w:r>
      <w:r w:rsidRPr="006952F2">
        <w:rPr>
          <w:rFonts w:cs="Times New Roman"/>
          <w:i/>
          <w:iCs/>
          <w:noProof/>
        </w:rPr>
        <w:t>BMC Bioinformatics</w:t>
      </w:r>
      <w:r w:rsidRPr="006952F2">
        <w:rPr>
          <w:rFonts w:cs="Times New Roman"/>
          <w:noProof/>
        </w:rPr>
        <w:t>, 2010, doi: 10.1186/1471-2105-11-175.</w:t>
      </w:r>
    </w:p>
    <w:p w14:paraId="0F36E888"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[5]</w:t>
      </w:r>
      <w:r w:rsidRPr="006952F2">
        <w:rPr>
          <w:rFonts w:cs="Times New Roman"/>
          <w:noProof/>
        </w:rPr>
        <w:tab/>
        <w:t>D. Wang and G. Bin Huang, “Protein sequence classification using extreme learning machine,” 2005, doi: 10.1109/IJCNN.2005.1556080.</w:t>
      </w:r>
    </w:p>
    <w:p w14:paraId="4883663F"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[6]</w:t>
      </w:r>
      <w:r w:rsidRPr="006952F2">
        <w:rPr>
          <w:rFonts w:cs="Times New Roman"/>
          <w:noProof/>
        </w:rPr>
        <w:tab/>
        <w:t xml:space="preserve">B. C. Smith, B. Settles, W. C. Hallows, M. W. Craven, and J. M. Denu, “SIRT3 substrate specificity determined by peptide arrays and machine learning,” </w:t>
      </w:r>
      <w:r w:rsidRPr="006952F2">
        <w:rPr>
          <w:rFonts w:cs="Times New Roman"/>
          <w:i/>
          <w:iCs/>
          <w:noProof/>
        </w:rPr>
        <w:t>ACS Chem. Biol.</w:t>
      </w:r>
      <w:r w:rsidRPr="006952F2">
        <w:rPr>
          <w:rFonts w:cs="Times New Roman"/>
          <w:noProof/>
        </w:rPr>
        <w:t>, 2011, doi: 10.1021/cb100218d.</w:t>
      </w:r>
    </w:p>
    <w:p w14:paraId="73F66B9B"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[7]</w:t>
      </w:r>
      <w:r w:rsidRPr="006952F2">
        <w:rPr>
          <w:rFonts w:cs="Times New Roman"/>
          <w:noProof/>
        </w:rPr>
        <w:tab/>
        <w:t xml:space="preserve">N. K. Mishra, J. Chang, and P. X. Zhao, “Prediction of membrane transport proteins and their substrate specificities using primary sequence information,” </w:t>
      </w:r>
      <w:r w:rsidRPr="006952F2">
        <w:rPr>
          <w:rFonts w:cs="Times New Roman"/>
          <w:i/>
          <w:iCs/>
          <w:noProof/>
        </w:rPr>
        <w:t>PLoS One</w:t>
      </w:r>
      <w:r w:rsidRPr="006952F2">
        <w:rPr>
          <w:rFonts w:cs="Times New Roman"/>
          <w:noProof/>
        </w:rPr>
        <w:t>, 2014, doi: 10.1371/journal.pone.0100278.</w:t>
      </w:r>
    </w:p>
    <w:p w14:paraId="4F8B08A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[8]</w:t>
      </w:r>
      <w:r w:rsidRPr="006952F2">
        <w:rPr>
          <w:rFonts w:cs="Times New Roman"/>
          <w:noProof/>
        </w:rPr>
        <w:tab/>
        <w:t xml:space="preserve">C. Cortes and V. Vapnik, “Support-Vector Networks,” </w:t>
      </w:r>
      <w:r w:rsidRPr="006952F2">
        <w:rPr>
          <w:rFonts w:cs="Times New Roman"/>
          <w:i/>
          <w:iCs/>
          <w:noProof/>
        </w:rPr>
        <w:t>Mach. Learn.</w:t>
      </w:r>
      <w:r w:rsidRPr="006952F2">
        <w:rPr>
          <w:rFonts w:cs="Times New Roman"/>
          <w:noProof/>
        </w:rPr>
        <w:t>, 1995, doi: 10.1023/A:1022627411411.</w:t>
      </w:r>
    </w:p>
    <w:p w14:paraId="23D7C58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[9]</w:t>
      </w:r>
      <w:r w:rsidRPr="006952F2">
        <w:rPr>
          <w:rFonts w:cs="Times New Roman"/>
          <w:noProof/>
        </w:rPr>
        <w:tab/>
        <w:t xml:space="preserve">P. Yang, Y. Hwa Yang, B. B. Zhou, and A. Y. Zomaya, “A Review of Ensemble Methods in Bioinformatics,” </w:t>
      </w:r>
      <w:r w:rsidRPr="006952F2">
        <w:rPr>
          <w:rFonts w:cs="Times New Roman"/>
          <w:i/>
          <w:iCs/>
          <w:noProof/>
        </w:rPr>
        <w:t>Curr. Bioinform.</w:t>
      </w:r>
      <w:r w:rsidRPr="006952F2">
        <w:rPr>
          <w:rFonts w:cs="Times New Roman"/>
          <w:noProof/>
        </w:rPr>
        <w:t>, 2010, doi: 10.2174/157489310794072508.</w:t>
      </w:r>
    </w:p>
    <w:p w14:paraId="27C0FA1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[10]</w:t>
      </w:r>
      <w:r w:rsidRPr="006952F2">
        <w:rPr>
          <w:rFonts w:cs="Times New Roman"/>
          <w:noProof/>
        </w:rPr>
        <w:tab/>
        <w:t>T. G. Dietterich, “Ensemble methods in machine learning,” 2000, doi: 10.1007/3-540-45014-9_1.</w:t>
      </w:r>
    </w:p>
    <w:p w14:paraId="31466952"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[11]</w:t>
      </w:r>
      <w:r w:rsidRPr="006952F2">
        <w:rPr>
          <w:rFonts w:cs="Times New Roman"/>
          <w:noProof/>
        </w:rPr>
        <w:tab/>
        <w:t xml:space="preserve">D. Marbach </w:t>
      </w:r>
      <w:r w:rsidRPr="006952F2">
        <w:rPr>
          <w:rFonts w:cs="Times New Roman"/>
          <w:i/>
          <w:iCs/>
          <w:noProof/>
        </w:rPr>
        <w:t>et al.</w:t>
      </w:r>
      <w:r w:rsidRPr="006952F2">
        <w:rPr>
          <w:rFonts w:cs="Times New Roman"/>
          <w:noProof/>
        </w:rPr>
        <w:t xml:space="preserve">, “Wisdom of crowds for robust gene network inference,” </w:t>
      </w:r>
      <w:r w:rsidRPr="006952F2">
        <w:rPr>
          <w:rFonts w:cs="Times New Roman"/>
          <w:i/>
          <w:iCs/>
          <w:noProof/>
        </w:rPr>
        <w:t>Nat. Methods</w:t>
      </w:r>
      <w:r w:rsidRPr="006952F2">
        <w:rPr>
          <w:rFonts w:cs="Times New Roman"/>
          <w:noProof/>
        </w:rPr>
        <w:t>, 2012, doi: 10.1038/nmeth.2016.</w:t>
      </w:r>
    </w:p>
    <w:p w14:paraId="75432E0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[12]</w:t>
      </w:r>
      <w:r w:rsidRPr="006952F2">
        <w:rPr>
          <w:rFonts w:cs="Times New Roman"/>
          <w:noProof/>
        </w:rPr>
        <w:tab/>
        <w:t xml:space="preserve">T. A. Voelker and H. M. Davies, “Alteration of the specificity and regulation of fatty acid synthesis of Escherichia coli by expression of a plant medium-chain acyl-acyl carrier protein thioesterase,” </w:t>
      </w:r>
      <w:r w:rsidRPr="006952F2">
        <w:rPr>
          <w:rFonts w:cs="Times New Roman"/>
          <w:i/>
          <w:iCs/>
          <w:noProof/>
        </w:rPr>
        <w:t>J. Bacteriol.</w:t>
      </w:r>
      <w:r w:rsidRPr="006952F2">
        <w:rPr>
          <w:rFonts w:cs="Times New Roman"/>
          <w:noProof/>
        </w:rPr>
        <w:t>, 1994, doi: 10.1128/jb.176.23.7320-7327.1994.</w:t>
      </w:r>
    </w:p>
    <w:p w14:paraId="2D49A81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[13]</w:t>
      </w:r>
      <w:r w:rsidRPr="006952F2">
        <w:rPr>
          <w:rFonts w:cs="Times New Roman"/>
          <w:noProof/>
        </w:rPr>
        <w:tab/>
        <w:t xml:space="preserve">A. Jones, H. M. Davies, and T. A. Voelker, “Palmitoyl-acyl carrier protein (ACP) </w:t>
      </w:r>
      <w:r w:rsidRPr="006952F2">
        <w:rPr>
          <w:rFonts w:cs="Times New Roman"/>
          <w:noProof/>
        </w:rPr>
        <w:lastRenderedPageBreak/>
        <w:t xml:space="preserve">thioesterase and the evolutionary origin of plant acyl-ACP thioesterases,” </w:t>
      </w:r>
      <w:r w:rsidRPr="006952F2">
        <w:rPr>
          <w:rFonts w:cs="Times New Roman"/>
          <w:i/>
          <w:iCs/>
          <w:noProof/>
        </w:rPr>
        <w:t>Plant Cell</w:t>
      </w:r>
      <w:r w:rsidRPr="006952F2">
        <w:rPr>
          <w:rFonts w:cs="Times New Roman"/>
          <w:noProof/>
        </w:rPr>
        <w:t>, 1995, doi: 10.1105/tpc.7.3.359.</w:t>
      </w:r>
    </w:p>
    <w:p w14:paraId="7DC1992C"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[14]</w:t>
      </w:r>
      <w:r w:rsidRPr="006952F2">
        <w:rPr>
          <w:rFonts w:cs="Times New Roman"/>
          <w:noProof/>
        </w:rPr>
        <w:tab/>
        <w:t xml:space="preserve">L. Yuan, T. A. Voelker, and D. J. Hawkins, “Modification of the substrate specificity of an acyl-acyl carrier protein thioesterase by protein engineering,” </w:t>
      </w:r>
      <w:r w:rsidRPr="006952F2">
        <w:rPr>
          <w:rFonts w:cs="Times New Roman"/>
          <w:i/>
          <w:iCs/>
          <w:noProof/>
        </w:rPr>
        <w:t>Proc. Natl. Acad. Sci. U. S. A.</w:t>
      </w:r>
      <w:r w:rsidRPr="006952F2">
        <w:rPr>
          <w:rFonts w:cs="Times New Roman"/>
          <w:noProof/>
        </w:rPr>
        <w:t>, 1995, doi: 10.1073/pnas.92.23.10639.</w:t>
      </w:r>
    </w:p>
    <w:p w14:paraId="071E16A3"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[15]</w:t>
      </w:r>
      <w:r w:rsidRPr="006952F2">
        <w:rPr>
          <w:rFonts w:cs="Times New Roman"/>
          <w:noProof/>
        </w:rPr>
        <w:tab/>
        <w:t xml:space="preserve">D. Jurafsky and J. H. Martin, “Language Modeling with N- grams,” </w:t>
      </w:r>
      <w:r w:rsidRPr="006952F2">
        <w:rPr>
          <w:rFonts w:cs="Times New Roman"/>
          <w:i/>
          <w:iCs/>
          <w:noProof/>
        </w:rPr>
        <w:t>Speech Lang. Process.</w:t>
      </w:r>
      <w:r w:rsidRPr="006952F2">
        <w:rPr>
          <w:rFonts w:cs="Times New Roman"/>
          <w:noProof/>
        </w:rPr>
        <w:t>, 2016.</w:t>
      </w:r>
    </w:p>
    <w:p w14:paraId="28572330"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[16]</w:t>
      </w:r>
      <w:r w:rsidRPr="006952F2">
        <w:rPr>
          <w:rFonts w:cs="Times New Roman"/>
          <w:noProof/>
        </w:rPr>
        <w:tab/>
        <w:t xml:space="preserve">D. C. Cantu, Y. Chen, M. L. Lemons, and P. J. Reilly, “ThYme: A database for thioester-active enzymes,” </w:t>
      </w:r>
      <w:r w:rsidRPr="006952F2">
        <w:rPr>
          <w:rFonts w:cs="Times New Roman"/>
          <w:i/>
          <w:iCs/>
          <w:noProof/>
        </w:rPr>
        <w:t>Nucleic Acids Res.</w:t>
      </w:r>
      <w:r w:rsidRPr="006952F2">
        <w:rPr>
          <w:rFonts w:cs="Times New Roman"/>
          <w:noProof/>
        </w:rPr>
        <w:t>, 2011, doi: 10.1093/nar/gkq1072.</w:t>
      </w:r>
    </w:p>
    <w:p w14:paraId="31EDB637" w14:textId="77777777" w:rsidR="006952F2" w:rsidRPr="006952F2" w:rsidRDefault="006952F2" w:rsidP="006952F2">
      <w:pPr>
        <w:widowControl w:val="0"/>
        <w:autoSpaceDE w:val="0"/>
        <w:autoSpaceDN w:val="0"/>
        <w:adjustRightInd w:val="0"/>
        <w:ind w:left="640" w:hanging="640"/>
        <w:rPr>
          <w:rFonts w:cs="Times New Roman"/>
          <w:noProof/>
        </w:rPr>
      </w:pPr>
      <w:r w:rsidRPr="006952F2">
        <w:rPr>
          <w:rFonts w:cs="Times New Roman"/>
          <w:noProof/>
        </w:rPr>
        <w:t>[17]</w:t>
      </w:r>
      <w:r w:rsidRPr="006952F2">
        <w:rPr>
          <w:rFonts w:cs="Times New Roman"/>
          <w:noProof/>
        </w:rPr>
        <w:tab/>
        <w:t xml:space="preserve">S. Developers, “Support Vector Machines — scikit-learn 0.17.1 documentation,” </w:t>
      </w:r>
      <w:r w:rsidRPr="006952F2">
        <w:rPr>
          <w:rFonts w:cs="Times New Roman"/>
          <w:i/>
          <w:iCs/>
          <w:noProof/>
        </w:rPr>
        <w:t>http://scikit-learn.org</w:t>
      </w:r>
      <w:r w:rsidRPr="006952F2">
        <w:rPr>
          <w:rFonts w:cs="Times New Roman"/>
          <w:noProof/>
        </w:rPr>
        <w:t>, 2014. .</w:t>
      </w:r>
    </w:p>
    <w:p w14:paraId="27B2A492" w14:textId="0774244A" w:rsidR="00BE268B" w:rsidRPr="00453F80" w:rsidRDefault="00BE268B" w:rsidP="006952F2">
      <w:pPr>
        <w:widowControl w:val="0"/>
        <w:autoSpaceDE w:val="0"/>
        <w:autoSpaceDN w:val="0"/>
        <w:adjustRightInd w:val="0"/>
        <w:ind w:left="640" w:hanging="640"/>
      </w:pPr>
      <w:r>
        <w:fldChar w:fldCharType="end"/>
      </w:r>
    </w:p>
    <w:p w14:paraId="19E1A434" w14:textId="09595CC8" w:rsidR="00BE268B" w:rsidRDefault="00BE268B" w:rsidP="00AE77EE">
      <w:r>
        <w:br w:type="page"/>
      </w:r>
    </w:p>
    <w:p w14:paraId="1DC1B461" w14:textId="366944C0" w:rsidR="0034447C" w:rsidRDefault="0034447C" w:rsidP="00AE77EE">
      <w:pPr>
        <w:pStyle w:val="Heading2"/>
      </w:pPr>
      <w:bookmarkStart w:id="26" w:name="_Ref49440553"/>
      <w:bookmarkStart w:id="27" w:name="one-hot-encoded"/>
      <w:bookmarkStart w:id="28" w:name="_Ref49437234"/>
      <w:bookmarkStart w:id="29" w:name="_Ref49440155"/>
      <w:r>
        <w:lastRenderedPageBreak/>
        <w:t>Appendix A</w:t>
      </w:r>
      <w:bookmarkEnd w:id="26"/>
    </w:p>
    <w:p w14:paraId="4ED0616E" w14:textId="0611C40F" w:rsidR="0034447C" w:rsidRPr="009E6F50" w:rsidRDefault="0034447C" w:rsidP="00DA10F2">
      <w:pPr>
        <w:pStyle w:val="Heading3"/>
      </w:pPr>
      <w:r w:rsidRPr="009E6F50">
        <w:t>One-Hot Encoded</w:t>
      </w:r>
      <w:bookmarkEnd w:id="27"/>
      <w:r w:rsidR="00C34561">
        <w:t xml:space="preserve"> Feature Representation</w:t>
      </w:r>
    </w:p>
    <w:p w14:paraId="2B368B02" w14:textId="77777777" w:rsidR="0034447C" w:rsidRPr="00453F80" w:rsidRDefault="0034447C" w:rsidP="00AE77EE">
      <w:pPr>
        <w:pStyle w:val="BodyText"/>
      </w:pPr>
      <w:r w:rsidRPr="00453F80">
        <w:t xml:space="preserve">Each amino acid can be represented as a one-hot encoded vector. Since there are 20 amino acids, a vector of length 20 is defined with each index represented by an amino acid. For a specific amino acid, the index corresponding to that amino acid will be 1 and every other index will be zero. If A is a vector whose index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Pr="00453F80">
        <w:t xml:space="preserve"> is represented by a specific amino acid </w:t>
      </w:r>
      <m:oMath>
        <m:r>
          <m:rPr>
            <m:sty m:val="p"/>
          </m:rPr>
          <w:rPr>
            <w:rFonts w:ascii="Cambria Math" w:hAnsi="Cambria Math"/>
          </w:rPr>
          <m:t>a</m:t>
        </m:r>
      </m:oMath>
      <w:r w:rsidRPr="00453F80">
        <w:t>, then</w:t>
      </w:r>
      <w:r>
        <w:t xml:space="preserve"> to represent the amino acid a,</w:t>
      </w:r>
    </w:p>
    <w:p w14:paraId="667FA198" w14:textId="4BD77FFE" w:rsidR="0034447C" w:rsidRPr="002F4F52" w:rsidRDefault="0034447C" w:rsidP="00AE77EE">
      <w:pPr>
        <w:pStyle w:val="BodyText"/>
      </w:pPr>
      <m:oMathPara>
        <m:oMath>
          <m:r>
            <m:rPr>
              <m:sty m:val="p"/>
            </m:rPr>
            <w:rPr>
              <w:rFonts w:ascii="Cambria Math" w:hAnsi="Cambria Math"/>
            </w:rPr>
            <m:t>A[i]=</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m:rPr>
                        <m:sty m:val="p"/>
                      </m:rPr>
                      <w:rPr>
                        <w:rFonts w:ascii="Cambria Math" w:hAnsi="Cambria Math"/>
                      </w:rPr>
                      <m:t>1,</m:t>
                    </m:r>
                  </m:e>
                  <m:e>
                    <m:r>
                      <m:rPr>
                        <m:nor/>
                      </m:rPr>
                      <m:t>if</m:t>
                    </m:r>
                    <m:r>
                      <m:rPr>
                        <m:sty m:val="p"/>
                      </m:rPr>
                      <w:rPr>
                        <w:rFonts w:ascii="Cambria Math" w:hAnsi="Cambria Math"/>
                      </w:rPr>
                      <m:t xml:space="preserve"> i=</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mr>
                <m:mr>
                  <m:e>
                    <m:r>
                      <m:rPr>
                        <m:sty m:val="p"/>
                      </m:rPr>
                      <w:rPr>
                        <w:rFonts w:ascii="Cambria Math" w:hAnsi="Cambria Math"/>
                      </w:rPr>
                      <m:t>0,</m:t>
                    </m:r>
                  </m:e>
                  <m:e>
                    <m:r>
                      <m:rPr>
                        <m:nor/>
                      </m:rPr>
                      <m:t>otherwise</m:t>
                    </m:r>
                  </m:e>
                </m:mr>
              </m:m>
            </m:e>
          </m:d>
        </m:oMath>
      </m:oMathPara>
    </w:p>
    <w:p w14:paraId="5B80DE33" w14:textId="057F6593" w:rsidR="0034447C" w:rsidRPr="00453F80" w:rsidRDefault="0034447C" w:rsidP="00AE77EE">
      <w:pPr>
        <w:pStyle w:val="BodyText"/>
      </w:pPr>
      <w:r>
        <w:t>Thus, a</w:t>
      </w:r>
      <w:r w:rsidRPr="00453F80">
        <w:t xml:space="preserve"> sequence of length N can be represented as a N*20 matrix. This representation of a sequence is not only highly inefficient, but it also fails to capture the contextual information in the data.</w:t>
      </w:r>
    </w:p>
    <w:p w14:paraId="26B6D32E" w14:textId="77777777" w:rsidR="0034447C" w:rsidRDefault="0034447C" w:rsidP="00AE77EE">
      <w:pPr>
        <w:rPr>
          <w:rFonts w:eastAsiaTheme="majorEastAsia"/>
          <w:color w:val="4472C4" w:themeColor="accent1"/>
          <w:sz w:val="28"/>
          <w:szCs w:val="28"/>
        </w:rPr>
      </w:pPr>
      <w:r>
        <w:br w:type="page"/>
      </w:r>
    </w:p>
    <w:p w14:paraId="017003B9" w14:textId="2B3B8DAC" w:rsidR="00BE268B" w:rsidRPr="00BE268B" w:rsidRDefault="00BE268B" w:rsidP="00AE77EE">
      <w:pPr>
        <w:pStyle w:val="Heading2"/>
      </w:pPr>
      <w:bookmarkStart w:id="30" w:name="_Ref57059562"/>
      <w:r>
        <w:lastRenderedPageBreak/>
        <w:t>Appendix</w:t>
      </w:r>
      <w:bookmarkEnd w:id="28"/>
      <w:r w:rsidR="0034447C">
        <w:t xml:space="preserve"> B</w:t>
      </w:r>
      <w:bookmarkEnd w:id="29"/>
      <w:bookmarkEnd w:id="30"/>
    </w:p>
    <w:p w14:paraId="5A19BC2D" w14:textId="2A372115" w:rsidR="00666F02" w:rsidRDefault="00E65B5F" w:rsidP="00666F02">
      <w:pPr>
        <w:pStyle w:val="BodyText"/>
      </w:pPr>
      <w:r>
        <w:t xml:space="preserve">All models were trained using scikit-learn </w:t>
      </w:r>
      <w:r w:rsidR="006952F2">
        <w:fldChar w:fldCharType="begin" w:fldLock="1"/>
      </w:r>
      <w:r w:rsidR="006952F2">
        <w:instrText>ADDIN CSL_CITATION {"citationItems":[{"id":"ITEM-1","itemData":{"DOI":"10.1108/JEA-10-2014-0124","ISBN":"0820140090","ISSN":"0957-8234","PMID":"42012058","abstract":"Purpose – The purpose of this paper is to identify and elaborate on the construct of flourishing in schools as understood through the stories and explanations provided by a small group of public school principals. Framed within a positive organizational perspective, the specific objectives of this study are: to identify how school leaders understand and experience flourishing in their roles and in their schools; to explore the conditions, catalysts and/or galvanizing forces of flourishing in schools. Design/methodology/approach – The researchers used an electronic Delphi survey to gain a qualitative description of the understandings and impressions of the construct of flourishing from the perspective of practicing school administrators in one school district in central British Columbia. Delphi responseswere aggregated after each round and thematically analysed to determine patterns and trends for further examination through progressive iterations of the survey administered via e-mail. The final set of data were then analysed for patterns, trends and themes that were compared and contrasted against research findings in the literature underpinning the theoretical framework for this study. Findings – While there was no single definition of what it means to flourish in the work of school leadership, shared descriptions fromthese principals indicated that they feel a sense of flourishing when they are working together with teachers from a sense of purpose and passion and in a spirit of play to cultivate learning climates that reflect a shared ownership for improving educational experiences for students.These initial findings provoke thinking about the potentials and benefits of shifting the focus of research and practice in educational leadership towards more positive, strengths-based perspectives. Research limitations/implications – The sample size was small, and so generalizing findings beyond this study is unreasonable. Further, because the researchers separated participant information from responses in order to safeguard anonymity and to aggregate the responses to provide these back to participants for their further elaboration and reflections, they were unable to determine whether particular responses were connected to context (elementary or secondary, size of school, years of experience as an administrator), gender or other demographic factors. However, the use of the electronic Delphi instrument provided insights on engaging school principals in thoug…","author":[{"dropping-particle":"","family":"Developers","given":"Scikit-learn","non-dropping-particle":"","parse-names":false,"suffix":""}],"container-title":"http://scikit-learn.org","id":"ITEM-1","issued":{"date-parts":[["2014"]]},"title":"Support Vector Machines — scikit-learn 0.17.1 documentation","type":"webpage"},"uris":["http://www.mendeley.com/documents/?uuid=373a5b0d-2067-464b-a700-236d5358c2b0"]}],"mendeley":{"formattedCitation":"[17]","plainTextFormattedCitation":"[17]","previouslyFormattedCitation":"[17]"},"properties":{"noteIndex":0},"schema":"https://github.com/citation-style-language/schema/raw/master/csl-citation.json"}</w:instrText>
      </w:r>
      <w:r w:rsidR="006952F2">
        <w:fldChar w:fldCharType="separate"/>
      </w:r>
      <w:r w:rsidR="006952F2" w:rsidRPr="006952F2">
        <w:rPr>
          <w:noProof/>
        </w:rPr>
        <w:t>[17]</w:t>
      </w:r>
      <w:r w:rsidR="006952F2">
        <w:fldChar w:fldCharType="end"/>
      </w:r>
      <w:r>
        <w:t xml:space="preserve"> modules. </w:t>
      </w:r>
      <w:r w:rsidR="00666F02">
        <w:t>A</w:t>
      </w:r>
      <w:r w:rsidR="00666F02" w:rsidRPr="00453F80">
        <w:t xml:space="preserve"> random seed was s</w:t>
      </w:r>
      <w:r w:rsidR="00666F02">
        <w:t xml:space="preserve">pecified </w:t>
      </w:r>
      <w:r w:rsidR="00666F02" w:rsidRPr="00453F80">
        <w:t xml:space="preserve">to reproduce results. </w:t>
      </w:r>
      <w:r>
        <w:t xml:space="preserve">The initial dataset was divided into training and validation set based on a 75-25 percentage split. After dividing the models, the training set was encoded into three different feature representations based on the feature building techniques described in the Methods section. After encoding the primary sequences of the enzymes and creating the feature set, Principal Component Analysis was used to reduce the high dimensional feature space into an uncorrelated low dimensional feature space. The number of components used was decided through hyperparameter optimization. Each individual model was then trained using the Support Vector Classifier of scikit-learn library. </w:t>
      </w:r>
      <w:r w:rsidR="00666F02">
        <w:t>The class weight was set to “balanced” to take care of imbalance in our dataset. The “balanced” mode automatically adjusts the weights inversely proportional to the class frequencies in the input data. This step was taken to ensure that the model would penalize an incorrect prediction for Enzyme Class 2, which has the least training instances, by a greater factor than that for Class 1 or 3.</w:t>
      </w:r>
      <w:r>
        <w:t xml:space="preserve"> The SVC regularization hyperparameter C, kernel and kernel</w:t>
      </w:r>
      <w:r w:rsidR="00666F02">
        <w:t xml:space="preserve"> </w:t>
      </w:r>
      <w:r>
        <w:t xml:space="preserve">coefficient </w:t>
      </w:r>
      <w:r w:rsidR="006A6429">
        <w:t xml:space="preserve">along with the number of PCA components </w:t>
      </w:r>
      <w:r>
        <w:t xml:space="preserve">were all optimized using </w:t>
      </w:r>
      <w:r w:rsidR="001B39E9">
        <w:t>the G</w:t>
      </w:r>
      <w:r>
        <w:t>rid</w:t>
      </w:r>
      <w:r w:rsidR="001B39E9">
        <w:t>S</w:t>
      </w:r>
      <w:r>
        <w:t>earch</w:t>
      </w:r>
      <w:r w:rsidR="001B39E9">
        <w:t>CV module of scikit learn and setting the cross validation split to 3</w:t>
      </w:r>
      <w:r>
        <w:t xml:space="preserve">. </w:t>
      </w:r>
      <w:r w:rsidR="006A6429">
        <w:t>The optimized hyperparameters were then used to train a model using the training dataset. The trained model</w:t>
      </w:r>
      <w:r w:rsidR="00CB5EE1">
        <w:t>s</w:t>
      </w:r>
      <w:r w:rsidR="006A6429">
        <w:t xml:space="preserve"> w</w:t>
      </w:r>
      <w:r w:rsidR="00CB5EE1">
        <w:t>ere</w:t>
      </w:r>
      <w:r w:rsidR="006A6429">
        <w:t xml:space="preserve"> used to predict TE specificities on held out validation set. </w:t>
      </w:r>
      <w:r w:rsidR="00CB5EE1">
        <w:t>This whole procedure was repeated 10000 times by varying the random seed which resulted in different training and cross validation set thus affecting the</w:t>
      </w:r>
      <w:r w:rsidR="00084FCE">
        <w:t xml:space="preserve"> </w:t>
      </w:r>
      <w:r w:rsidR="00CB5EE1">
        <w:t xml:space="preserve">model performance. </w:t>
      </w:r>
      <w:r w:rsidR="00653193">
        <w:t xml:space="preserve">The objective of training our model multiple times was to check its robustness to the training set. </w:t>
      </w:r>
      <w:r w:rsidR="00666F02" w:rsidRPr="00453F80">
        <w:t xml:space="preserve">The hyperparameters </w:t>
      </w:r>
      <w:r w:rsidR="006A6429">
        <w:t>obtained for each of the three individual models are given in the following table</w:t>
      </w:r>
      <w:r w:rsidR="00666F02" w:rsidRPr="00453F80">
        <w:t>:</w:t>
      </w:r>
    </w:p>
    <w:tbl>
      <w:tblPr>
        <w:tblStyle w:val="TableGrid"/>
        <w:tblW w:w="0" w:type="auto"/>
        <w:tblLook w:val="04A0" w:firstRow="1" w:lastRow="0" w:firstColumn="1" w:lastColumn="0" w:noHBand="0" w:noVBand="1"/>
      </w:tblPr>
      <w:tblGrid>
        <w:gridCol w:w="2581"/>
        <w:gridCol w:w="1430"/>
        <w:gridCol w:w="2464"/>
        <w:gridCol w:w="1350"/>
        <w:gridCol w:w="1525"/>
      </w:tblGrid>
      <w:tr w:rsidR="00A5193A" w14:paraId="600961DB" w14:textId="77777777" w:rsidTr="00A5193A">
        <w:tc>
          <w:tcPr>
            <w:tcW w:w="2581" w:type="dxa"/>
          </w:tcPr>
          <w:p w14:paraId="1F743287" w14:textId="2DEF4CD7" w:rsidR="00A5193A" w:rsidRDefault="00A5193A" w:rsidP="00666F02">
            <w:pPr>
              <w:pStyle w:val="BodyText"/>
            </w:pPr>
            <w:r>
              <w:t>Model Name</w:t>
            </w:r>
          </w:p>
        </w:tc>
        <w:tc>
          <w:tcPr>
            <w:tcW w:w="1430" w:type="dxa"/>
          </w:tcPr>
          <w:p w14:paraId="47C333A5" w14:textId="08503F1B" w:rsidR="00A5193A" w:rsidRDefault="00A5193A" w:rsidP="00666F02">
            <w:pPr>
              <w:pStyle w:val="BodyText"/>
            </w:pPr>
            <w:r>
              <w:t>PCA Components</w:t>
            </w:r>
          </w:p>
        </w:tc>
        <w:tc>
          <w:tcPr>
            <w:tcW w:w="2464" w:type="dxa"/>
          </w:tcPr>
          <w:p w14:paraId="26A1092D" w14:textId="6BF4E84C" w:rsidR="00A5193A" w:rsidRDefault="00A5193A" w:rsidP="00666F02">
            <w:pPr>
              <w:pStyle w:val="BodyText"/>
            </w:pPr>
            <w:r>
              <w:t>SVM C Regularization Parameter</w:t>
            </w:r>
          </w:p>
        </w:tc>
        <w:tc>
          <w:tcPr>
            <w:tcW w:w="1350" w:type="dxa"/>
          </w:tcPr>
          <w:p w14:paraId="0AE9BAB9" w14:textId="0D8A3B7C" w:rsidR="00A5193A" w:rsidRDefault="00A5193A" w:rsidP="00666F02">
            <w:pPr>
              <w:pStyle w:val="BodyText"/>
            </w:pPr>
            <w:r>
              <w:t>SVM Kernel</w:t>
            </w:r>
          </w:p>
        </w:tc>
        <w:tc>
          <w:tcPr>
            <w:tcW w:w="1525" w:type="dxa"/>
          </w:tcPr>
          <w:p w14:paraId="43AD0799" w14:textId="56A1F93A" w:rsidR="00A5193A" w:rsidRDefault="00A5193A" w:rsidP="00666F02">
            <w:pPr>
              <w:pStyle w:val="BodyText"/>
            </w:pPr>
            <w:r>
              <w:t>SVM Gamma</w:t>
            </w:r>
          </w:p>
        </w:tc>
      </w:tr>
      <w:tr w:rsidR="00A5193A" w14:paraId="690F4864" w14:textId="77777777" w:rsidTr="00A5193A">
        <w:tc>
          <w:tcPr>
            <w:tcW w:w="2581" w:type="dxa"/>
          </w:tcPr>
          <w:p w14:paraId="62FBF043" w14:textId="0C305C70" w:rsidR="00A5193A" w:rsidRDefault="00A5193A" w:rsidP="00666F02">
            <w:pPr>
              <w:pStyle w:val="BodyText"/>
            </w:pPr>
            <w:r>
              <w:t>Positional feature based</w:t>
            </w:r>
          </w:p>
        </w:tc>
        <w:tc>
          <w:tcPr>
            <w:tcW w:w="1430" w:type="dxa"/>
          </w:tcPr>
          <w:p w14:paraId="763D3525" w14:textId="7105AB75" w:rsidR="00A5193A" w:rsidRDefault="00A5193A" w:rsidP="00A5193A">
            <w:pPr>
              <w:pStyle w:val="BodyText"/>
              <w:jc w:val="right"/>
            </w:pPr>
            <w:r>
              <w:t>40</w:t>
            </w:r>
          </w:p>
        </w:tc>
        <w:tc>
          <w:tcPr>
            <w:tcW w:w="2464" w:type="dxa"/>
          </w:tcPr>
          <w:p w14:paraId="252CC17B" w14:textId="509D3BC5" w:rsidR="00A5193A" w:rsidRDefault="00A5193A" w:rsidP="00A5193A">
            <w:pPr>
              <w:pStyle w:val="BodyText"/>
              <w:jc w:val="right"/>
            </w:pPr>
            <w:r>
              <w:t>1</w:t>
            </w:r>
          </w:p>
        </w:tc>
        <w:tc>
          <w:tcPr>
            <w:tcW w:w="1350" w:type="dxa"/>
          </w:tcPr>
          <w:p w14:paraId="41075B08" w14:textId="73F4C274" w:rsidR="00A5193A" w:rsidRDefault="00A5193A" w:rsidP="00A5193A">
            <w:pPr>
              <w:pStyle w:val="BodyText"/>
              <w:jc w:val="right"/>
            </w:pPr>
            <w:r>
              <w:t>linear</w:t>
            </w:r>
          </w:p>
        </w:tc>
        <w:tc>
          <w:tcPr>
            <w:tcW w:w="1525" w:type="dxa"/>
          </w:tcPr>
          <w:p w14:paraId="523C2975" w14:textId="1B909A6F" w:rsidR="00A5193A" w:rsidRDefault="00A5193A" w:rsidP="00A5193A">
            <w:pPr>
              <w:pStyle w:val="BodyText"/>
              <w:jc w:val="right"/>
            </w:pPr>
            <w:r>
              <w:t>scale</w:t>
            </w:r>
          </w:p>
        </w:tc>
      </w:tr>
      <w:tr w:rsidR="00A5193A" w14:paraId="4425E1DF" w14:textId="77777777" w:rsidTr="00A5193A">
        <w:tc>
          <w:tcPr>
            <w:tcW w:w="2581" w:type="dxa"/>
          </w:tcPr>
          <w:p w14:paraId="0A590AD5" w14:textId="3122A469" w:rsidR="00A5193A" w:rsidRDefault="00A5193A" w:rsidP="00666F02">
            <w:pPr>
              <w:pStyle w:val="BodyText"/>
            </w:pPr>
            <w:r>
              <w:t>k-mer motif based</w:t>
            </w:r>
          </w:p>
        </w:tc>
        <w:tc>
          <w:tcPr>
            <w:tcW w:w="1430" w:type="dxa"/>
          </w:tcPr>
          <w:p w14:paraId="15015371" w14:textId="7C899A4C" w:rsidR="00A5193A" w:rsidRDefault="00A5193A" w:rsidP="00A5193A">
            <w:pPr>
              <w:pStyle w:val="BodyText"/>
              <w:jc w:val="right"/>
            </w:pPr>
            <w:r>
              <w:t>40</w:t>
            </w:r>
          </w:p>
        </w:tc>
        <w:tc>
          <w:tcPr>
            <w:tcW w:w="2464" w:type="dxa"/>
          </w:tcPr>
          <w:p w14:paraId="6EEAC328" w14:textId="3B0ACC02" w:rsidR="00A5193A" w:rsidRDefault="00A5193A" w:rsidP="00A5193A">
            <w:pPr>
              <w:pStyle w:val="BodyText"/>
              <w:jc w:val="right"/>
            </w:pPr>
            <w:r>
              <w:t>1</w:t>
            </w:r>
          </w:p>
        </w:tc>
        <w:tc>
          <w:tcPr>
            <w:tcW w:w="1350" w:type="dxa"/>
          </w:tcPr>
          <w:p w14:paraId="3F4DBCB5" w14:textId="04C80459" w:rsidR="00A5193A" w:rsidRDefault="00A5193A" w:rsidP="00A5193A">
            <w:pPr>
              <w:pStyle w:val="BodyText"/>
              <w:jc w:val="right"/>
            </w:pPr>
            <w:r>
              <w:t>linear</w:t>
            </w:r>
          </w:p>
        </w:tc>
        <w:tc>
          <w:tcPr>
            <w:tcW w:w="1525" w:type="dxa"/>
          </w:tcPr>
          <w:p w14:paraId="244D4A3E" w14:textId="101D6C8C" w:rsidR="00A5193A" w:rsidRDefault="00A5193A" w:rsidP="00A5193A">
            <w:pPr>
              <w:pStyle w:val="BodyText"/>
              <w:jc w:val="right"/>
            </w:pPr>
            <w:r>
              <w:t>scale</w:t>
            </w:r>
          </w:p>
        </w:tc>
      </w:tr>
      <w:tr w:rsidR="00A5193A" w14:paraId="7A067661" w14:textId="77777777" w:rsidTr="00A5193A">
        <w:tc>
          <w:tcPr>
            <w:tcW w:w="2581" w:type="dxa"/>
          </w:tcPr>
          <w:p w14:paraId="29A15306" w14:textId="712FC4C9" w:rsidR="00A5193A" w:rsidRDefault="00A5193A" w:rsidP="00666F02">
            <w:pPr>
              <w:pStyle w:val="BodyText"/>
            </w:pPr>
            <w:r>
              <w:t>GAA encoder based</w:t>
            </w:r>
          </w:p>
        </w:tc>
        <w:tc>
          <w:tcPr>
            <w:tcW w:w="1430" w:type="dxa"/>
          </w:tcPr>
          <w:p w14:paraId="2CFADC61" w14:textId="555396D6" w:rsidR="00A5193A" w:rsidRDefault="00A5193A" w:rsidP="00A5193A">
            <w:pPr>
              <w:pStyle w:val="BodyText"/>
              <w:jc w:val="right"/>
            </w:pPr>
            <w:r>
              <w:t>40</w:t>
            </w:r>
          </w:p>
        </w:tc>
        <w:tc>
          <w:tcPr>
            <w:tcW w:w="2464" w:type="dxa"/>
          </w:tcPr>
          <w:p w14:paraId="2EE54EDB" w14:textId="1A17BDCD" w:rsidR="00A5193A" w:rsidRDefault="00A5193A" w:rsidP="00A5193A">
            <w:pPr>
              <w:pStyle w:val="BodyText"/>
              <w:jc w:val="right"/>
            </w:pPr>
            <w:r>
              <w:t>20</w:t>
            </w:r>
          </w:p>
        </w:tc>
        <w:tc>
          <w:tcPr>
            <w:tcW w:w="1350" w:type="dxa"/>
          </w:tcPr>
          <w:p w14:paraId="2E0EE454" w14:textId="554D2306" w:rsidR="00A5193A" w:rsidRDefault="00A5193A" w:rsidP="00A5193A">
            <w:pPr>
              <w:pStyle w:val="BodyText"/>
              <w:jc w:val="right"/>
            </w:pPr>
            <w:r>
              <w:t>linear</w:t>
            </w:r>
          </w:p>
        </w:tc>
        <w:tc>
          <w:tcPr>
            <w:tcW w:w="1525" w:type="dxa"/>
          </w:tcPr>
          <w:p w14:paraId="0C5A29E9" w14:textId="0F922154" w:rsidR="00A5193A" w:rsidRDefault="00A5193A" w:rsidP="00A5193A">
            <w:pPr>
              <w:pStyle w:val="BodyText"/>
              <w:jc w:val="right"/>
            </w:pPr>
            <w:r>
              <w:t>scale</w:t>
            </w:r>
          </w:p>
        </w:tc>
      </w:tr>
    </w:tbl>
    <w:p w14:paraId="27A2DE19" w14:textId="22A2725B" w:rsidR="00BE268B" w:rsidRDefault="00A5193A" w:rsidP="00666F02">
      <w:pPr>
        <w:pStyle w:val="BodyText"/>
      </w:pPr>
      <w:r>
        <w:t>In additional to the above hyperparameters, the k-mer motif and GAA encode</w:t>
      </w:r>
      <w:r w:rsidR="00A11E55">
        <w:t>d</w:t>
      </w:r>
      <w:r>
        <w:t xml:space="preserve"> motif </w:t>
      </w:r>
      <w:r w:rsidR="00A11E55">
        <w:t xml:space="preserve">models </w:t>
      </w:r>
      <w:r>
        <w:t xml:space="preserve">had an additional hyper parameter k that denotes the length of the motif to be considered. </w:t>
      </w:r>
      <w:r w:rsidR="00CB5EE1">
        <w:t>It</w:t>
      </w:r>
      <w:r>
        <w:t xml:space="preserve"> w</w:t>
      </w:r>
      <w:r w:rsidR="00CB5EE1">
        <w:t>as</w:t>
      </w:r>
      <w:r>
        <w:t xml:space="preserve"> set </w:t>
      </w:r>
      <w:r w:rsidR="00CB5EE1">
        <w:t xml:space="preserve">to be 7 for both the models. </w:t>
      </w:r>
    </w:p>
    <w:p w14:paraId="4D09CC86" w14:textId="0BF804C1" w:rsidR="00C05E08" w:rsidRDefault="00C05E08">
      <w:pPr>
        <w:spacing w:before="0" w:beforeAutospacing="0" w:after="0" w:afterAutospacing="0"/>
        <w:jc w:val="left"/>
      </w:pPr>
      <w:r>
        <w:br w:type="page"/>
      </w:r>
    </w:p>
    <w:p w14:paraId="44DB0BF2" w14:textId="4D1586D0" w:rsidR="00C05E08" w:rsidRDefault="00C05E08" w:rsidP="00C05E08">
      <w:pPr>
        <w:pStyle w:val="Heading2"/>
      </w:pPr>
      <w:bookmarkStart w:id="31" w:name="_Ref57059605"/>
      <w:r>
        <w:lastRenderedPageBreak/>
        <w:t>Appendix C</w:t>
      </w:r>
      <w:bookmarkEnd w:id="31"/>
    </w:p>
    <w:p w14:paraId="6FECC87A" w14:textId="77777777" w:rsidR="007930A2" w:rsidRDefault="007930A2" w:rsidP="007930A2">
      <w:pPr>
        <w:keepNext/>
        <w:jc w:val="center"/>
      </w:pPr>
      <w:r>
        <w:rPr>
          <w:noProof/>
        </w:rPr>
        <w:drawing>
          <wp:inline distT="0" distB="0" distL="0" distR="0" wp14:anchorId="07DD887D" wp14:editId="430EF441">
            <wp:extent cx="2863121" cy="1908747"/>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89256" cy="1926170"/>
                    </a:xfrm>
                    <a:prstGeom prst="rect">
                      <a:avLst/>
                    </a:prstGeom>
                  </pic:spPr>
                </pic:pic>
              </a:graphicData>
            </a:graphic>
          </wp:inline>
        </w:drawing>
      </w:r>
    </w:p>
    <w:p w14:paraId="4DE1BD72" w14:textId="39B108EE" w:rsidR="00C05E08" w:rsidRDefault="007930A2" w:rsidP="007930A2">
      <w:pPr>
        <w:pStyle w:val="Caption"/>
        <w:jc w:val="lowKashida"/>
      </w:pPr>
      <w:r>
        <w:t xml:space="preserve">Figure </w:t>
      </w:r>
      <w:r w:rsidR="00F367D1">
        <w:fldChar w:fldCharType="begin"/>
      </w:r>
      <w:r w:rsidR="00F367D1">
        <w:instrText xml:space="preserve"> SEQ Figure \* ARABIC </w:instrText>
      </w:r>
      <w:r w:rsidR="00F367D1">
        <w:fldChar w:fldCharType="separate"/>
      </w:r>
      <w:r>
        <w:rPr>
          <w:noProof/>
        </w:rPr>
        <w:t>6</w:t>
      </w:r>
      <w:r w:rsidR="00F367D1">
        <w:rPr>
          <w:noProof/>
        </w:rPr>
        <w:fldChar w:fldCharType="end"/>
      </w:r>
      <w:r>
        <w:t>: kmer Motif based</w:t>
      </w:r>
      <w:r w:rsidRPr="00BC0BAC">
        <w:t xml:space="preserve"> </w:t>
      </w:r>
      <w:r>
        <w:t>m</w:t>
      </w:r>
      <w:r w:rsidRPr="00BC0BAC">
        <w:t>odel t</w:t>
      </w:r>
      <w:r>
        <w:t>est</w:t>
      </w:r>
      <w:r w:rsidRPr="00BC0BAC">
        <w:t xml:space="preserve"> accuracy histogram over 10000 simulations. Model has a </w:t>
      </w:r>
      <w:proofErr w:type="gramStart"/>
      <w:r w:rsidRPr="00BC0BAC">
        <w:t>worst case</w:t>
      </w:r>
      <w:proofErr w:type="gramEnd"/>
      <w:r w:rsidRPr="00BC0BAC">
        <w:t xml:space="preserve"> accuracy of 0.4, mean accuracy of 0.7</w:t>
      </w:r>
      <w:r>
        <w:t>47</w:t>
      </w:r>
      <w:r w:rsidRPr="00BC0BAC">
        <w:t xml:space="preserve"> and standard deviation of output prediction, 0.0</w:t>
      </w:r>
      <w:r>
        <w:t>84</w:t>
      </w:r>
    </w:p>
    <w:p w14:paraId="6D6E462C" w14:textId="77777777" w:rsidR="007930A2" w:rsidRDefault="007930A2" w:rsidP="007930A2">
      <w:pPr>
        <w:keepNext/>
        <w:jc w:val="center"/>
      </w:pPr>
      <w:r>
        <w:rPr>
          <w:noProof/>
        </w:rPr>
        <w:drawing>
          <wp:inline distT="0" distB="0" distL="0" distR="0" wp14:anchorId="251DBFF4" wp14:editId="2600E7A7">
            <wp:extent cx="2645764" cy="1763842"/>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67063" cy="1778042"/>
                    </a:xfrm>
                    <a:prstGeom prst="rect">
                      <a:avLst/>
                    </a:prstGeom>
                  </pic:spPr>
                </pic:pic>
              </a:graphicData>
            </a:graphic>
          </wp:inline>
        </w:drawing>
      </w:r>
    </w:p>
    <w:p w14:paraId="703ADF16" w14:textId="2FC62A51" w:rsidR="007930A2" w:rsidRDefault="007930A2" w:rsidP="007930A2">
      <w:pPr>
        <w:pStyle w:val="Caption"/>
        <w:jc w:val="lowKashida"/>
      </w:pPr>
      <w:r>
        <w:t xml:space="preserve">Figure </w:t>
      </w:r>
      <w:r w:rsidR="00F367D1">
        <w:fldChar w:fldCharType="begin"/>
      </w:r>
      <w:r w:rsidR="00F367D1">
        <w:instrText xml:space="preserve"> SEQ Figure \* ARABIC </w:instrText>
      </w:r>
      <w:r w:rsidR="00F367D1">
        <w:fldChar w:fldCharType="separate"/>
      </w:r>
      <w:r>
        <w:rPr>
          <w:noProof/>
        </w:rPr>
        <w:t>7</w:t>
      </w:r>
      <w:r w:rsidR="00F367D1">
        <w:rPr>
          <w:noProof/>
        </w:rPr>
        <w:fldChar w:fldCharType="end"/>
      </w:r>
      <w:r>
        <w:t>: GAA encoded motif</w:t>
      </w:r>
      <w:r w:rsidRPr="008C5D91">
        <w:t xml:space="preserve"> </w:t>
      </w:r>
      <w:r>
        <w:t>m</w:t>
      </w:r>
      <w:r w:rsidRPr="008C5D91">
        <w:t>odel t</w:t>
      </w:r>
      <w:r>
        <w:t>est</w:t>
      </w:r>
      <w:r w:rsidRPr="008C5D91">
        <w:t xml:space="preserve"> accuracy histogram over 10000 simulations. Model has a </w:t>
      </w:r>
      <w:proofErr w:type="gramStart"/>
      <w:r w:rsidRPr="008C5D91">
        <w:t>worst case</w:t>
      </w:r>
      <w:proofErr w:type="gramEnd"/>
      <w:r w:rsidRPr="008C5D91">
        <w:t xml:space="preserve"> accuracy of 0.4, mean accuracy of 0.7</w:t>
      </w:r>
      <w:r>
        <w:t>53</w:t>
      </w:r>
      <w:r w:rsidRPr="008C5D91">
        <w:t xml:space="preserve"> and standard deviation of output prediction, 0.0</w:t>
      </w:r>
      <w:r>
        <w:t>79</w:t>
      </w:r>
    </w:p>
    <w:p w14:paraId="504DB0BC" w14:textId="4A6FEFFF" w:rsidR="006C48AF" w:rsidRPr="006C48AF" w:rsidRDefault="006C48AF" w:rsidP="006C48AF">
      <w:pPr>
        <w:spacing w:before="0" w:beforeAutospacing="0" w:after="0" w:afterAutospacing="0"/>
        <w:jc w:val="left"/>
      </w:pPr>
    </w:p>
    <w:sectPr w:rsidR="006C48AF" w:rsidRPr="006C48AF"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䩑蘋㬐ߚ怀"/>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2577B6E"/>
    <w:multiLevelType w:val="hybridMultilevel"/>
    <w:tmpl w:val="F0CA0E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9D3132"/>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15157770"/>
    <w:multiLevelType w:val="hybridMultilevel"/>
    <w:tmpl w:val="2E143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0647E4"/>
    <w:multiLevelType w:val="hybridMultilevel"/>
    <w:tmpl w:val="D1D8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E440E"/>
    <w:multiLevelType w:val="hybridMultilevel"/>
    <w:tmpl w:val="0F7A23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5C6AB8"/>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7" w15:restartNumberingAfterBreak="0">
    <w:nsid w:val="1F85655B"/>
    <w:multiLevelType w:val="hybridMultilevel"/>
    <w:tmpl w:val="3C5AC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B5658"/>
    <w:multiLevelType w:val="hybridMultilevel"/>
    <w:tmpl w:val="6FA6D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508A2"/>
    <w:multiLevelType w:val="hybridMultilevel"/>
    <w:tmpl w:val="E3E20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0D75F0"/>
    <w:multiLevelType w:val="hybridMultilevel"/>
    <w:tmpl w:val="193EC48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F65AA2"/>
    <w:multiLevelType w:val="hybridMultilevel"/>
    <w:tmpl w:val="B5145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5B4FFB"/>
    <w:multiLevelType w:val="multilevel"/>
    <w:tmpl w:val="A03CCE5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3" w15:restartNumberingAfterBreak="0">
    <w:nsid w:val="38500F1F"/>
    <w:multiLevelType w:val="multilevel"/>
    <w:tmpl w:val="8970053A"/>
    <w:lvl w:ilvl="0">
      <w:start w:val="1"/>
      <w:numFmt w:val="decimal"/>
      <w:lvlText w:val="%1."/>
      <w:lvlJc w:val="left"/>
      <w:pPr>
        <w:ind w:left="360" w:hanging="360"/>
      </w:pPr>
      <w:rPr>
        <w:rFonts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4" w15:restartNumberingAfterBreak="0">
    <w:nsid w:val="3B8B7A67"/>
    <w:multiLevelType w:val="hybridMultilevel"/>
    <w:tmpl w:val="76063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858A3"/>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6" w15:restartNumberingAfterBreak="0">
    <w:nsid w:val="45E532DF"/>
    <w:multiLevelType w:val="hybridMultilevel"/>
    <w:tmpl w:val="F34E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17C50"/>
    <w:multiLevelType w:val="hybridMultilevel"/>
    <w:tmpl w:val="4386D6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D104CA"/>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9" w15:restartNumberingAfterBreak="0">
    <w:nsid w:val="4EE85402"/>
    <w:multiLevelType w:val="hybridMultilevel"/>
    <w:tmpl w:val="CFE2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331830"/>
    <w:multiLevelType w:val="hybridMultilevel"/>
    <w:tmpl w:val="B9F2F9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75F1A00"/>
    <w:multiLevelType w:val="hybridMultilevel"/>
    <w:tmpl w:val="4EB4B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D75236F"/>
    <w:multiLevelType w:val="multilevel"/>
    <w:tmpl w:val="7C8C81DE"/>
    <w:lvl w:ilvl="0">
      <w:start w:val="1"/>
      <w:numFmt w:val="bullet"/>
      <w:lvlText w:val=""/>
      <w:lvlJc w:val="left"/>
      <w:pPr>
        <w:ind w:left="360" w:hanging="36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5FA21A95"/>
    <w:multiLevelType w:val="hybridMultilevel"/>
    <w:tmpl w:val="EB269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AC1350"/>
    <w:multiLevelType w:val="hybridMultilevel"/>
    <w:tmpl w:val="95DE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E1B60"/>
    <w:multiLevelType w:val="hybridMultilevel"/>
    <w:tmpl w:val="D8FE4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44749D"/>
    <w:multiLevelType w:val="hybridMultilevel"/>
    <w:tmpl w:val="C4466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80584E"/>
    <w:multiLevelType w:val="hybridMultilevel"/>
    <w:tmpl w:val="39B0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7"/>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3"/>
  </w:num>
  <w:num w:numId="9">
    <w:abstractNumId w:val="15"/>
  </w:num>
  <w:num w:numId="10">
    <w:abstractNumId w:val="6"/>
  </w:num>
  <w:num w:numId="11">
    <w:abstractNumId w:val="3"/>
  </w:num>
  <w:num w:numId="12">
    <w:abstractNumId w:val="11"/>
  </w:num>
  <w:num w:numId="13">
    <w:abstractNumId w:val="4"/>
  </w:num>
  <w:num w:numId="14">
    <w:abstractNumId w:val="24"/>
  </w:num>
  <w:num w:numId="15">
    <w:abstractNumId w:val="16"/>
  </w:num>
  <w:num w:numId="16">
    <w:abstractNumId w:val="25"/>
  </w:num>
  <w:num w:numId="17">
    <w:abstractNumId w:val="20"/>
  </w:num>
  <w:num w:numId="18">
    <w:abstractNumId w:val="14"/>
  </w:num>
  <w:num w:numId="19">
    <w:abstractNumId w:val="2"/>
  </w:num>
  <w:num w:numId="20">
    <w:abstractNumId w:val="21"/>
  </w:num>
  <w:num w:numId="21">
    <w:abstractNumId w:val="13"/>
  </w:num>
  <w:num w:numId="22">
    <w:abstractNumId w:val="18"/>
  </w:num>
  <w:num w:numId="23">
    <w:abstractNumId w:val="22"/>
  </w:num>
  <w:num w:numId="24">
    <w:abstractNumId w:val="8"/>
  </w:num>
  <w:num w:numId="25">
    <w:abstractNumId w:val="27"/>
  </w:num>
  <w:num w:numId="26">
    <w:abstractNumId w:val="26"/>
  </w:num>
  <w:num w:numId="27">
    <w:abstractNumId w:val="7"/>
  </w:num>
  <w:num w:numId="28">
    <w:abstractNumId w:val="5"/>
  </w:num>
  <w:num w:numId="29">
    <w:abstractNumId w:val="1"/>
  </w:num>
  <w:num w:numId="30">
    <w:abstractNumId w:val="9"/>
  </w:num>
  <w:num w:numId="3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ke Jindra">
    <w15:presenceInfo w15:providerId="None" w15:userId="Mike Jind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BC"/>
    <w:rsid w:val="00010445"/>
    <w:rsid w:val="00036FE9"/>
    <w:rsid w:val="00084FCE"/>
    <w:rsid w:val="000874FD"/>
    <w:rsid w:val="0009427B"/>
    <w:rsid w:val="000A14E5"/>
    <w:rsid w:val="000A2A59"/>
    <w:rsid w:val="000D3D65"/>
    <w:rsid w:val="0010202A"/>
    <w:rsid w:val="00104CA2"/>
    <w:rsid w:val="001112AE"/>
    <w:rsid w:val="001571ED"/>
    <w:rsid w:val="00161467"/>
    <w:rsid w:val="001B1909"/>
    <w:rsid w:val="001B39E9"/>
    <w:rsid w:val="001C3A11"/>
    <w:rsid w:val="001D360C"/>
    <w:rsid w:val="001E3CB1"/>
    <w:rsid w:val="001E563F"/>
    <w:rsid w:val="001E7A11"/>
    <w:rsid w:val="001F6A5B"/>
    <w:rsid w:val="00201C2F"/>
    <w:rsid w:val="00223244"/>
    <w:rsid w:val="0023009D"/>
    <w:rsid w:val="00232E6F"/>
    <w:rsid w:val="00275AFA"/>
    <w:rsid w:val="0028464D"/>
    <w:rsid w:val="00286EF5"/>
    <w:rsid w:val="002A3A76"/>
    <w:rsid w:val="002D465F"/>
    <w:rsid w:val="002E1EA0"/>
    <w:rsid w:val="002E4AB0"/>
    <w:rsid w:val="002F140F"/>
    <w:rsid w:val="00300CF5"/>
    <w:rsid w:val="00312C8A"/>
    <w:rsid w:val="003371E9"/>
    <w:rsid w:val="003424C2"/>
    <w:rsid w:val="0034447C"/>
    <w:rsid w:val="0035517A"/>
    <w:rsid w:val="00371E1D"/>
    <w:rsid w:val="003752E5"/>
    <w:rsid w:val="003753C2"/>
    <w:rsid w:val="00394C46"/>
    <w:rsid w:val="003C4032"/>
    <w:rsid w:val="003D2382"/>
    <w:rsid w:val="003F71AC"/>
    <w:rsid w:val="00405D4F"/>
    <w:rsid w:val="00410FBC"/>
    <w:rsid w:val="004231A6"/>
    <w:rsid w:val="00442C70"/>
    <w:rsid w:val="00443097"/>
    <w:rsid w:val="00454E29"/>
    <w:rsid w:val="00456479"/>
    <w:rsid w:val="004728C8"/>
    <w:rsid w:val="004A2F8B"/>
    <w:rsid w:val="004C5F9A"/>
    <w:rsid w:val="004D4601"/>
    <w:rsid w:val="004D5B9E"/>
    <w:rsid w:val="004F124A"/>
    <w:rsid w:val="0050585B"/>
    <w:rsid w:val="00527D49"/>
    <w:rsid w:val="00541D73"/>
    <w:rsid w:val="00545716"/>
    <w:rsid w:val="00555F14"/>
    <w:rsid w:val="00565AFC"/>
    <w:rsid w:val="0057168F"/>
    <w:rsid w:val="005A3D95"/>
    <w:rsid w:val="005D5129"/>
    <w:rsid w:val="005E4DFB"/>
    <w:rsid w:val="0061562E"/>
    <w:rsid w:val="006426E5"/>
    <w:rsid w:val="00653193"/>
    <w:rsid w:val="00666F02"/>
    <w:rsid w:val="00691477"/>
    <w:rsid w:val="006952F2"/>
    <w:rsid w:val="006A6429"/>
    <w:rsid w:val="006B66A0"/>
    <w:rsid w:val="006C48AF"/>
    <w:rsid w:val="006C530B"/>
    <w:rsid w:val="006E065E"/>
    <w:rsid w:val="006E6A76"/>
    <w:rsid w:val="006F23DA"/>
    <w:rsid w:val="00712668"/>
    <w:rsid w:val="0076325C"/>
    <w:rsid w:val="00763717"/>
    <w:rsid w:val="00771BE9"/>
    <w:rsid w:val="00774EC3"/>
    <w:rsid w:val="00792500"/>
    <w:rsid w:val="007930A2"/>
    <w:rsid w:val="007A7E7D"/>
    <w:rsid w:val="007B3D48"/>
    <w:rsid w:val="007C6306"/>
    <w:rsid w:val="00802660"/>
    <w:rsid w:val="00826D4D"/>
    <w:rsid w:val="00842EFF"/>
    <w:rsid w:val="00845A8F"/>
    <w:rsid w:val="00847384"/>
    <w:rsid w:val="008800E8"/>
    <w:rsid w:val="00896A47"/>
    <w:rsid w:val="008C0611"/>
    <w:rsid w:val="008F2525"/>
    <w:rsid w:val="00901A3F"/>
    <w:rsid w:val="009241F0"/>
    <w:rsid w:val="00951CFC"/>
    <w:rsid w:val="00952EA0"/>
    <w:rsid w:val="00964074"/>
    <w:rsid w:val="009869C2"/>
    <w:rsid w:val="009B08D5"/>
    <w:rsid w:val="009C7923"/>
    <w:rsid w:val="009E6F50"/>
    <w:rsid w:val="00A02ED2"/>
    <w:rsid w:val="00A11E55"/>
    <w:rsid w:val="00A12D5B"/>
    <w:rsid w:val="00A35647"/>
    <w:rsid w:val="00A41316"/>
    <w:rsid w:val="00A44B16"/>
    <w:rsid w:val="00A5193A"/>
    <w:rsid w:val="00A55470"/>
    <w:rsid w:val="00A6260E"/>
    <w:rsid w:val="00A824EB"/>
    <w:rsid w:val="00AC7005"/>
    <w:rsid w:val="00AE2B92"/>
    <w:rsid w:val="00AE4801"/>
    <w:rsid w:val="00AE77EE"/>
    <w:rsid w:val="00B13B75"/>
    <w:rsid w:val="00B31892"/>
    <w:rsid w:val="00B602C9"/>
    <w:rsid w:val="00B62807"/>
    <w:rsid w:val="00BA035B"/>
    <w:rsid w:val="00BB2A79"/>
    <w:rsid w:val="00BE268B"/>
    <w:rsid w:val="00C05E08"/>
    <w:rsid w:val="00C17264"/>
    <w:rsid w:val="00C173DF"/>
    <w:rsid w:val="00C34561"/>
    <w:rsid w:val="00C34585"/>
    <w:rsid w:val="00C3701A"/>
    <w:rsid w:val="00C515E3"/>
    <w:rsid w:val="00C66B01"/>
    <w:rsid w:val="00C752BA"/>
    <w:rsid w:val="00C827F9"/>
    <w:rsid w:val="00C87786"/>
    <w:rsid w:val="00C901FF"/>
    <w:rsid w:val="00C97642"/>
    <w:rsid w:val="00CB5EE1"/>
    <w:rsid w:val="00D145E3"/>
    <w:rsid w:val="00D16B21"/>
    <w:rsid w:val="00D2423B"/>
    <w:rsid w:val="00D340EA"/>
    <w:rsid w:val="00D41BB4"/>
    <w:rsid w:val="00D64097"/>
    <w:rsid w:val="00D82B3A"/>
    <w:rsid w:val="00D83BC2"/>
    <w:rsid w:val="00D86468"/>
    <w:rsid w:val="00DA10F2"/>
    <w:rsid w:val="00DC3BA8"/>
    <w:rsid w:val="00DF489D"/>
    <w:rsid w:val="00E23909"/>
    <w:rsid w:val="00E31E90"/>
    <w:rsid w:val="00E34A74"/>
    <w:rsid w:val="00E65B5F"/>
    <w:rsid w:val="00E80B1D"/>
    <w:rsid w:val="00EB445D"/>
    <w:rsid w:val="00F334EF"/>
    <w:rsid w:val="00F349D8"/>
    <w:rsid w:val="00F367D1"/>
    <w:rsid w:val="00F70A72"/>
    <w:rsid w:val="00F77FA7"/>
    <w:rsid w:val="00FA2CC1"/>
    <w:rsid w:val="00FB0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12CD2"/>
  <w15:chartTrackingRefBased/>
  <w15:docId w15:val="{D975C9D7-E539-4F48-B4FF-4A8B33AE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7EE"/>
    <w:pPr>
      <w:spacing w:before="180" w:beforeAutospacing="1" w:after="180" w:afterAutospacing="1"/>
      <w:jc w:val="lowKashida"/>
    </w:pPr>
    <w:rPr>
      <w:rFonts w:ascii="Times New Roman" w:hAnsi="Times New Roman"/>
      <w:color w:val="000000" w:themeColor="text1"/>
    </w:rPr>
  </w:style>
  <w:style w:type="paragraph" w:styleId="Heading1">
    <w:name w:val="heading 1"/>
    <w:basedOn w:val="Normal"/>
    <w:next w:val="BodyText"/>
    <w:link w:val="Heading1Char"/>
    <w:uiPriority w:val="9"/>
    <w:qFormat/>
    <w:rsid w:val="00410FBC"/>
    <w:pPr>
      <w:keepNext/>
      <w:keepLines/>
      <w:spacing w:before="480" w:after="100"/>
      <w:jc w:val="both"/>
      <w:outlineLvl w:val="0"/>
    </w:pPr>
    <w:rPr>
      <w:rFonts w:eastAsiaTheme="majorEastAsia"/>
      <w:b/>
      <w:sz w:val="32"/>
      <w:szCs w:val="32"/>
    </w:rPr>
  </w:style>
  <w:style w:type="paragraph" w:styleId="Heading2">
    <w:name w:val="heading 2"/>
    <w:basedOn w:val="Normal"/>
    <w:next w:val="Normal"/>
    <w:link w:val="Heading2Char"/>
    <w:uiPriority w:val="9"/>
    <w:unhideWhenUsed/>
    <w:qFormat/>
    <w:rsid w:val="00410FBC"/>
    <w:pPr>
      <w:keepNext/>
      <w:keepLines/>
      <w:tabs>
        <w:tab w:val="left" w:pos="3706"/>
      </w:tabs>
      <w:spacing w:before="100" w:after="100"/>
      <w:jc w:val="both"/>
      <w:outlineLvl w:val="1"/>
    </w:pPr>
    <w:rPr>
      <w:rFonts w:eastAsiaTheme="majorEastAsia"/>
      <w:color w:val="4472C4" w:themeColor="accent1"/>
      <w:sz w:val="28"/>
      <w:szCs w:val="28"/>
    </w:rPr>
  </w:style>
  <w:style w:type="paragraph" w:styleId="Heading3">
    <w:name w:val="heading 3"/>
    <w:basedOn w:val="Normal"/>
    <w:next w:val="Normal"/>
    <w:link w:val="Heading3Char"/>
    <w:uiPriority w:val="9"/>
    <w:unhideWhenUsed/>
    <w:qFormat/>
    <w:rsid w:val="00DA10F2"/>
    <w:pPr>
      <w:keepNext/>
      <w:keepLines/>
      <w:spacing w:before="40"/>
      <w:outlineLvl w:val="2"/>
    </w:pPr>
    <w:rPr>
      <w:rFonts w:eastAsiaTheme="majorEastAsia"/>
      <w:color w:val="4472C4" w:themeColor="accent1"/>
      <w:u w:val="single"/>
    </w:rPr>
  </w:style>
  <w:style w:type="paragraph" w:styleId="Heading4">
    <w:name w:val="heading 4"/>
    <w:basedOn w:val="Normal"/>
    <w:next w:val="Normal"/>
    <w:link w:val="Heading4Char"/>
    <w:uiPriority w:val="9"/>
    <w:unhideWhenUsed/>
    <w:qFormat/>
    <w:rsid w:val="009E6F50"/>
    <w:pPr>
      <w:keepNext/>
      <w:keepLines/>
      <w:spacing w:before="40"/>
      <w:outlineLvl w:val="3"/>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FBC"/>
    <w:rPr>
      <w:rFonts w:ascii="Times New Roman" w:eastAsiaTheme="majorEastAsia" w:hAnsi="Times New Roman" w:cs="Times New Roman"/>
      <w:b/>
      <w:color w:val="000000" w:themeColor="text1"/>
      <w:sz w:val="32"/>
      <w:szCs w:val="32"/>
    </w:rPr>
  </w:style>
  <w:style w:type="paragraph" w:styleId="BodyText">
    <w:name w:val="Body Text"/>
    <w:basedOn w:val="Normal"/>
    <w:link w:val="BodyTextChar"/>
    <w:qFormat/>
    <w:rsid w:val="00410FBC"/>
  </w:style>
  <w:style w:type="character" w:customStyle="1" w:styleId="BodyTextChar">
    <w:name w:val="Body Text Char"/>
    <w:basedOn w:val="DefaultParagraphFont"/>
    <w:link w:val="BodyText"/>
    <w:rsid w:val="00410FBC"/>
    <w:rPr>
      <w:rFonts w:ascii="Times New Roman" w:hAnsi="Times New Roman"/>
      <w:color w:val="000000" w:themeColor="text1"/>
    </w:rPr>
  </w:style>
  <w:style w:type="character" w:styleId="CommentReference">
    <w:name w:val="annotation reference"/>
    <w:basedOn w:val="DefaultParagraphFont"/>
    <w:uiPriority w:val="99"/>
    <w:semiHidden/>
    <w:unhideWhenUsed/>
    <w:rsid w:val="00410FBC"/>
    <w:rPr>
      <w:sz w:val="16"/>
      <w:szCs w:val="16"/>
    </w:rPr>
  </w:style>
  <w:style w:type="paragraph" w:styleId="CommentText">
    <w:name w:val="annotation text"/>
    <w:basedOn w:val="Normal"/>
    <w:link w:val="CommentTextChar"/>
    <w:uiPriority w:val="99"/>
    <w:semiHidden/>
    <w:unhideWhenUsed/>
    <w:rsid w:val="00410FBC"/>
    <w:pPr>
      <w:spacing w:before="100" w:after="100"/>
    </w:pPr>
    <w:rPr>
      <w:sz w:val="20"/>
      <w:szCs w:val="20"/>
    </w:rPr>
  </w:style>
  <w:style w:type="character" w:customStyle="1" w:styleId="CommentTextChar">
    <w:name w:val="Comment Text Char"/>
    <w:basedOn w:val="DefaultParagraphFont"/>
    <w:link w:val="CommentText"/>
    <w:uiPriority w:val="99"/>
    <w:semiHidden/>
    <w:rsid w:val="00410FBC"/>
    <w:rPr>
      <w:rFonts w:ascii="Times New Roman" w:hAnsi="Times New Roman"/>
      <w:color w:val="000000" w:themeColor="text1"/>
      <w:sz w:val="20"/>
      <w:szCs w:val="20"/>
    </w:rPr>
  </w:style>
  <w:style w:type="character" w:customStyle="1" w:styleId="nlm-addr-line">
    <w:name w:val="nlm-addr-line"/>
    <w:basedOn w:val="DefaultParagraphFont"/>
    <w:rsid w:val="00410FBC"/>
  </w:style>
  <w:style w:type="paragraph" w:styleId="BalloonText">
    <w:name w:val="Balloon Text"/>
    <w:basedOn w:val="Normal"/>
    <w:link w:val="BalloonTextChar"/>
    <w:uiPriority w:val="99"/>
    <w:semiHidden/>
    <w:unhideWhenUsed/>
    <w:rsid w:val="00410FBC"/>
    <w:rPr>
      <w:sz w:val="18"/>
      <w:szCs w:val="18"/>
    </w:rPr>
  </w:style>
  <w:style w:type="character" w:customStyle="1" w:styleId="BalloonTextChar">
    <w:name w:val="Balloon Text Char"/>
    <w:basedOn w:val="DefaultParagraphFont"/>
    <w:link w:val="BalloonText"/>
    <w:uiPriority w:val="99"/>
    <w:semiHidden/>
    <w:rsid w:val="00410FBC"/>
    <w:rPr>
      <w:rFonts w:ascii="Times New Roman" w:eastAsia="Times New Roman" w:hAnsi="Times New Roman" w:cs="Times New Roman"/>
      <w:sz w:val="18"/>
      <w:szCs w:val="18"/>
    </w:rPr>
  </w:style>
  <w:style w:type="paragraph" w:styleId="Revision">
    <w:name w:val="Revision"/>
    <w:hidden/>
    <w:uiPriority w:val="99"/>
    <w:semiHidden/>
    <w:rsid w:val="00410FBC"/>
    <w:rPr>
      <w:rFonts w:ascii="Times New Roman" w:eastAsia="Times New Roman" w:hAnsi="Times New Roman" w:cs="Times New Roman"/>
    </w:rPr>
  </w:style>
  <w:style w:type="character" w:customStyle="1" w:styleId="Heading2Char">
    <w:name w:val="Heading 2 Char"/>
    <w:basedOn w:val="DefaultParagraphFont"/>
    <w:link w:val="Heading2"/>
    <w:uiPriority w:val="9"/>
    <w:rsid w:val="00410FBC"/>
    <w:rPr>
      <w:rFonts w:ascii="Times New Roman" w:eastAsiaTheme="majorEastAsia" w:hAnsi="Times New Roman" w:cs="Times New Roman"/>
      <w:color w:val="4472C4" w:themeColor="accent1"/>
      <w:sz w:val="28"/>
      <w:szCs w:val="28"/>
    </w:rPr>
  </w:style>
  <w:style w:type="paragraph" w:customStyle="1" w:styleId="Compact">
    <w:name w:val="Compact"/>
    <w:basedOn w:val="Normal"/>
    <w:qFormat/>
    <w:rsid w:val="00410FBC"/>
    <w:pPr>
      <w:jc w:val="both"/>
    </w:pPr>
  </w:style>
  <w:style w:type="paragraph" w:styleId="ListParagraph">
    <w:name w:val="List Paragraph"/>
    <w:basedOn w:val="Normal"/>
    <w:qFormat/>
    <w:rsid w:val="00691477"/>
    <w:pPr>
      <w:ind w:left="720"/>
      <w:contextualSpacing/>
    </w:pPr>
  </w:style>
  <w:style w:type="paragraph" w:styleId="Caption">
    <w:name w:val="caption"/>
    <w:basedOn w:val="Normal"/>
    <w:next w:val="Normal"/>
    <w:link w:val="CaptionChar"/>
    <w:unhideWhenUsed/>
    <w:qFormat/>
    <w:rsid w:val="008F2525"/>
    <w:pPr>
      <w:spacing w:after="200"/>
      <w:jc w:val="center"/>
    </w:pPr>
    <w:rPr>
      <w:b/>
      <w:bCs/>
      <w:sz w:val="18"/>
      <w:szCs w:val="18"/>
    </w:rPr>
  </w:style>
  <w:style w:type="character" w:customStyle="1" w:styleId="Heading3Char">
    <w:name w:val="Heading 3 Char"/>
    <w:basedOn w:val="DefaultParagraphFont"/>
    <w:link w:val="Heading3"/>
    <w:uiPriority w:val="9"/>
    <w:rsid w:val="00DA10F2"/>
    <w:rPr>
      <w:rFonts w:ascii="Times New Roman" w:eastAsiaTheme="majorEastAsia" w:hAnsi="Times New Roman"/>
      <w:color w:val="4472C4" w:themeColor="accent1"/>
      <w:u w:val="single"/>
    </w:rPr>
  </w:style>
  <w:style w:type="character" w:customStyle="1" w:styleId="CaptionChar">
    <w:name w:val="Caption Char"/>
    <w:basedOn w:val="DefaultParagraphFont"/>
    <w:link w:val="Caption"/>
    <w:rsid w:val="008F2525"/>
    <w:rPr>
      <w:rFonts w:ascii="Times New Roman" w:eastAsia="Times New Roman" w:hAnsi="Times New Roman" w:cs="Times New Roman"/>
      <w:b/>
      <w:bCs/>
      <w:color w:val="000000" w:themeColor="text1"/>
      <w:sz w:val="18"/>
      <w:szCs w:val="18"/>
    </w:rPr>
  </w:style>
  <w:style w:type="paragraph" w:customStyle="1" w:styleId="FirstParagraph">
    <w:name w:val="First Paragraph"/>
    <w:basedOn w:val="BodyText"/>
    <w:next w:val="BodyText"/>
    <w:qFormat/>
    <w:rsid w:val="009E6F50"/>
  </w:style>
  <w:style w:type="character" w:customStyle="1" w:styleId="VerbatimChar">
    <w:name w:val="Verbatim Char"/>
    <w:basedOn w:val="CaptionChar"/>
    <w:link w:val="SourceCode"/>
    <w:rsid w:val="009E6F50"/>
    <w:rPr>
      <w:rFonts w:ascii="Consolas" w:eastAsia="Times New Roman" w:hAnsi="Consolas" w:cs="Times New Roman"/>
      <w:b/>
      <w:bCs w:val="0"/>
      <w:iCs/>
      <w:color w:val="000000" w:themeColor="text1"/>
      <w:sz w:val="22"/>
      <w:szCs w:val="18"/>
    </w:rPr>
  </w:style>
  <w:style w:type="paragraph" w:customStyle="1" w:styleId="SourceCode">
    <w:name w:val="Source Code"/>
    <w:basedOn w:val="Normal"/>
    <w:link w:val="VerbatimChar"/>
    <w:rsid w:val="009E6F50"/>
    <w:pPr>
      <w:wordWrap w:val="0"/>
      <w:spacing w:before="100" w:after="200"/>
    </w:pPr>
    <w:rPr>
      <w:rFonts w:ascii="Consolas" w:hAnsi="Consolas"/>
      <w:b/>
      <w:iCs/>
      <w:sz w:val="22"/>
      <w:szCs w:val="18"/>
    </w:rPr>
  </w:style>
  <w:style w:type="character" w:customStyle="1" w:styleId="Heading4Char">
    <w:name w:val="Heading 4 Char"/>
    <w:basedOn w:val="DefaultParagraphFont"/>
    <w:link w:val="Heading4"/>
    <w:uiPriority w:val="9"/>
    <w:rsid w:val="009E6F50"/>
    <w:rPr>
      <w:rFonts w:asciiTheme="majorHAnsi" w:eastAsiaTheme="majorEastAsia" w:hAnsiTheme="majorHAnsi" w:cstheme="majorBidi"/>
      <w:i/>
      <w:iCs/>
      <w:color w:val="4472C4" w:themeColor="accent1"/>
    </w:rPr>
  </w:style>
  <w:style w:type="paragraph" w:customStyle="1" w:styleId="CaptionedFigure">
    <w:name w:val="Captioned Figure"/>
    <w:basedOn w:val="Normal"/>
    <w:rsid w:val="00826D4D"/>
    <w:pPr>
      <w:keepNext/>
      <w:spacing w:before="100" w:after="200"/>
    </w:pPr>
  </w:style>
  <w:style w:type="table" w:styleId="TableGrid">
    <w:name w:val="Table Grid"/>
    <w:basedOn w:val="TableNormal"/>
    <w:rsid w:val="00826D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6C26D-8A36-564A-B1FD-B629BB51F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13</Pages>
  <Words>12903</Words>
  <Characters>73550</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Mike Jindra</cp:lastModifiedBy>
  <cp:revision>2</cp:revision>
  <dcterms:created xsi:type="dcterms:W3CDTF">2020-11-25T19:37:00Z</dcterms:created>
  <dcterms:modified xsi:type="dcterms:W3CDTF">2020-11-25T19:37:00Z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be17920a-c8cb-3fa3-a82f-d93975d413ea</vt:lpwstr>
  </property>
  <property fmtid="{D5CDD505-2E9C-101B-9397-08002B2CF9AE}" pid="24" name="Mendeley Citation Style_1">
    <vt:lpwstr>http://www.zotero.org/styles/ieee</vt:lpwstr>
  </property>
</Properties>
</file>
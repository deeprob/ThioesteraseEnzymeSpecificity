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3713E" w14:textId="77777777" w:rsidR="001104BF" w:rsidRPr="005930BC" w:rsidRDefault="001104BF" w:rsidP="00D75FCC">
      <w:pPr>
        <w:pStyle w:val="Heading1"/>
      </w:pPr>
      <w:bookmarkStart w:id="0" w:name="problem-statement"/>
      <w:r w:rsidRPr="005930BC">
        <w:t xml:space="preserve">Specificity Prediction of Plant Acyl-ACP </w:t>
      </w:r>
      <w:proofErr w:type="spellStart"/>
      <w:r w:rsidRPr="005930BC">
        <w:t>Thioesterases</w:t>
      </w:r>
      <w:proofErr w:type="spellEnd"/>
      <w:r w:rsidRPr="005930BC">
        <w:t xml:space="preserve"> using Machine </w:t>
      </w:r>
      <w:proofErr w:type="gramStart"/>
      <w:r w:rsidRPr="005930BC">
        <w:t>Learning</w:t>
      </w:r>
      <w:bookmarkEnd w:id="0"/>
      <w:proofErr w:type="gramEnd"/>
    </w:p>
    <w:p w14:paraId="387C2F91" w14:textId="5963B6E1" w:rsidR="001104BF" w:rsidRPr="00DA10F2" w:rsidRDefault="001104BF" w:rsidP="00D75FCC">
      <w:pPr>
        <w:pStyle w:val="BodyText"/>
      </w:pPr>
      <w:proofErr w:type="spellStart"/>
      <w:r w:rsidRPr="00DA10F2">
        <w:t>Deepro</w:t>
      </w:r>
      <w:proofErr w:type="spellEnd"/>
      <w:r w:rsidRPr="00DA10F2">
        <w:t xml:space="preserve"> Banerjee*, Michael Jindra†, Brian F. </w:t>
      </w:r>
      <w:proofErr w:type="spellStart"/>
      <w:r w:rsidRPr="00DA10F2">
        <w:t>Pfleger</w:t>
      </w:r>
      <w:proofErr w:type="spellEnd"/>
      <w:r w:rsidRPr="00DA10F2">
        <w:t xml:space="preserve">†, Costas D. </w:t>
      </w:r>
      <w:proofErr w:type="spellStart"/>
      <w:r w:rsidRPr="00DA10F2">
        <w:t>Maranas</w:t>
      </w:r>
      <w:proofErr w:type="spellEnd"/>
      <w:r w:rsidRPr="00DA10F2">
        <w:t xml:space="preserve">* </w:t>
      </w:r>
    </w:p>
    <w:p w14:paraId="0F399190" w14:textId="77777777" w:rsidR="001104BF" w:rsidRPr="001104BF" w:rsidRDefault="001104BF" w:rsidP="001104BF">
      <w:pPr>
        <w:pStyle w:val="Subtitle"/>
      </w:pPr>
      <w:r w:rsidRPr="001104BF">
        <w:t>* Department of Chemical Engineering, Pennsylvania State University, University Park, Pennsylvania, USA</w:t>
      </w:r>
    </w:p>
    <w:p w14:paraId="28A0D5C5" w14:textId="77777777" w:rsidR="001104BF" w:rsidRPr="001104BF" w:rsidRDefault="001104BF" w:rsidP="001104BF">
      <w:pPr>
        <w:pStyle w:val="Subtitle"/>
        <w:rPr>
          <w:rStyle w:val="nlm-addr-line"/>
        </w:rPr>
      </w:pPr>
      <w:r w:rsidRPr="001104BF">
        <w:t xml:space="preserve">† </w:t>
      </w:r>
      <w:r w:rsidRPr="001104BF">
        <w:rPr>
          <w:rStyle w:val="nlm-addr-line"/>
        </w:rPr>
        <w:t>Department of Chemical and Biological Engineering, University of Wisconsin-Madison, Madison, Wisconsin, USA</w:t>
      </w:r>
    </w:p>
    <w:p w14:paraId="062F77D8" w14:textId="77777777" w:rsidR="00FE6EB8" w:rsidRDefault="00FE6EB8" w:rsidP="00D75FCC">
      <w:pPr>
        <w:pStyle w:val="Heading2"/>
      </w:pPr>
    </w:p>
    <w:p w14:paraId="51035624" w14:textId="46E6253D" w:rsidR="006E16CF" w:rsidRPr="005930BC" w:rsidRDefault="006E16CF" w:rsidP="00D75FCC">
      <w:pPr>
        <w:pStyle w:val="Heading2"/>
      </w:pPr>
      <w:r w:rsidRPr="005930BC">
        <w:t>Introduction</w:t>
      </w:r>
    </w:p>
    <w:p w14:paraId="62EA4BFD" w14:textId="0F3710C6" w:rsidR="006E16CF" w:rsidRPr="006E16CF" w:rsidRDefault="006E16CF" w:rsidP="00D75FCC">
      <w:r w:rsidRPr="006E16CF">
        <w:t xml:space="preserve">A key value proposition of synthetic biology is providing access to chemicals which are not sustainably produced at commercial scales. Medium-chain oleochemicals, </w:t>
      </w:r>
      <w:r w:rsidR="005020FA">
        <w:t>with eight</w:t>
      </w:r>
      <w:r w:rsidRPr="006E16CF">
        <w:t xml:space="preserve"> to </w:t>
      </w:r>
      <w:r w:rsidR="005020FA">
        <w:t>twelve</w:t>
      </w:r>
      <w:r w:rsidRPr="006E16CF">
        <w:t xml:space="preserve">-carbon free fatty acids and derivatives, are one such class of products. While these chain lengths have traditionally been sourced from the tropical crops, such as palm, palm kernel, and coconut, the 8, 10, and 12-carbon products are not major constituents of the </w:t>
      </w:r>
      <w:r w:rsidR="005020FA">
        <w:t xml:space="preserve">produced </w:t>
      </w:r>
      <w:r w:rsidRPr="006E16CF">
        <w:t xml:space="preserve">oil </w:t>
      </w:r>
      <w:r w:rsidRPr="006E16CF">
        <w:fldChar w:fldCharType="begin" w:fldLock="1"/>
      </w:r>
      <w:r w:rsidRPr="006E16CF">
        <w:instrText>ADDIN CSL_CITATION {"citationItems":[{"id":"ITEM-1","itemData":{"DOI":"10.1002/ejlt.200600291","ISSN":"14387697","abstract":"The palm oil- and palm kernel oil-producing countries in South East Asia are becoming the dominant producers of fatty acids and fatty alcohols. The large and very efficient palm oil plantations are giving the local producers of basic oleochemicals a decisive competitive advantage. The production of fatty acid methyl esters for use as biodiesel is expanding all around the world. In tropical countries, the preferred raw material for biodiesel is palm oil, Europe uses mostly low-erucic rapeseed oil and the USA soya oil. To a large extent, the growth of biodiesel depends on direct or indirect subsidies for the agriculture and on tax exemptions. The rapid growth of biodiesel has created an excess of glycerine, which cannot be absorbed by existing markets. The price for glycerine will probably remain low for the next years and therefore attract investments in new applications. © 2007 WILEY-VCH Verlag GmbH &amp; Co. KGaA.","author":[{"dropping-particle":"","family":"Rupilius","given":"Wolfgang","non-dropping-particle":"","parse-names":false,"suffix":""},{"dropping-particle":"","family":"Ahmad","given":"Salmiah","non-dropping-particle":"","parse-names":false,"suffix":""}],"container-title":"European Journal of Lipid Science and Technology","id":"ITEM-1","issue":"4","issued":{"date-parts":[["2007"]]},"page":"433-439","title":"Palm oil and palm kernel oil as raw materials for basic oleochemicals and biodiesel","type":"article-journal","volume":"109"},"uris":["http://www.mendeley.com/documents/?uuid=4cf7f8a4-5fcb-46ad-88c2-e668bf6ce1f6","http://www.mendeley.com/documents/?uuid=0e90d0f1-48ae-4778-8f45-e898ea49df70"]}],"mendeley":{"formattedCitation":"[1]","plainTextFormattedCitation":"[1]","previouslyFormattedCitation":"[1]"},"properties":{"noteIndex":0},"schema":"https://github.com/citation-style-language/schema/raw/master/csl-citation.json"}</w:instrText>
      </w:r>
      <w:r w:rsidRPr="006E16CF">
        <w:fldChar w:fldCharType="separate"/>
      </w:r>
      <w:r w:rsidRPr="006E16CF">
        <w:rPr>
          <w:noProof/>
        </w:rPr>
        <w:t>[1]</w:t>
      </w:r>
      <w:r w:rsidRPr="006E16CF">
        <w:fldChar w:fldCharType="end"/>
      </w:r>
      <w:r w:rsidRPr="006E16CF">
        <w:t xml:space="preserve">. Furthermore, the displacement of rainforest habitat due to the cultivation of the oil palm has been identified as having the single largest impact on decreasing biodiversity observed in the Southeast Asian jungle ecosystem </w:t>
      </w:r>
      <w:r w:rsidRPr="006E16CF">
        <w:fldChar w:fldCharType="begin" w:fldLock="1"/>
      </w:r>
      <w:r w:rsidRPr="006E16CF">
        <w:instrText>ADDIN CSL_CITATION {"citationItems":[{"id":"ITEM-1","itemData":{"DOI":"10.1007/s10531-009-9760-x","author":[{"dropping-particle":"","family":"Wilcove","given":"David S","non-dropping-particle":"","parse-names":false,"suffix":""},{"dropping-particle":"","family":"Pin","given":"Lian","non-dropping-particle":"","parse-names":false,"suffix":""}],"container-title":"Biodiversity Conservation","id":"ITEM-1","issue":"4","issued":{"date-parts":[["2010"]]},"page":"999-1007","title":"Addressing the threats to biodiversity from oil-palm agriculture","type":"article-journal","volume":"19"},"uris":["http://www.mendeley.com/documents/?uuid=7dbd7749-f0b8-40a3-8e75-a3db79320619","http://www.mendeley.com/documents/?uuid=bd30d114-3f05-423a-8baa-5027b44c4bff"]}],"mendeley":{"formattedCitation":"[2]","plainTextFormattedCitation":"[2]","previouslyFormattedCitation":"[2]"},"properties":{"noteIndex":0},"schema":"https://github.com/citation-style-language/schema/raw/master/csl-citation.json"}</w:instrText>
      </w:r>
      <w:r w:rsidRPr="006E16CF">
        <w:fldChar w:fldCharType="separate"/>
      </w:r>
      <w:r w:rsidRPr="006E16CF">
        <w:rPr>
          <w:noProof/>
        </w:rPr>
        <w:t>[2]</w:t>
      </w:r>
      <w:r w:rsidRPr="006E16CF">
        <w:fldChar w:fldCharType="end"/>
      </w:r>
      <w:r w:rsidRPr="006E16CF">
        <w:t>. Processes have been established to create</w:t>
      </w:r>
      <w:del w:id="1" w:author="Mike Jindra" w:date="2021-03-02T10:21:00Z">
        <w:r w:rsidRPr="006E16CF" w:rsidDel="006D1D82">
          <w:delText xml:space="preserve"> the</w:delText>
        </w:r>
      </w:del>
      <w:r w:rsidRPr="006E16CF">
        <w:t xml:space="preserve"> higher value oleochemical derivatives, such as fatty alcohols, directly from petrochemical building blocks.  However, these processes yield a </w:t>
      </w:r>
      <w:commentRangeStart w:id="2"/>
      <w:r w:rsidRPr="006E16CF">
        <w:t>distribution of alcohol</w:t>
      </w:r>
      <w:r w:rsidR="00451622">
        <w:t>s</w:t>
      </w:r>
      <w:commentRangeEnd w:id="2"/>
      <w:r w:rsidR="006D1D82">
        <w:rPr>
          <w:rStyle w:val="CommentReference"/>
        </w:rPr>
        <w:commentReference w:id="2"/>
      </w:r>
      <w:r w:rsidRPr="006E16CF">
        <w:t xml:space="preserve">, and thus do not provide a highly selective route to the medium-chain products </w:t>
      </w:r>
      <w:r w:rsidRPr="006E16CF">
        <w:fldChar w:fldCharType="begin" w:fldLock="1"/>
      </w:r>
      <w:r w:rsidRPr="006E16CF">
        <w:instrText>ADDIN CSL_CITATION {"citationItems":[{"id":"ITEM-1","itemData":{"ISBN":"9780895731517","author":[{"dropping-particle":"","family":"Noweck","given":"Klaus","non-dropping-particle":"","parse-names":false,"suffix":""},{"dropping-particle":"","family":"Ridder","given":"Heinz","non-dropping-particle":"","parse-names":false,"suffix":""}],"chapter-number":"Fatty Alco","container-title":"Ullmann's encyclopedia of industrial chemistry","edition":"5th","id":"ITEM-1","issued":{"date-parts":[["1988"]]},"page":"277-295","publisher":"Wiley-VCH","title":"Fatty Alcohols - Industrial Production","type":"chapter"},"uris":["http://www.mendeley.com/documents/?uuid=1ab2ff02-77c6-4655-ab6d-e8cce368b741","http://www.mendeley.com/documents/?uuid=9998be29-926b-4301-9004-aaaf26a4783c"]}],"mendeley":{"formattedCitation":"[3]","plainTextFormattedCitation":"[3]","previouslyFormattedCitation":"[3]"},"properties":{"noteIndex":0},"schema":"https://github.com/citation-style-language/schema/raw/master/csl-citation.json"}</w:instrText>
      </w:r>
      <w:r w:rsidRPr="006E16CF">
        <w:fldChar w:fldCharType="separate"/>
      </w:r>
      <w:r w:rsidRPr="006E16CF">
        <w:rPr>
          <w:noProof/>
        </w:rPr>
        <w:t>[3]</w:t>
      </w:r>
      <w:r w:rsidRPr="006E16CF">
        <w:fldChar w:fldCharType="end"/>
      </w:r>
      <w:r w:rsidRPr="006E16CF">
        <w:t>.</w:t>
      </w:r>
    </w:p>
    <w:p w14:paraId="4847C9C5" w14:textId="77777777" w:rsidR="006E16CF" w:rsidRDefault="006E16CF" w:rsidP="00D75FCC"/>
    <w:p w14:paraId="0D31746B" w14:textId="46A09589" w:rsidR="008169AA" w:rsidRDefault="006E16CF" w:rsidP="00D75FCC">
      <w:r w:rsidRPr="006E16CF">
        <w:t xml:space="preserve">As an alternative, the field of synthetic biology has achieved fatty acid and fatty alcohol distributions </w:t>
      </w:r>
      <w:r w:rsidR="000879E1">
        <w:t>with over</w:t>
      </w:r>
      <w:r w:rsidRPr="006E16CF">
        <w:t xml:space="preserve"> 90% </w:t>
      </w:r>
      <w:r w:rsidR="000879E1">
        <w:t xml:space="preserve">of product in the </w:t>
      </w:r>
      <w:r w:rsidRPr="006E16CF">
        <w:t>C</w:t>
      </w:r>
      <w:r w:rsidRPr="006E16CF">
        <w:rPr>
          <w:vertAlign w:val="subscript"/>
        </w:rPr>
        <w:t>8</w:t>
      </w:r>
      <w:r w:rsidR="000879E1">
        <w:rPr>
          <w:vertAlign w:val="subscript"/>
        </w:rPr>
        <w:t xml:space="preserve"> </w:t>
      </w:r>
      <w:r w:rsidR="000879E1">
        <w:t>species</w:t>
      </w:r>
      <w:r w:rsidRPr="006E16CF">
        <w:t xml:space="preserve">  </w:t>
      </w:r>
      <w:r w:rsidRPr="006E16CF">
        <w:fldChar w:fldCharType="begin" w:fldLock="1"/>
      </w:r>
      <w:r w:rsidRPr="006E16CF">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22cffe7-4c32-4871-8b11-3eea5d17d56c","http://www.mendeley.com/documents/?uuid=da0c9219-00ce-4464-a709-f13045d77754"]}],"mendeley":{"formattedCitation":"[4]","plainTextFormattedCitation":"[4]","previouslyFormattedCitation":"[4]"},"properties":{"noteIndex":0},"schema":"https://github.com/citation-style-language/schema/raw/master/csl-citation.json"}</w:instrText>
      </w:r>
      <w:r w:rsidRPr="006E16CF">
        <w:fldChar w:fldCharType="separate"/>
      </w:r>
      <w:r w:rsidRPr="006E16CF">
        <w:rPr>
          <w:noProof/>
        </w:rPr>
        <w:t>[4]</w:t>
      </w:r>
      <w:r w:rsidRPr="006E16CF">
        <w:fldChar w:fldCharType="end"/>
      </w:r>
      <w:r w:rsidRPr="006E16CF">
        <w:t xml:space="preserve">, </w:t>
      </w:r>
      <w:r w:rsidRPr="006E16CF">
        <w:fldChar w:fldCharType="begin" w:fldLock="1"/>
      </w:r>
      <w:r w:rsidRPr="006E16CF">
        <w:instrText>ADDIN CSL_CITATION {"citationItems":[{"id":"ITEM-1","itemData":{"DOI":"10.1016/j.ymben.2020.07.004","ISSN":"10967184","PMID":"32707169","abstract":"1-octanol is a valuable molecule in the chemical industry, where it is used as a plasticizer, as a precursor in the production of linear low-density polyethylene (LLDPE), and as a growth inhibitor of tobacco plant suckers. Due to the low availability of eight-carbon acyl chains in natural lipid feedstocks and the selectivity challenges in petrochemical routes to medium-chain fatty alcohols,1-octanol sells for the highest price among the fatty alcohol products. As an alternative, metabolic engineers have pursued sustainable 1-octanol production via engineered microbes. Here, we report demonstration of gram per liter titers in the model bacterium Escherichia coli via the development of a pathway composed of a thioesterase, an acyl-CoA synthetase, and an acyl-CoA reductase. In addition, the impact of deleting fermentative pathways was explored E. coli K12 MG1655 strain for production of octanoic acid, a key octanol precursor. In order to overcome metabolic flux barriers, bioprospecting experiments were performed to identify acyl-CoA synthetases with high activity towards octanoic acid and acyl-CoA reductases with high activity to produce 1-octanol from octanoyl-CoA. Titration of expression of key pathway enzymes was performed and a strain with the full pathway integrated on the chromosome was created. The final strain produced 1-octanol at 1.3 g/L titer and a &gt;90% C8 specificity from glycerol. In addition to the metabolic engineering efforts, this work addressed some of the technical challenges that arise when quantifying 1-octanol produced from cultures grown under fully aerobic conditions where evaporation and stripping are prevalent.","author":[{"dropping-particle":"","family":"Hernández Lozada","given":"Néstor J.","non-dropping-particle":"","parse-names":false,"suffix":""},{"dropping-particle":"","family":"Simmons","given":"Trevor R.","non-dropping-particle":"","parse-names":false,"suffix":""},{"dropping-particle":"","family":"Xu","given":"Ke","non-dropping-particle":"","parse-names":false,"suffix":""},{"dropping-particle":"","family":"Jindra","given":"Michael A.","non-dropping-particle":"","parse-names":false,"suffix":""},{"dropping-particle":"","family":"Pfleger","given":"Brian F.","non-dropping-particle":"","parse-names":false,"suffix":""}],"container-title":"Metabolic Engineering","id":"ITEM-1","issue":"April","issued":{"date-parts":[["2020"]]},"page":"352-359","title":"Production of 1-octanol in Escherichia coli by a high flux thioesterase route","type":"article-journal","volume":"61"},"uris":["http://www.mendeley.com/documents/?uuid=e6cc3c93-cf2b-4797-9e92-58db158b0acc","http://www.mendeley.com/documents/?uuid=7ee0ab63-83a3-4019-9fe5-5da310e0ff54"]}],"mendeley":{"formattedCitation":"[5]","plainTextFormattedCitation":"[5]","previouslyFormattedCitation":"[5]"},"properties":{"noteIndex":0},"schema":"https://github.com/citation-style-language/schema/raw/master/csl-citation.json"}</w:instrText>
      </w:r>
      <w:r w:rsidRPr="006E16CF">
        <w:fldChar w:fldCharType="separate"/>
      </w:r>
      <w:r w:rsidRPr="006E16CF">
        <w:rPr>
          <w:noProof/>
        </w:rPr>
        <w:t>[5]</w:t>
      </w:r>
      <w:r w:rsidRPr="006E16CF">
        <w:fldChar w:fldCharType="end"/>
      </w:r>
      <w:r w:rsidRPr="006E16CF">
        <w:t xml:space="preserve">. This has been </w:t>
      </w:r>
      <w:r w:rsidR="000879E1">
        <w:t>accomplished</w:t>
      </w:r>
      <w:r w:rsidRPr="006E16CF">
        <w:t xml:space="preserve"> via rewiring of the fatty acid biosynthesis pathway in </w:t>
      </w:r>
      <w:r w:rsidRPr="006E16CF">
        <w:rPr>
          <w:i/>
          <w:iCs/>
        </w:rPr>
        <w:t>E. coli</w:t>
      </w:r>
      <w:r w:rsidRPr="006E16CF">
        <w:t xml:space="preserve">, namely by the incorporation of an engineered 8-carbon specific acyl-ACP </w:t>
      </w:r>
      <w:r w:rsidR="000879E1">
        <w:t>t</w:t>
      </w:r>
      <w:r w:rsidRPr="006E16CF">
        <w:t xml:space="preserve">hioesterase (TE) from </w:t>
      </w:r>
      <w:r w:rsidRPr="006E16CF">
        <w:rPr>
          <w:i/>
          <w:iCs/>
        </w:rPr>
        <w:t>Cuphea palustris</w:t>
      </w:r>
      <w:r w:rsidRPr="006E16CF">
        <w:t xml:space="preserve">. Indeed, the expression of various acyl-ACP TEs, either homologs from nature or variants thereof, has enabled control over the chain-length distribution in </w:t>
      </w:r>
      <w:r w:rsidRPr="006E16CF">
        <w:rPr>
          <w:i/>
          <w:iCs/>
        </w:rPr>
        <w:t>E. coli</w:t>
      </w:r>
      <w:r w:rsidRPr="006E16CF">
        <w:t xml:space="preserve"> production systems </w:t>
      </w:r>
      <w:r w:rsidRPr="006E16CF">
        <w:fldChar w:fldCharType="begin" w:fldLock="1"/>
      </w:r>
      <w:r w:rsidRPr="006E16CF">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a0c9219-00ce-4464-a709-f13045d77754","http://www.mendeley.com/documents/?uuid=d22cffe7-4c32-4871-8b11-3eea5d17d56c"]}],"mendeley":{"formattedCitation":"[4]","plainTextFormattedCitation":"[4]","previouslyFormattedCitation":"[4]"},"properties":{"noteIndex":0},"schema":"https://github.com/citation-style-language/schema/raw/master/csl-citation.json"}</w:instrText>
      </w:r>
      <w:r w:rsidRPr="006E16CF">
        <w:fldChar w:fldCharType="separate"/>
      </w:r>
      <w:r w:rsidRPr="006E16CF">
        <w:rPr>
          <w:noProof/>
        </w:rPr>
        <w:t>[4]</w:t>
      </w:r>
      <w:r w:rsidRPr="006E16CF">
        <w:fldChar w:fldCharType="end"/>
      </w:r>
      <w:r w:rsidRPr="006E16CF">
        <w:t xml:space="preserve">, </w:t>
      </w:r>
      <w:r w:rsidRPr="006E16CF">
        <w:fldChar w:fldCharType="begin" w:fldLock="1"/>
      </w:r>
      <w:r w:rsidRPr="006E16CF">
        <w:instrText>ADDIN CSL_CITATION {"citationItems":[{"id":"ITEM-1","itemData":{"DOI":"10.1016/j.ymben.2020.07.004","ISSN":"10967184","PMID":"32707169","abstract":"1-octanol is a valuable molecule in the chemical industry, where it is used as a plasticizer, as a precursor in the production of linear low-density polyethylene (LLDPE), and as a growth inhibitor of tobacco plant suckers. Due to the low availability of eight-carbon acyl chains in natural lipid feedstocks and the selectivity challenges in petrochemical routes to medium-chain fatty alcohols,1-octanol sells for the highest price among the fatty alcohol products. As an alternative, metabolic engineers have pursued sustainable 1-octanol production via engineered microbes. Here, we report demonstration of gram per liter titers in the model bacterium Escherichia coli via the development of a pathway composed of a thioesterase, an acyl-CoA synthetase, and an acyl-CoA reductase. In addition, the impact of deleting fermentative pathways was explored E. coli K12 MG1655 strain for production of octanoic acid, a key octanol precursor. In order to overcome metabolic flux barriers, bioprospecting experiments were performed to identify acyl-CoA synthetases with high activity towards octanoic acid and acyl-CoA reductases with high activity to produce 1-octanol from octanoyl-CoA. Titration of expression of key pathway enzymes was performed and a strain with the full pathway integrated on the chromosome was created. The final strain produced 1-octanol at 1.3 g/L titer and a &gt;90% C8 specificity from glycerol. In addition to the metabolic engineering efforts, this work addressed some of the technical challenges that arise when quantifying 1-octanol produced from cultures grown under fully aerobic conditions where evaporation and stripping are prevalent.","author":[{"dropping-particle":"","family":"Hernández Lozada","given":"Néstor J.","non-dropping-particle":"","parse-names":false,"suffix":""},{"dropping-particle":"","family":"Simmons","given":"Trevor R.","non-dropping-particle":"","parse-names":false,"suffix":""},{"dropping-particle":"","family":"Xu","given":"Ke","non-dropping-particle":"","parse-names":false,"suffix":""},{"dropping-particle":"","family":"Jindra","given":"Michael A.","non-dropping-particle":"","parse-names":false,"suffix":""},{"dropping-particle":"","family":"Pfleger","given":"Brian F.","non-dropping-particle":"","parse-names":false,"suffix":""}],"container-title":"Metabolic Engineering","id":"ITEM-1","issue":"April","issued":{"date-parts":[["2020"]]},"page":"352-359","title":"Production of 1-octanol in Escherichia coli by a high flux thioesterase route","type":"article-journal","volume":"61"},"uris":["http://www.mendeley.com/documents/?uuid=7ee0ab63-83a3-4019-9fe5-5da310e0ff54","http://www.mendeley.com/documents/?uuid=e6cc3c93-cf2b-4797-9e92-58db158b0acc"]}],"mendeley":{"formattedCitation":"[5]","plainTextFormattedCitation":"[5]","previouslyFormattedCitation":"[5]"},"properties":{"noteIndex":0},"schema":"https://github.com/citation-style-language/schema/raw/master/csl-citation.json"}</w:instrText>
      </w:r>
      <w:r w:rsidRPr="006E16CF">
        <w:fldChar w:fldCharType="separate"/>
      </w:r>
      <w:r w:rsidRPr="006E16CF">
        <w:rPr>
          <w:noProof/>
        </w:rPr>
        <w:t>[5]</w:t>
      </w:r>
      <w:r w:rsidRPr="006E16CF">
        <w:fldChar w:fldCharType="end"/>
      </w:r>
      <w:r w:rsidRPr="006E16CF">
        <w:t xml:space="preserve">, </w:t>
      </w:r>
      <w:r w:rsidRPr="006E16CF">
        <w:fldChar w:fldCharType="begin" w:fldLock="1"/>
      </w:r>
      <w:r w:rsidRPr="006E16CF">
        <w:instrText>ADDIN CSL_CITATION {"citationItems":[{"id":"ITEM-1","itemData":{"DOI":"10.1021/acscatal.7b00408","abstract":"Enzyme and metabolic engineering offer the potential to develop biocatalysts for converting natural resources to a wide range of chemicals. To broaden the scope of potential products beyond natural metabolites, methods of engineering enzymes to accept alternative substrates and/or perform novel chemistries must be developed. DNA synthesis can create large libraries of enzyme-coding sequences, but most biochemistries lack a simple assay to screen for promising enzyme variants. Our solution to this challenge is structure-guided mutagenesis, in which optimization algorithms select the best sequences from libraries based on specified criteria (i.e., binding selectivity). Here, we demonstrate this approach by identifying medium-chain (C 8 −C 12) acyl-ACP thioesterases through structure-guided mutagenesis. Medium-chain fatty acids, which are products of thioesterase-catalyzed hydrolysis, are limited in natural abundance, compared to long-chain fatty acids; the limited supply leads to high costs of C 6 −C 10 oleochemicals such as fatty alcohols, amines, and esters. Here, we applied computational tools to tune substrate binding of the highly active 'TesA thioesterase in Escherichia coli. We used the IPRO algorithm to design thioesterase variants with enhanced C 12 or C 8 specificity, while maintaining high activity. After four rounds of structure-guided mutagenesis, we identified 3 variants with enhanced production of dodecanoic acid (C 12) and 27 variants with enhanced production of octanoic acid (C 8). The top variants reached up to 49% C 12 and 50% C 8 while exceeding native levels of total free fatty acids. A comparably sized library created by random mutagenesis failed to identify promising mutants. The chain length-preference of 'TesA and the best mutant were confirmed in vitro using acyl-CoA substrates. Molecular dynamics simulations, confirmed by resolved crystal structures, of 'TesA variants suggest that hydrophobic forces govern 'TesA substrate specificity. We expect the design rules that we uncovered and the thioesterase variants that we identified will be useful to metabolic engineering projects aimed at sustainable production of medium-chain-length oleochemicals.","author":[{"dropping-particle":"","family":"Grisewood","given":"Matthew J","non-dropping-particle":"","parse-names":false,"suffix":""},{"dropping-particle":"","family":"Netor","given":"</w:instrText>
      </w:r>
      <w:r w:rsidRPr="006E16CF">
        <w:rPr>
          <w:rFonts w:ascii="Cambria Math" w:hAnsi="Cambria Math" w:cs="Cambria Math"/>
        </w:rPr>
        <w:instrText>∇</w:instrText>
      </w:r>
      <w:r w:rsidRPr="006E16CF">
        <w:instrText>","non-dropping-particle":"","parse-names":false,"suffix":""},{"dropping-particle":"","family":"Hernadez-Lozada","given":"J","non-dropping-particle":"","parse-names":false,"suffix":""},{"dropping-particle":"","family":"Thoden","given":"James B","non-dropping-particle":"","parse-names":false,"suffix":""},{"dropping-particle":"","family":"Gifford","given":"Nathanael P","non-dropping-particle":"","parse-names":false,"suffix":""},{"dropping-particle":"","family":"Mendez-Perez","given":"Daniel","non-dropping-particle":"","parse-names":false,"suffix":""},{"dropping-particle":"","family":"Schoenberger","given":"Haley A","non-dropping-particle":"","parse-names":false,"suffix":""},{"dropping-particle":"","family":"Allan","given":"Matthew F","non-dropping-particle":"","parse-names":false,"suffix":""},{"dropping-particle":"","family":"Floy","given":"Martha E","non-dropping-particle":"","parse-names":false,"suffix":""},{"dropping-particle":"","family":"Lai","given":"Rung-Yi","non-dropping-particle":"","parse-names":false,"suffix":""},{"dropping-particle":"","family":"Holden","given":"Hazel M","non-dropping-particle":"","parse-names":false,"suffix":""},{"dropping-particle":"","family":"Pfleger","given":"Brian F","non-dropping-particle":"","parse-names":false,"suffix":""},{"dropping-particle":"","family":"Maranas","given":"Costas D","non-dropping-particle":"","parse-names":false,"suffix":""}],"id":"ITEM-1","issued":{"date-parts":[["0"]]},"title":"Computational Redesign of Acyl-ACP Thioesterase with Improved Selectivity toward Medium-Chain-Length Fatty Acids","type":"article-journal"},"uris":["http://www.mendeley.com/documents/?uuid=a6e48d28-de9d-3627-8021-73913dd9778a","http://www.mendeley.com/documents/?uuid=36d0321d-6519-4580-94ed-483e184b3d72"]}],"mendeley":{"formattedCitation":"[6]","plainTextFormattedCitation":"[6]","previouslyFormattedCitation":"[6]"},"properties":{"noteIndex":0},"schema":"https://github.com/citation-style-language/schema/raw/master/csl-citation.json"}</w:instrText>
      </w:r>
      <w:r w:rsidRPr="006E16CF">
        <w:fldChar w:fldCharType="separate"/>
      </w:r>
      <w:r w:rsidRPr="006E16CF">
        <w:rPr>
          <w:noProof/>
        </w:rPr>
        <w:t>[6]</w:t>
      </w:r>
      <w:r w:rsidRPr="006E16CF">
        <w:fldChar w:fldCharType="end"/>
      </w:r>
      <w:r w:rsidRPr="006E16CF">
        <w:t xml:space="preserve">, </w:t>
      </w:r>
      <w:r w:rsidRPr="006E16CF">
        <w:fldChar w:fldCharType="begin" w:fldLock="1"/>
      </w:r>
      <w:r w:rsidR="00642F17">
        <w:instrText>ADDIN CSL_CITATION {"citationItems":[{"id":"ITEM-1","itemData":{"author":[{"dropping-particle":"","family":"Yuan","given":"Ling","non-dropping-particle":"","parse-names":false,"suffix":""},{"dropping-particle":"","family":"Voelker","given":"Toni A","non-dropping-particle":"","parse-names":false,"suffix":""},{"dropping-particle":"","family":"Hawkins","given":"Deborah J","non-dropping-particle":"","parse-names":false,"suffix":""}],"container-title":"PNAS","id":"ITEM-1","issue":"November","issued":{"date-parts":[["1995"]]},"note":"Claims C terminus drives specificity?","page":"10639-10643","title":"Modification of the substrate specificity of an acyl-acyl carrier protein thioesterase by protein engineering","type":"article-journal","volume":"92"},"uris":["http://www.mendeley.com/documents/?uuid=0ef91736-b4bc-4cff-8bb6-056a0461f0cd"]}],"mendeley":{"formattedCitation":"[7]","plainTextFormattedCitation":"[7]","previouslyFormattedCitation":"[7]"},"properties":{"noteIndex":0},"schema":"https://github.com/citation-style-language/schema/raw/master/csl-citation.json"}</w:instrText>
      </w:r>
      <w:r w:rsidRPr="006E16CF">
        <w:fldChar w:fldCharType="separate"/>
      </w:r>
      <w:r w:rsidRPr="006E16CF">
        <w:rPr>
          <w:noProof/>
        </w:rPr>
        <w:t>[7]</w:t>
      </w:r>
      <w:r w:rsidRPr="006E16CF">
        <w:fldChar w:fldCharType="end"/>
      </w:r>
      <w:r w:rsidRPr="006E16CF">
        <w:t xml:space="preserve">, </w:t>
      </w:r>
      <w:r w:rsidRPr="006E16CF">
        <w:fldChar w:fldCharType="begin" w:fldLock="1"/>
      </w:r>
      <w:r w:rsidRPr="006E16CF">
        <w:instrText>ADDIN CSL_CITATION {"citationItems":[{"id":"ITEM-1","itemData":{"author":[{"dropping-particle":"","family":"Jing","given":"Fuyuan","non-dropping-particle":"","parse-names":false,"suffix":""},{"dropping-particle":"","family":"Cantu","given":"David C","non-dropping-particle":"","parse-names":false,"suffix":""},{"dropping-particle":"","family":"Tvaruzkova","given":"Jarmila","non-dropping-particle":"","parse-names":false,"suffix":""},{"dropping-particle":"","family":"Chipman","given":"Jay P","non-dropping-particle":"","parse-names":false,"suffix":""},{"dropping-particle":"","family":"Nikolau","given":"Basil J","non-dropping-particle":"","parse-names":false,"suffix":""},{"dropping-particle":"","family":"Yandeau-nelson","given":"Marna D","non-dropping-particle":"","parse-names":false,"suffix":""},{"dropping-particle":"","family":"Reilly","given":"Peter J","non-dropping-particle":"","parse-names":false,"suffix":""}],"id":"ITEM-1","issued":{"date-parts":[["2011"]]},"page":"1-16","title":"Phylogenetic and experimental characterization of an acyl-ACP thioesterase family reveals significant diversity in enzymatic specificity and activity","type":"article-journal"},"uris":["http://www.mendeley.com/documents/?uuid=0eedc5b7-dd66-49f7-86a6-17f4b5892a69","http://www.mendeley.com/documents/?uuid=978fc013-4eb7-4481-9550-c985d9d03bd9"]}],"mendeley":{"formattedCitation":"[8]","plainTextFormattedCitation":"[8]","previouslyFormattedCitation":"[8]"},"properties":{"noteIndex":0},"schema":"https://github.com/citation-style-language/schema/raw/master/csl-citation.json"}</w:instrText>
      </w:r>
      <w:r w:rsidRPr="006E16CF">
        <w:fldChar w:fldCharType="separate"/>
      </w:r>
      <w:r w:rsidRPr="006E16CF">
        <w:rPr>
          <w:noProof/>
        </w:rPr>
        <w:t>[8]</w:t>
      </w:r>
      <w:r w:rsidRPr="006E16CF">
        <w:fldChar w:fldCharType="end"/>
      </w:r>
      <w:r w:rsidRPr="006E16CF">
        <w:t xml:space="preserve">, </w:t>
      </w:r>
      <w:r w:rsidRPr="006E16CF">
        <w:fldChar w:fldCharType="begin" w:fldLock="1"/>
      </w:r>
      <w:r w:rsidRPr="006E16CF">
        <w:instrText>ADDIN CSL_CITATION {"citationItems":[{"id":"ITEM-1","itemData":{"DOI":"10.1016/j.ymben.2020.04.010","ISSN":"10967184","PMID":"32339761","abstract":"Medium-chain fatty acids (C6–C10) have attracted much attention recently for their unique properties compared to their long-chain counterparts, including low melting points and relatively higher carbon conversion yield. Thioesterase enzymes, which can catalyze the hydrolysis of acyl-ACP (acyl carrier protein) to release free fatty acids (FAs), regulate both overall FA yields and acyl chain length distributions in bacterial and yeast fermentation cultures. These enzymes typically prefer longer chain substrates. Herein, seeking to increase bacterial production of MCFAs, we conducted structure-guided mutational screening of multiple residues in the substrate-binding pocket of the E. coli thioesterase enzyme ‘TesA. Confirming our hypothesis that enhancing substrate selectivity for medium-chain acyl substrates would promote overall MCFA production, we found that replacement of residues lining the bottom of the pocket with more hydrophobic residues strongly promoted the C8 substrate selectivity of ‘TesA. Specifically, two rounds of saturation mutagenesis led to the identification of the ‘TesARD−2 variant that exhibited a 133-fold increase in selectivity for the C8-ACP substrate as compared to C16-ACP substrate. Moreover, the recombinant expression of this variant in an E. coli strain with a blocked β-oxidation pathway led to a 1030% increase in the in vivo octanoic acid (C8) production titer. When this strain was fermented in a 5-L fed-batch bioreactor, it produced 2.7 g/L of free C8 (45%, molar fraction) and 7.9 g/L of total free FAs, which is the highest-to-date free C8 titer to date reported using the E. coli type II fatty acid synthetic pathway. Thus, reshaping the substrate binding pocket of a bacterial thioesterase enzyme by manipulating the hydrophobicity of multiple residues altered the substrate selectivity and therefore fatty acid product distributions in cells. Our study demonstrates the relevance of this strategy for increasing titers of industrially attractive MCFAs as fermentation products.","author":[{"dropping-particle":"","family":"Deng","given":"Xi","non-dropping-particle":"","parse-names":false,"suffix":""},{"dropping-particle":"","family":"Chen","given":"Liuqing","non-dropping-particle":"","parse-names":false,"suffix":""},{"dropping-particle":"","family":"Hei","given":"Mohan","non-dropping-particle":"","parse-names":false,"suffix":""},{"dropping-particle":"","family":"Liu","given":"Tiangang","non-dropping-particle":"","parse-names":false,"suffix":""},{"dropping-particle":"","family":"Feng","given":"Yan","non-dropping-particle":"","parse-names":false,"suffix":""},{"dropping-particle":"","family":"Yang","given":"Guang Yu","non-dropping-particle":"","parse-names":false,"suffix":""}],"container-title":"Metabolic Engineering","id":"ITEM-1","issue":"January","issued":{"date-parts":[["2020"]]},"page":"24-32","publisher":"Elsevier Inc.","title":"Structure-guided reshaping of the acyl binding pocket of ‘TesA thioesterase enhances octanoic acid production in E. coli","type":"article-journal","volume":"61"},"uris":["http://www.mendeley.com/documents/?uuid=6aa5c0d9-410a-44dd-8354-479e9bf6bdfd","http://www.mendeley.com/documents/?uuid=4d6178a5-2cf2-44d1-946f-909bd9c0b30f"]}],"mendeley":{"formattedCitation":"[9]","plainTextFormattedCitation":"[9]","previouslyFormattedCitation":"[9]"},"properties":{"noteIndex":0},"schema":"https://github.com/citation-style-language/schema/raw/master/csl-citation.json"}</w:instrText>
      </w:r>
      <w:r w:rsidRPr="006E16CF">
        <w:fldChar w:fldCharType="separate"/>
      </w:r>
      <w:r w:rsidRPr="006E16CF">
        <w:rPr>
          <w:noProof/>
        </w:rPr>
        <w:t>[9]</w:t>
      </w:r>
      <w:r w:rsidRPr="006E16CF">
        <w:fldChar w:fldCharType="end"/>
      </w:r>
      <w:r w:rsidRPr="006E16CF">
        <w:t xml:space="preserve"> </w:t>
      </w:r>
      <w:r w:rsidRPr="006E16CF">
        <w:rPr>
          <w:b/>
          <w:bCs/>
        </w:rPr>
        <w:t>(</w:t>
      </w:r>
      <w:r w:rsidR="008169AA">
        <w:rPr>
          <w:b/>
          <w:bCs/>
        </w:rPr>
        <w:fldChar w:fldCharType="begin"/>
      </w:r>
      <w:r w:rsidR="008169AA">
        <w:rPr>
          <w:b/>
          <w:bCs/>
        </w:rPr>
        <w:instrText xml:space="preserve"> REF _Ref61879428 \h </w:instrText>
      </w:r>
      <w:r w:rsidR="008169AA">
        <w:rPr>
          <w:b/>
          <w:bCs/>
        </w:rPr>
      </w:r>
      <w:r w:rsidR="008169AA">
        <w:rPr>
          <w:b/>
          <w:bCs/>
        </w:rPr>
        <w:fldChar w:fldCharType="separate"/>
      </w:r>
      <w:r w:rsidR="008169AA" w:rsidRPr="008169AA">
        <w:rPr>
          <w:b/>
          <w:bCs/>
        </w:rPr>
        <w:t>Figure 1</w:t>
      </w:r>
      <w:r w:rsidR="008169AA">
        <w:rPr>
          <w:b/>
          <w:bCs/>
        </w:rPr>
        <w:fldChar w:fldCharType="end"/>
      </w:r>
      <w:r w:rsidRPr="006E16CF">
        <w:rPr>
          <w:b/>
          <w:bCs/>
        </w:rPr>
        <w:t>)</w:t>
      </w:r>
      <w:r w:rsidRPr="006E16CF">
        <w:t xml:space="preserve">. Of these studies, acyl-ACP TEs from select plant species have been shown to have greater native specificity toward the medium-chain substrates when compared to bacterial homologs </w:t>
      </w:r>
      <w:r w:rsidRPr="006E16CF">
        <w:fldChar w:fldCharType="begin" w:fldLock="1"/>
      </w:r>
      <w:r w:rsidR="00642F17">
        <w:instrText>ADDIN CSL_CITATION {"citationItems":[{"id":"ITEM-1","itemData":{"author":[{"dropping-particle":"","family":"Voelker","given":"Toni A","non-dropping-particle":"","parse-names":false,"suffix":""},{"dropping-particle":"","family":"Davies","given":"H Maelor","non-dropping-particle":"","parse-names":false,"suffix":""}],"container-title":"Journal of Bacteriology","id":"ITEM-1","issue":"23","issued":{"date-parts":[["1994"]]},"page":"7320-7327","title":"Alteration of the Specificity and Regulation of Fatty Acid Synthesis of Escherichia coli by Expression of a Plant Medium- Chain Acyl-Acyl Carrier Protein Thioesterase","type":"article-journal","volume":"176"},"uris":["http://www.mendeley.com/documents/?uuid=25de8607-3d48-45c7-a12e-d91baaffce42","http://www.mendeley.com/documents/?uuid=e04057e2-5aeb-49cf-b480-fccdbd109f67"]},{"id":"ITEM-2","itemData":{"author":[{"dropping-particle":"","family":"Yuan","given":"Ling","non-dropping-particle":"","parse-names":false,"suffix":""},{"dropping-particle":"","family":"Voelker","given":"Toni A","non-dropping-particle":"","parse-names":false,"suffix":""},{"dropping-particle":"","family":"Hawkins","given":"Deborah J","non-dropping-particle":"","parse-names":false,"suffix":""}],"container-title":"PNAS","id":"ITEM-2","issue":"November","issued":{"date-parts":[["1995"]]},"note":"Claims C terminus drives specificity?","page":"10639-10643","title":"Modification of the substrate specificity of an acyl-acyl carrier protein thioesterase by protein engineering","type":"article-journal","volume":"92"},"uris":["http://www.mendeley.com/documents/?uuid=0ef91736-b4bc-4cff-8bb6-056a0461f0cd"]}],"mendeley":{"formattedCitation":"[7], [10]","plainTextFormattedCitation":"[7], [10]","previouslyFormattedCitation":"[7], [10]"},"properties":{"noteIndex":0},"schema":"https://github.com/citation-style-language/schema/raw/master/csl-citation.json"}</w:instrText>
      </w:r>
      <w:r w:rsidRPr="006E16CF">
        <w:fldChar w:fldCharType="separate"/>
      </w:r>
      <w:r w:rsidRPr="006E16CF">
        <w:rPr>
          <w:noProof/>
        </w:rPr>
        <w:t>[7], [10]</w:t>
      </w:r>
      <w:r w:rsidRPr="006E16CF">
        <w:fldChar w:fldCharType="end"/>
      </w:r>
      <w:r w:rsidRPr="006E16CF">
        <w:t xml:space="preserve">, </w:t>
      </w:r>
      <w:r w:rsidRPr="006E16CF">
        <w:fldChar w:fldCharType="begin" w:fldLock="1"/>
      </w:r>
      <w:r w:rsidRPr="006E16CF">
        <w:instrText>ADDIN CSL_CITATION {"citationItems":[{"id":"ITEM-1","itemData":{"DOI":"10.1038/nature12536","ISSN":"0028-0836","author":[{"dropping-particle":"","family":"Choi","given":"Yong Jun","non-dropping-particle":"","parse-names":false,"suffix":""},{"dropping-particle":"","family":"Lee","given":"Sang Yup","non-dropping-particle":"","parse-names":false,"suffix":""}],"container-title":"Nature","id":"ITEM-1","issue":"7472","issued":{"date-parts":[["2013"]]},"page":"571-574","publisher":"Nature Publishing Group","title":"Microbial production of short-chain alkanes","type":"article-journal","volume":"502"},"uris":["http://www.mendeley.com/documents/?uuid=7a2e523f-bdc9-4bfa-9f98-7e0cc9f051f9","http://www.mendeley.com/documents/?uuid=f7a5d591-be87-4229-8f3e-dd38bf7a3a95"]}],"mendeley":{"formattedCitation":"[11]","plainTextFormattedCitation":"[11]","previouslyFormattedCitation":"[11]"},"properties":{"noteIndex":0},"schema":"https://github.com/citation-style-language/schema/raw/master/csl-citation.json"}</w:instrText>
      </w:r>
      <w:r w:rsidRPr="006E16CF">
        <w:fldChar w:fldCharType="separate"/>
      </w:r>
      <w:r w:rsidRPr="006E16CF">
        <w:rPr>
          <w:noProof/>
        </w:rPr>
        <w:t>[11]</w:t>
      </w:r>
      <w:r w:rsidRPr="006E16CF">
        <w:fldChar w:fldCharType="end"/>
      </w:r>
      <w:r w:rsidRPr="006E16CF">
        <w:t xml:space="preserve">, </w:t>
      </w:r>
      <w:r w:rsidRPr="006E16CF">
        <w:fldChar w:fldCharType="begin" w:fldLock="1"/>
      </w:r>
      <w:r w:rsidRPr="006E16CF">
        <w:instrText>ADDIN CSL_CITATION {"citationItems":[{"id":"ITEM-1","itemData":{"DOI":"10.1021/acssynbio.7b00334","ISSN":"21615063","abstract":"Medium-chain fatty acids (MCFAs) are key intermediates in the synthesis of medium-chain chemicals including α-olefins and dicarboxylic acids. In bacteria, microbial production of MCFAs is limited by the activity and product profile of fatty acyl-ACP thioesterases. Here, we engineer a heterologous bacterial medium-chain fatty acyl-ACP thioesterase for improved MCFA production in Escherichia coli. Electrostatically matching the interface between the heterologous medium-chain Acinetobacter baylyi fatty acyl-ACP thioesterase (AbTE) and the endogenous E. coli fatty acid ACP (E. coli AcpP) by replacing small nonpolar amino acids on the AbTE surface for positively charged ones increased secreted MCFA titers more than 3-fold. Nuclear magnetic resonance titration of E. coli 15N-octanoyl-AcpP with a single AbTE point mutant and the best double mutant showed a progressive and significant increase in the number of interactions when compared to AbTE wildtype. The best AbTE mutant produced 131 mg/L of MCFAs, with MCFAs being 80% of all secreted fatty acid chain lengths after 72 h. To enable the future screening of larger numbers of AbTE variants to further improve MCFA titers, we show that a previously developed G-protein coupled receptor (GPCR)-based MCFA sensor differentially detects MCFAs secreted by E. coli expressing different AbTE variants. This work demonstrates that engineering the interface of heterologous enzymes to better couple with endogenous host proteins is a useful strategy to increase the titers of microbially produced chemicals. Further, this work shows that GPCR-based sensors are producer microbe agnostic and can detect chemicals directly in the producer microbe supernatant, setting the stage for the sensor-guided engineering of MCFA producing microbes.","author":[{"dropping-particle":"","family":"Sarria","given":"Stephen","non-dropping-particle":"","parse-names":false,"suffix":""},{"dropping-particle":"","family":"Bartholow","given":"Thomas G.","non-dropping-particle":"","parse-names":false,"suffix":""},{"dropping-particle":"","family":"Verga","given":"Adam","non-dropping-particle":"","parse-names":false,"suffix":""},{"dropping-particle":"","family":"Burkart","given":"Michael D.","non-dropping-particle":"","parse-names":false,"suffix":""},{"dropping-particle":"","family":"Peralta-Yahya","given":"Pamela","non-dropping-particle":"","parse-names":false,"suffix":""}],"container-title":"ACS Synthetic Biology","genre":"rapid-communication","id":"ITEM-1","issue":"5","issued":{"date-parts":[["2018"]]},"page":"1179-1187","publisher":"American Chemical Society","title":"Matching Protein Interfaces for Improved Medium-Chain Fatty Acid Production","type":"article-journal","volume":"7"},"uris":["http://www.mendeley.com/documents/?uuid=2f79fcb9-dcdf-4afa-8bd2-0ead7cfea79d","http://www.mendeley.com/documents/?uuid=3a3d82eb-4539-4918-987d-e2e8e9b6b1fa"]}],"mendeley":{"formattedCitation":"[12]","plainTextFormattedCitation":"[12]","previouslyFormattedCitation":"[12]"},"properties":{"noteIndex":0},"schema":"https://github.com/citation-style-language/schema/raw/master/csl-citation.json"}</w:instrText>
      </w:r>
      <w:r w:rsidRPr="006E16CF">
        <w:fldChar w:fldCharType="separate"/>
      </w:r>
      <w:r w:rsidRPr="006E16CF">
        <w:rPr>
          <w:noProof/>
        </w:rPr>
        <w:t>[12]</w:t>
      </w:r>
      <w:r w:rsidRPr="006E16CF">
        <w:fldChar w:fldCharType="end"/>
      </w:r>
      <w:r w:rsidRPr="006E16CF">
        <w:t xml:space="preserve">. Thus, several efforts have been made to </w:t>
      </w:r>
      <w:proofErr w:type="spellStart"/>
      <w:r w:rsidRPr="006E16CF">
        <w:t>bioprospect</w:t>
      </w:r>
      <w:proofErr w:type="spellEnd"/>
      <w:r w:rsidRPr="006E16CF">
        <w:t xml:space="preserve"> genomes of plants with high fractions of the medium-chain oils to identify and implement the TE gene responsible for the narrow substrate specificity </w:t>
      </w:r>
      <w:r w:rsidRPr="006E16CF">
        <w:fldChar w:fldCharType="begin" w:fldLock="1"/>
      </w:r>
      <w:r w:rsidR="00642F17">
        <w:instrText>ADDIN CSL_CITATION {"citationItems":[{"id":"ITEM-1","itemData":{"author":[{"dropping-particle":"","family":"Gordon Roessler","given":"Paul","non-dropping-particle":"","parse-names":false,"suffix":""},{"dropping-particle":"","family":"Roy","given":"Gena","non-dropping-particle":"","parse-names":false,"suffix":""}],"id":"ITEM-1","issued":{"date-parts":[["2015"]]},"note":"See Table 4 for list of species of Cuphea plants\n\nSee Fig. 5A for WT and best CalFatB2 variants\n-WT = Seq ID No: 29\n-WT = Strain 77\n\nCalFatB2 M174L --&amp;gt; Large increase in C8 activity (2x)\n\nAlso see\n\nL103I, S184N, M174V/M174F/ (3-4x)\n\n- Wheree did this variant come from?","number":"8956834 B2","publisher-place":"United States","title":"ACYL-ACP THOESTERASE GENES AND USES THEREFOR","type":"patent"},"uris":["http://www.mendeley.com/documents/?uuid=3a4dda0a-46cf-4014-ac44-a0ca9ddad8e7","http://www.mendeley.com/documents/?uuid=d66d81d2-4d60-431c-9b6c-b155c1121087"]}],"mendeley":{"formattedCitation":"[13]","plainTextFormattedCitation":"[13]","previouslyFormattedCitation":"[13]"},"properties":{"noteIndex":0},"schema":"https://github.com/citation-style-language/schema/raw/master/csl-citation.json"}</w:instrText>
      </w:r>
      <w:r w:rsidRPr="006E16CF">
        <w:fldChar w:fldCharType="separate"/>
      </w:r>
      <w:r w:rsidRPr="006E16CF">
        <w:rPr>
          <w:noProof/>
        </w:rPr>
        <w:t>[13]</w:t>
      </w:r>
      <w:r w:rsidRPr="006E16CF">
        <w:fldChar w:fldCharType="end"/>
      </w:r>
      <w:r w:rsidRPr="006E16CF">
        <w:t xml:space="preserve">, </w:t>
      </w:r>
      <w:r w:rsidRPr="006E16CF">
        <w:fldChar w:fldCharType="begin" w:fldLock="1"/>
      </w:r>
      <w:r w:rsidRPr="006E16CF">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a0c9219-00ce-4464-a709-f13045d77754","http://www.mendeley.com/documents/?uuid=d22cffe7-4c32-4871-8b11-3eea5d17d56c"]}],"mendeley":{"formattedCitation":"[4]","plainTextFormattedCitation":"[4]","previouslyFormattedCitation":"[4]"},"properties":{"noteIndex":0},"schema":"https://github.com/citation-style-language/schema/raw/master/csl-citation.json"}</w:instrText>
      </w:r>
      <w:r w:rsidRPr="006E16CF">
        <w:fldChar w:fldCharType="separate"/>
      </w:r>
      <w:r w:rsidRPr="006E16CF">
        <w:rPr>
          <w:noProof/>
        </w:rPr>
        <w:t>[4]</w:t>
      </w:r>
      <w:r w:rsidRPr="006E16CF">
        <w:fldChar w:fldCharType="end"/>
      </w:r>
      <w:r w:rsidRPr="006E16CF">
        <w:t xml:space="preserve">. While progress has been demonstrated in identifying the features which dictate specificity in acyl-ACP TEs among plants </w:t>
      </w:r>
      <w:r w:rsidRPr="006E16CF">
        <w:fldChar w:fldCharType="begin" w:fldLock="1"/>
      </w:r>
      <w:r w:rsidR="00642F17">
        <w:instrText>ADDIN CSL_CITATION {"citationItems":[{"id":"ITEM-1","itemData":{"DOI":"10.1038/s41467-018-03310-z","ISSN":"2041-1723","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Communications","id":"ITEM-1","issue":"1","issued":{"date-parts":[["2018"]]},"note":"Things to think about after reading:\n\nSee if mutations/sequence hot spots here intersect with mutations from my own alignment analysis - some seem to be a priority\n\nLook into identifying the positive patch on BTE for the ACP landing site\n\nStatistical DOE may be best? Look into Rathman notes?\n\nAlso generalized that most mutations made were nonpolar and bulky\n\nSee abstract for discrimination bt residues which affect specificity and those that affect activity","page":"860","publisher":"Springer US","title":"Two distinct domains contribute to the substrate acyl chain length selectivity of plant acyl-ACP thioesterase","type":"article-journal","volume":"9"},"uris":["http://www.mendeley.com/documents/?uuid=abbdc59e-c0db-4c00-bb36-35b59a67ccd8","http://www.mendeley.com/documents/?uuid=abfbd3b1-a49a-4e63-9458-2ba433954e6a"]}],"mendeley":{"formattedCitation":"[14]","plainTextFormattedCitation":"[14]","previouslyFormattedCitation":"[14]"},"properties":{"noteIndex":0},"schema":"https://github.com/citation-style-language/schema/raw/master/csl-citation.json"}</w:instrText>
      </w:r>
      <w:r w:rsidRPr="006E16CF">
        <w:fldChar w:fldCharType="separate"/>
      </w:r>
      <w:r w:rsidRPr="006E16CF">
        <w:rPr>
          <w:noProof/>
        </w:rPr>
        <w:t>[14]</w:t>
      </w:r>
      <w:r w:rsidRPr="006E16CF">
        <w:fldChar w:fldCharType="end"/>
      </w:r>
      <w:r w:rsidRPr="006E16CF">
        <w:t xml:space="preserve">, the throughput for bioprospecting, characterizing, and in some cases, engineering the acyl-ACP TE is largely inhibited by the testing pipeline, which requires derivatization of the free fatty acids into fatty acid methyl esters prior to analysis with gas chromatography </w:t>
      </w:r>
      <w:r w:rsidRPr="006E16CF">
        <w:fldChar w:fldCharType="begin" w:fldLock="1"/>
      </w:r>
      <w:r w:rsidRPr="006E16CF">
        <w:instrText>ADDIN CSL_CITATION {"citationItems":[{"id":"ITEM-1","itemData":{"author":[{"dropping-particle":"","family":"Politz","given":"Mark","non-dropping-particle":"","parse-names":false,"suffix":""},{"dropping-particle":"","family":"Lennen","given":"Rebecca","non-dropping-particle":"","parse-names":false,"suffix":""},{"dropping-particle":"","family":"Pfleger","given":"Brian","non-dropping-particle":"","parse-names":false,"suffix":""},{"dropping-particle":"","family":"Engineering","given":"Biological","non-dropping-particle":"","parse-names":false,"suffix":""}],"container-title":"Bio Protocols","id":"ITEM-1","issue":"21","issued":{"date-parts":[["2016"]]},"title":"Quantification of Bacterial Fatty Acids by Extraction and Methylation","type":"article-journal","volume":"3"},"uris":["http://www.mendeley.com/documents/?uuid=ad64cf5a-6e0a-4be6-ae32-47e5fbca9566","http://www.mendeley.com/documents/?uuid=faa763f5-46a4-491d-98a8-5ce8a3597e4d"]}],"mendeley":{"formattedCitation":"[15]","plainTextFormattedCitation":"[15]","previouslyFormattedCitation":"[15]"},"properties":{"noteIndex":0},"schema":"https://github.com/citation-style-language/schema/raw/master/csl-citation.json"}</w:instrText>
      </w:r>
      <w:r w:rsidRPr="006E16CF">
        <w:fldChar w:fldCharType="separate"/>
      </w:r>
      <w:r w:rsidRPr="006E16CF">
        <w:rPr>
          <w:noProof/>
        </w:rPr>
        <w:t>[15]</w:t>
      </w:r>
      <w:r w:rsidRPr="006E16CF">
        <w:fldChar w:fldCharType="end"/>
      </w:r>
      <w:r w:rsidRPr="006E16CF">
        <w:t>. A</w:t>
      </w:r>
      <w:r w:rsidR="00240946">
        <w:t xml:space="preserve">n </w:t>
      </w:r>
      <w:r w:rsidR="00240946" w:rsidRPr="00240946">
        <w:rPr>
          <w:i/>
          <w:iCs/>
        </w:rPr>
        <w:t>in-silico</w:t>
      </w:r>
      <w:r w:rsidRPr="006E16CF">
        <w:t xml:space="preserve"> method for inferring substrate specificity from TE </w:t>
      </w:r>
      <w:r w:rsidR="00A96710">
        <w:t xml:space="preserve">primary </w:t>
      </w:r>
      <w:r w:rsidRPr="006E16CF">
        <w:t xml:space="preserve">sequence would therefore </w:t>
      </w:r>
      <w:del w:id="3" w:author="Mike Jindra" w:date="2021-03-02T09:53:00Z">
        <w:r w:rsidRPr="006E16CF" w:rsidDel="00A40B20">
          <w:delText xml:space="preserve">expedite this process, </w:delText>
        </w:r>
        <w:r w:rsidR="005020FA" w:rsidDel="00A40B20">
          <w:delText>by homing in and</w:delText>
        </w:r>
        <w:r w:rsidRPr="006E16CF" w:rsidDel="00A40B20">
          <w:delText xml:space="preserve"> expressing </w:delText>
        </w:r>
        <w:r w:rsidR="005020FA" w:rsidDel="00A40B20">
          <w:delText xml:space="preserve">only the most promising </w:delText>
        </w:r>
        <w:r w:rsidRPr="006E16CF" w:rsidDel="00A40B20">
          <w:delText>homolog</w:delText>
        </w:r>
        <w:r w:rsidR="005020FA" w:rsidDel="00A40B20">
          <w:delText>s</w:delText>
        </w:r>
        <w:r w:rsidRPr="006E16CF" w:rsidDel="00A40B20">
          <w:delText xml:space="preserve"> in a host to gain insight to its selectivity profile</w:delText>
        </w:r>
      </w:del>
      <w:ins w:id="4" w:author="Mike Jindra" w:date="2021-03-02T09:54:00Z">
        <w:r w:rsidR="00A40B20">
          <w:t xml:space="preserve"> provide </w:t>
        </w:r>
      </w:ins>
      <w:ins w:id="5" w:author="Mike Jindra" w:date="2021-03-02T09:57:00Z">
        <w:r w:rsidR="00A40B20">
          <w:t>insight to bridging the genotype</w:t>
        </w:r>
      </w:ins>
      <w:ins w:id="6" w:author="Mike Jindra" w:date="2021-03-02T09:58:00Z">
        <w:r w:rsidR="00A40B20">
          <w:t>-phenotype gap of acyl-ACP TE, accelerating bioprospecting efforts and el</w:t>
        </w:r>
      </w:ins>
      <w:ins w:id="7" w:author="Mike Jindra" w:date="2021-03-02T09:59:00Z">
        <w:r w:rsidR="00A40B20">
          <w:t>ucidating key features determining selectivity</w:t>
        </w:r>
      </w:ins>
      <w:r w:rsidRPr="006E16CF">
        <w:t>.</w:t>
      </w:r>
    </w:p>
    <w:p w14:paraId="2C16CC09" w14:textId="77777777" w:rsidR="003077B2" w:rsidRDefault="003077B2" w:rsidP="00D75FCC"/>
    <w:p w14:paraId="6C4DB601" w14:textId="1282490B" w:rsidR="006E16CF" w:rsidRDefault="006E16CF" w:rsidP="00D75FCC">
      <w:r w:rsidRPr="006E16CF">
        <w:t xml:space="preserve">A variety of </w:t>
      </w:r>
      <w:r w:rsidR="009C46D7" w:rsidRPr="009C46D7">
        <w:rPr>
          <w:i/>
          <w:iCs/>
        </w:rPr>
        <w:t>in-silico</w:t>
      </w:r>
      <w:r w:rsidR="00006D63">
        <w:t xml:space="preserve"> </w:t>
      </w:r>
      <w:r w:rsidRPr="006E16CF">
        <w:t xml:space="preserve">approaches to </w:t>
      </w:r>
      <w:r w:rsidR="003C532A">
        <w:t xml:space="preserve">infer </w:t>
      </w:r>
      <w:r w:rsidR="009C46D7" w:rsidRPr="00B5516B">
        <w:t>enzyme</w:t>
      </w:r>
      <w:r w:rsidR="007748C3" w:rsidRPr="00B5516B">
        <w:t xml:space="preserve"> </w:t>
      </w:r>
      <w:r w:rsidR="003432D1" w:rsidRPr="00B5516B">
        <w:t>functional group</w:t>
      </w:r>
      <w:r w:rsidR="007748C3" w:rsidRPr="00B5516B">
        <w:t>s</w:t>
      </w:r>
      <w:r w:rsidR="009C46D7" w:rsidRPr="00B5516B">
        <w:t>, including substrate specificity</w:t>
      </w:r>
      <w:r w:rsidR="00B5516B">
        <w:t xml:space="preserve"> </w:t>
      </w:r>
      <w:r w:rsidR="00B5516B">
        <w:fldChar w:fldCharType="begin" w:fldLock="1"/>
      </w:r>
      <w:r w:rsidR="00642F17">
        <w:instrText>ADDIN CSL_CITATION {"citationItems":[{"id":"ITEM-1","itemData":{"DOI":"10.1073/pnas.1305162110","ISSN":"00278424","PMID":"24145433","abstract":"Structural Genomics aims to elucidate protein structures to identify their functions. Unfortunately, the variation of just a few residues can be enough to alter activity or binding specificity and limit the functional resolution of annotations based on sequence and structure; in enzymes, substrates are especially difficult to predict. Here, large-scale controls and direct experiments show that the local similarity of five or six residues selected because they are evolutionarily important and on the protein surface can suffice to identify an enzyme activity and substrate. A motif of five residues predicted that a previously uncharacterized Silicibacter sp. protein was a carboxylesterase for short fatty acyl chains, similar to hormone-sensitive- lipase-like proteins that share less than 20% sequence identity. Assays and directed mutations confirmed this activity and showed that the motif was essential for catalysis and substrate specificity. We conclude that evolutionary and structural information may be combined on a Structural Genomics scale to create motifs of mixed catalytic and noncatalytic residues that identify enzyme activity and substrate specificity.","author":[{"dropping-particle":"","family":"Amin","given":"Shivas R.","non-dropping-particle":"","parse-names":false,"suffix":""},{"dropping-particle":"","family":"Erdin","given":"Serkan","non-dropping-particle":"","parse-names":false,"suffix":""},{"dropping-particle":"","family":"Ward","given":"R. Matthew","non-dropping-particle":"","parse-names":false,"suffix":""},{"dropping-particle":"","family":"Lua","given":"Rhonald C.","non-dropping-particle":"","parse-names":false,"suffix":""},{"dropping-particle":"","family":"Lichtarge","given":"Olivier","non-dropping-particle":"","parse-names":false,"suffix":""}],"container-title":"Proceedings of the National Academy of Sciences of the United States of America","id":"ITEM-1","issued":{"date-parts":[["2013"]]},"title":"Prediction and experimental validation of enzyme substrate specificity in protein structures","type":"article-journal"},"uris":["http://www.mendeley.com/documents/?uuid=205fd51e-295d-4bf2-be7a-571f49c30965","http://www.mendeley.com/documents/?uuid=0c4a73df-f865-4c76-8ee2-6f710b04b115"]},{"id":"ITEM-2","itemData":{"DOI":"10.1186/1471-2105-11-57","ISSN":"14712105","PMID":"20105319","abstract":"Background: Enzymes belonging to acyl:CoA synthetase (ACS) superfamily activate wide variety of substrates and play major role in increasing the structural and functional diversity of various secondary metabolites in microbes and plants. However, due to the large sequence divergence within the superfamily, it is difficult to predict their substrate preference by annotation transfer from the closest homolog. Therefore, a large number of ACS sequences present in public databases lack any functional annotation at the level of substrate specificity. Recently, several examples have been reported where the enzymes showing high sequence similarity to luciferases or coumarate:CoA ligases have been surprisingly found to activate fatty acyl substrates in experimental studies. In this work, we have investigated the relationship between the substrate specificity of ACS and their sequence/structural features, and developed a novel computational protocol for in silico assignment of substrate preference.Results: We have used a knowledge-based approach which involves compilation of substrate specificity information for various experimentally characterized ACS and derivation of profile HMMs for each subfamily. These HMM profiles can accurately differentiate probable cognate substrates from non-cognate possibilities with high specificity (Sp) and sensitivity (Sn) (Sn = 0.91-1.0, Sp = 0.96-1.0) values. Using homologous crystal structures, we identified a limited number of contact residues crucial for substrate recognition i.e. specificity determining residues (SDRs). Patterns of SDRs from different subfamilies have been used to derive predictive rules for correlating them to substrate preference. The power of the SDR approach has been demonstrated by correct prediction of substrates for enzymes which show apparently anomalous substrate preference. Furthermore, molecular modeling of the substrates in the active site has been carried out to understand the structural basis of substrate selection. A web based prediction tool http://www.nii.res.in/pred_acs_substr.html has been developed for automated functional classification of ACS enzymes.Conclusions: We have developed a novel computational protocol for predicting substrate preference for ACS superfamily of enzymes using a limited number of SDRs. Using this approach substrate preference can be assigned to a large number of ACS enzymes present in various genomes. It can potentially help in rational design of novel proteins wi…","author":[{"dropping-particle":"","family":"Khurana","given":"Pankaj","non-dropping-particle":"","parse-names":false,"suffix":""},{"dropping-particle":"","family":"Gokhale","given":"Rajesh S.","non-dropping-particle":"","parse-names":false,"suffix":""},{"dropping-particle":"","family":"Mohanty","given":"Debasisa","non-dropping-particle":"","parse-names":false,"suffix":""}],"container-title":"BMC Bioinformatics","id":"ITEM-2","issued":{"date-parts":[["2010"]]},"title":"Genome scale prediction of substrate specificity for acyl adenylate superfamily of enzymes based on active site residue profiles","type":"article-journal"},"uris":["http://www.mendeley.com/documents/?uuid=6923feaa-0426-42b8-ba4d-3c306e147b46","http://www.mendeley.com/documents/?uuid=9653cb84-4f19-4303-bb43-2bec68318d20"]}],"mendeley":{"formattedCitation":"[16], [17]","plainTextFormattedCitation":"[16], [17]","previouslyFormattedCitation":"[16], [17]"},"properties":{"noteIndex":0},"schema":"https://github.com/citation-style-language/schema/raw/master/csl-citation.json"}</w:instrText>
      </w:r>
      <w:r w:rsidR="00B5516B">
        <w:fldChar w:fldCharType="separate"/>
      </w:r>
      <w:r w:rsidR="00B5516B" w:rsidRPr="00B5516B">
        <w:rPr>
          <w:noProof/>
        </w:rPr>
        <w:t>[16], [17]</w:t>
      </w:r>
      <w:r w:rsidR="00B5516B">
        <w:fldChar w:fldCharType="end"/>
      </w:r>
      <w:r w:rsidR="009C46D7">
        <w:t xml:space="preserve">, </w:t>
      </w:r>
      <w:r w:rsidR="003432D1">
        <w:t xml:space="preserve">based on their primary sequences </w:t>
      </w:r>
      <w:r w:rsidR="00B5516B">
        <w:t xml:space="preserve">or 3-D structures </w:t>
      </w:r>
      <w:r w:rsidRPr="006E16CF">
        <w:t xml:space="preserve">have been proposed, which broadly fall under two categories, generative and discriminative. The generative approach builds a model </w:t>
      </w:r>
      <w:r w:rsidRPr="006E16CF">
        <w:lastRenderedPageBreak/>
        <w:t xml:space="preserve">of the feature distribution for each protein category and assigns a particular class </w:t>
      </w:r>
      <w:r w:rsidR="00E750FA">
        <w:t xml:space="preserve">or functional group </w:t>
      </w:r>
      <w:r w:rsidRPr="006E16CF">
        <w:t xml:space="preserve">to a candidate protein sequence by evaluating how well the sequence fits the model. Methods that fall under the generative category are based on sequence similarity comparison using local alignment similarity scores </w:t>
      </w:r>
      <w:r w:rsidRPr="006E16CF">
        <w:fldChar w:fldCharType="begin" w:fldLock="1"/>
      </w:r>
      <w:r w:rsidR="00642F17">
        <w:instrText>ADDIN CSL_CITATION {"citationItems":[{"id":"ITEM-1","itemData":{"DOI":"10.1016/S0022-2836(05)80360-2","ISSN":"00222836","PMID":"2231712","abstract":"A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 © 1990, Academic Press Limited. All rights reserved.","author":[{"dropping-particle":"","family":"Altschul","given":"Stephen F.","non-dropping-particle":"","parse-names":false,"suffix":""},{"dropping-particle":"","family":"Gish","given":"Warren","non-dropping-particle":"","parse-names":false,"suffix":""},{"dropping-particle":"","family":"Miller","given":"Webb","non-dropping-particle":"","parse-names":false,"suffix":""},{"dropping-particle":"","family":"Myers","given":"Eugene W.","non-dropping-particle":"","parse-names":false,"suffix":""},{"dropping-particle":"","family":"Lipman","given":"David J.","non-dropping-particle":"","parse-names":false,"suffix":""}],"container-title":"Journal of Molecular Biology","id":"ITEM-1","issued":{"date-parts":[["1990"]]},"title":"Basic local alignment search tool","type":"article-journal"},"uris":["http://www.mendeley.com/documents/?uuid=57c73239-aefb-4413-80d5-4621395969a0","http://www.mendeley.com/documents/?uuid=ccd1a7b9-88a6-41ae-b2a4-2dfe6b933df7"]},{"id":"ITEM-2","itemData":{"DOI":"10.1093/nar/25.17.3389","ISSN":"03051048","PMID":"9254694","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superfamily.","author":[{"dropping-particle":"","family":"Altschul","given":"Stephen F.","non-dropping-particle":"","parse-names":false,"suffix":""},{"dropping-particle":"","family":"Madden","given":"Thomas L.","non-dropping-particle":"","parse-names":false,"suffix":""},{"dropping-particle":"","family":"Schäffer","given":"Alejandro A.","non-dropping-particle":"","parse-names":false,"suffix":""},{"dropping-particle":"","family":"Zhang","given":"Jinghui","non-dropping-particle":"","parse-names":false,"suffix":""},{"dropping-particle":"","family":"Zhang","given":"Zheng","non-dropping-particle":"","parse-names":false,"suffix":""},{"dropping-particle":"","family":"Miller","given":"Webb","non-dropping-particle":"","parse-names":false,"suffix":""},{"dropping-particle":"","family":"Lipman","given":"David J.","non-dropping-particle":"","parse-names":false,"suffix":""}],"container-title":"Nucleic Acids Research","id":"ITEM-2","issued":{"date-parts":[["1997"]]},"title":"Gapped BLAST and PSI-BLAST: A new generation of protein database search programs","type":"article"},"uris":["http://www.mendeley.com/documents/?uuid=986dd0cd-a9d1-469e-98e4-83cd6e98bea5","http://www.mendeley.com/documents/?uuid=4c0a274b-0511-4374-9eaf-219ee1eebad9"]}],"mendeley":{"formattedCitation":"[18], [19]","plainTextFormattedCitation":"[18], [19]","previouslyFormattedCitation":"[18], [19]"},"properties":{"noteIndex":0},"schema":"https://github.com/citation-style-language/schema/raw/master/csl-citation.json"}</w:instrText>
      </w:r>
      <w:r w:rsidRPr="006E16CF">
        <w:fldChar w:fldCharType="separate"/>
      </w:r>
      <w:r w:rsidR="00B5516B" w:rsidRPr="00B5516B">
        <w:rPr>
          <w:noProof/>
        </w:rPr>
        <w:t>[18], [19]</w:t>
      </w:r>
      <w:r w:rsidRPr="006E16CF">
        <w:fldChar w:fldCharType="end"/>
      </w:r>
      <w:r w:rsidRPr="006E16CF">
        <w:t xml:space="preserve">, position specific scoring tables or profiles created from a group of previously aligned sequences </w:t>
      </w:r>
      <w:r w:rsidRPr="006E16CF">
        <w:fldChar w:fldCharType="begin" w:fldLock="1"/>
      </w:r>
      <w:r w:rsidR="00642F17">
        <w:instrText>ADDIN CSL_CITATION {"citationItems":[{"id":"ITEM-1","itemData":{"DOI":"10.1073/pnas.84.13.4355","ISSN":"00278424","PMID":"3474607","abstract":"Profile analysis is a method for detecting distantly related proteins by sequence comparison. The basis for comparison is not only the customary Dayhoff mutational-distance matrix but also the results of structural studies and information implicit in the alignments of the sequences of families of similar proteins. This information is expressed in a position-specific scoring table (profile), which is created from a group of sequences previously aligned by structural or sequence similarity. The similarity of any other sequence (target) to the group of aligned sequences (probe) can be tested by comparing the target to the profile using dynamic programming algorithms. The profile method differs in two major respects from methods of sequence comparison in common use: (i) Any number of known sequences can be used to construct the profile, allowing more information to be used in the testing of the target than is possible with pairwise alignment methods. (ii) The profile includes the penalties for insertion or deletion at each position, which allow one to include the probe secondary structure in the testing scheme. Tests with globin and immunoglobulin sequences show that profile analysis can distinguish all members of these families from all other sequences in a database containing 3800 protein sequences.","author":[{"dropping-particle":"","family":"Gribskov","given":"M.","non-dropping-particle":"","parse-names":false,"suffix":""},{"dropping-particle":"","family":"McLachlan","given":"A. D.","non-dropping-particle":"","parse-names":false,"suffix":""},{"dropping-particle":"","family":"Eisenberg","given":"D.","non-dropping-particle":"","parse-names":false,"suffix":""}],"container-title":"Proceedings of the National Academy of Sciences of the United States of America","id":"ITEM-1","issued":{"date-parts":[["1987"]]},"title":"Profile analysis: detection of distantly related proteins.","type":"article-journal"},"uris":["http://www.mendeley.com/documents/?uuid=bb4b549c-f3b6-4652-95c2-2db798d0c352","http://www.mendeley.com/documents/?uuid=b232a6e2-cf5a-4cb1-9079-69e4e7daa155"]},{"id":"ITEM-2","itemData":{"DOI":"10.1093/nar/20.suppl.2013","ISSN":"03051048","PMID":"1598232","author":[{"dropping-particle":"","family":"Bairoch","given":"A.","non-dropping-particle":"","parse-names":false,"suffix":""}],"container-title":"Nucleic Acids Research","id":"ITEM-2","issued":{"date-parts":[["1992"]]},"title":"PROSITE: A dictionary of sites and patterns in proteins","type":"article"},"uris":["http://www.mendeley.com/documents/?uuid=47ba27ea-27ac-4a3c-842a-c78842ce85a7","http://www.mendeley.com/documents/?uuid=6574c61f-c25c-4a9f-af7f-e4ac59fa749c"]}],"mendeley":{"formattedCitation":"[20], [21]","plainTextFormattedCitation":"[20], [21]","previouslyFormattedCitation":"[20], [21]"},"properties":{"noteIndex":0},"schema":"https://github.com/citation-style-language/schema/raw/master/csl-citation.json"}</w:instrText>
      </w:r>
      <w:r w:rsidRPr="006E16CF">
        <w:fldChar w:fldCharType="separate"/>
      </w:r>
      <w:r w:rsidR="00B5516B" w:rsidRPr="00B5516B">
        <w:rPr>
          <w:noProof/>
        </w:rPr>
        <w:t>[20], [21]</w:t>
      </w:r>
      <w:r w:rsidRPr="006E16CF">
        <w:fldChar w:fldCharType="end"/>
      </w:r>
      <w:r w:rsidRPr="006E16CF">
        <w:t xml:space="preserve">, consensus sequence patterns or motifs </w:t>
      </w:r>
      <w:r w:rsidRPr="006E16CF">
        <w:fldChar w:fldCharType="begin" w:fldLock="1"/>
      </w:r>
      <w:r w:rsidR="00642F17">
        <w:instrText>ADDIN CSL_CITATION {"citationItems":[{"id":"ITEM-1","itemData":{"DOI":"10.1093/nar/26.1.304","ISSN":"03051048","PMID":"9399860","abstract":"PRINTS is a database of protein family 'fingerprints' offering a diagnostic resource for newly-determined sequences. By contrast with PROSITE, which uses single consensus expressions to characterise particular families, PRINTS exploits groups of motifs to build characteristic signatures. These signatures offer improved diagnostic reliability by virtue of the mutual context provided by motif neighbours. To date, 800 fingerprints have been constructed and stored in PRINTS. The current version, 17.0, encodes ~4500 motifs, covering a range of globular and membrane proteins, modular polypeptides, and so on. The database is accessible via the UCL Bioinformatics World Wide Web (WWW) Server at http://www.biochem.ucl.ac.uk/bsm/dbbrowser/. We have recently enhanced the usefulness of PRINTS by making available new, intuitive search software. This allows both individual query sequence and bulk data submission, permitting easy analysis of single sequences or complete genomes. Preliminary results indicate that use of the PRINTS system is able to assign additional functions not found by other methods, and hence offers a useful adjunct to current genome analysis protocols.","author":[{"dropping-particle":"","family":"Attwood","given":"T. K.","non-dropping-particle":"","parse-names":false,"suffix":""},{"dropping-particle":"","family":"Beck","given":"M. E.","non-dropping-particle":"","parse-names":false,"suffix":""},{"dropping-particle":"","family":"Flower","given":"D. R.","non-dropping-particle":"","parse-names":false,"suffix":""},{"dropping-particle":"","family":"Scordis","given":"P.","non-dropping-particle":"","parse-names":false,"suffix":""},{"dropping-particle":"","family":"Selley","given":"J. N.","non-dropping-particle":"","parse-names":false,"suffix":""}],"container-title":"Nucleic Acids Research","id":"ITEM-1","issued":{"date-parts":[["1998"]]},"title":"The PRINTS protein fingerprint database in its fifth year","type":"article-journal"},"uris":["http://www.mendeley.com/documents/?uuid=5f31f171-0554-4d33-bb7f-496dee5283f6","http://www.mendeley.com/documents/?uuid=2671dec2-9706-4d34-be1e-8a3512310e5f"]}],"mendeley":{"formattedCitation":"[22]","plainTextFormattedCitation":"[22]","previouslyFormattedCitation":"[22]"},"properties":{"noteIndex":0},"schema":"https://github.com/citation-style-language/schema/raw/master/csl-citation.json"}</w:instrText>
      </w:r>
      <w:r w:rsidRPr="006E16CF">
        <w:fldChar w:fldCharType="separate"/>
      </w:r>
      <w:r w:rsidR="00B5516B" w:rsidRPr="00B5516B">
        <w:rPr>
          <w:noProof/>
        </w:rPr>
        <w:t>[22]</w:t>
      </w:r>
      <w:r w:rsidRPr="006E16CF">
        <w:fldChar w:fldCharType="end"/>
      </w:r>
      <w:r w:rsidRPr="006E16CF">
        <w:t xml:space="preserve"> and Hidden Markov Models (HMMs) </w:t>
      </w:r>
      <w:r w:rsidRPr="006E16CF">
        <w:fldChar w:fldCharType="begin" w:fldLock="1"/>
      </w:r>
      <w:r w:rsidR="00642F17">
        <w:instrText>ADDIN CSL_CITATION {"citationItems":[{"id":"ITEM-1","itemData":{"DOI":"10.1073/pnas.91.3.1059","ISSN":"00278424","PMID":"8302831","abstract":"Hidden Markov model (HMM) techniques are used to model families of biological sequences. A smooth and convergent algorithm is introduced to iteratively adapt the transition and emission parameters of the models from the examples in a given family. The HMM approach is applied to three protein families: globins, immunoglobulins, and kinases. In all cases, the models derived capture the important statistical characteristics of the family and can be used for a number of tasks, including multiple alignments, motif detection, and classification. For K sequences of average length N, this approach yields an effective multiple-alignment algorithm which requires O(KN2) operations, linear in the number of sequences.","author":[{"dropping-particle":"","family":"Baldi","given":"Pierre","non-dropping-particle":"","parse-names":false,"suffix":""},{"dropping-particle":"","family":"Chauvin","given":"Yves","non-dropping-particle":"","parse-names":false,"suffix":""},{"dropping-particle":"","family":"Hunkapiller","given":"Tim","non-dropping-particle":"","parse-names":false,"suffix":""},{"dropping-particle":"","family":"Mcclure","given":"Marcella A.","non-dropping-particle":"","parse-names":false,"suffix":""}],"container-title":"Proceedings of the National Academy of Sciences of the United States of America","id":"ITEM-1","issued":{"date-parts":[["1994"]]},"title":"Hidden Markov models of biological primary sequence information","type":"article-journal"},"uris":["http://www.mendeley.com/documents/?uuid=da9bee6d-9e5f-4638-88f6-49925f41f33d","http://www.mendeley.com/documents/?uuid=3c843639-c72b-4452-9661-f2ac559adb0e"]},{"id":"ITEM-2","itemData":{"DOI":"10.1006/jmbi.1994.1104","ISSN":"00222836","PMID":"8107089","abstract":"Hidden Markov Models HMMs) are applied to the problems of statistical modeling, database searching and multiple sequence alignment of protein families and protein domains. These methods are demonstrated on the globin family, the protein kinase catalytic domain, and the EF-hand calcium binding motif. In each case the parameters of an HMM are estimated from a training set of unaligned sequences. After the HMM is built, it is used to obtain a multiple alignment of all the training sequences. It is also used to search the SWISS-PROT 22 database for other sequences that are members of the given protein family, or contain the given domain. The HMM produces multiple alignments of good quality that agree closely with the alignments produced by programs that incorporate three-dimensional structural information. When employed in discrimination tests (by examining how closely the sequences in a database fit the globin, kinase and EF-hand HMMs), the HMM is able to distinguish members of these families from non-members with a high degree of accuracy. Both the HMM and PROFILESEARCH (a technique used to search for relationships between a protein sequence and multiply aligned sequences) perform better in these tests than PROSITE (a dictionary of sites and patterns in proteins). The HMM appears to have a slight advantage over PROFILESEARCH in terms of lower rates of false negatives and false positives, even though the HMM is trained using only unaligned sequences, whereas PROFILESEARCH requires aligned training sequences. Our results suggest the presence of an EF-hand calcium binding motif in a highly conserved and evolutionary preserved putative intracellular region of 155 residues in the α-l subunit of L-type calcium channels which play an important role in excitation-contraction coupling. This region has been suggested to contain the functional domains that are typical or essential for all L-type calcium channels regardless of whether they couple to ryanodine receptors, conduct ions or both. © 1994 Academic Press Limited.","author":[{"dropping-particle":"","family":"Krogh","given":"Anders","non-dropping-particle":"","parse-names":false,"suffix":""},{"dropping-particle":"","family":"Brown","given":"Michael","non-dropping-particle":"","parse-names":false,"suffix":""},{"dropping-particle":"","family":"Mian","given":"I. Saira","non-dropping-particle":"","parse-names":false,"suffix":""},{"dropping-particle":"","family":"Sjölander","given":"Kimmen","non-dropping-particle":"","parse-names":false,"suffix":""},{"dropping-particle":"","family":"Haussler","given":"David","non-dropping-particle":"","parse-names":false,"suffix":""}],"container-title":"Journal of Molecular Biology","id":"ITEM-2","issued":{"date-parts":[["1994"]]},"title":"Hidden Markov Models in computational biology applications to protein modeling","type":"article-journal"},"uris":["http://www.mendeley.com/documents/?uuid=00918378-c46b-4fe1-9694-13f17c61f7aa","http://www.mendeley.com/documents/?uuid=7699a80b-51cf-4b0c-94e5-fa76071427ed"]},{"id":"ITEM-3","itemData":{"ISSN":"15530833","PMID":"7584426","abstract":"A simulated annealing method is described for training hidden Markov models and producing multiple sequence alignments from initially unaligned protein or DNA sequences. Simulated annealing in turn uses a dynamic programming algorithm for correctly sampling suboptimal multiple alignments according to their probability and a Boltzmann temperature factor. The quality of simulated annealing alignments is evaluated on structural alignments of ten different protein families, and compared to the performance of other HMM training methods and the ClustalW program. Simulated annealing is better able to find near-global optima in the multiple alignment probability landscape than the other tested HMM training methods. Neither ClustalW nor simulated annealing produce consistently better alignments compared to each other. Examination of the specific cases in which ClustalW outperforms simulated annealing, and vice versa, provides insight into the strengths and weaknesses of current hidden Markov model approaches.","author":[{"dropping-particle":"","family":"Eddy","given":"S. R.","non-dropping-particle":"","parse-names":false,"suffix":""}],"container-title":"Proceedings / ... International Conference on Intelligent Systems for Molecular Biology ; ISMB. International Conference on Intelligent Systems for Molecular Biology","id":"ITEM-3","issued":{"date-parts":[["1995"]]},"title":"Multiple alignment using hidden Markov models.","type":"article-journal"},"uris":["http://www.mendeley.com/documents/?uuid=ad5c4dc3-5fa1-4570-a265-7f93fe2bcb45","http://www.mendeley.com/documents/?uuid=b84dc695-590e-411e-9c4a-28d33b0be4a7"]}],"mendeley":{"formattedCitation":"[23]–[25]","plainTextFormattedCitation":"[23]–[25]","previouslyFormattedCitation":"[23]–[25]"},"properties":{"noteIndex":0},"schema":"https://github.com/citation-style-language/schema/raw/master/csl-citation.json"}</w:instrText>
      </w:r>
      <w:r w:rsidRPr="006E16CF">
        <w:fldChar w:fldCharType="separate"/>
      </w:r>
      <w:r w:rsidR="00B5516B" w:rsidRPr="00B5516B">
        <w:rPr>
          <w:noProof/>
        </w:rPr>
        <w:t>[23]–[25]</w:t>
      </w:r>
      <w:r w:rsidRPr="006E16CF">
        <w:fldChar w:fldCharType="end"/>
      </w:r>
      <w:r w:rsidRPr="006E16CF">
        <w:t xml:space="preserve">. However, generative approaches are either highly dependent on the database used to search for sequence similarity (local alignment and profile based similarity search) </w:t>
      </w:r>
      <w:r w:rsidRPr="006E16CF">
        <w:fldChar w:fldCharType="begin" w:fldLock="1"/>
      </w:r>
      <w:r w:rsidR="00642F17">
        <w:instrText>ADDIN CSL_CITATION {"citationItems":[{"id":"ITEM-1","itemData":{"DOI":"10.1007/978-1-60761-977-2_3","ISSN":"19406029","PMID":"21082426","abstract":"Improvements in nucleotide sequencing technology have resulted in an ever increasing number of nucleotide and protein sequences being deposited in databases. Unfortunately, the ability to manually classify and annotate these sequences cannot keep pace with their rapid generation, resulting in an increased bias toward unannotated sequence. Automatic annotation tools can help redress the balance. There are a number of different groups working to produce protein signatures that describe protein families, functional domains or conserved sites within related groups of proteins. Protein signature databases include CATH-Gene3D, HAMAP, PANTHER, Pfam, PIRSF, PRINTS, ProDom, PROSITE, SMART, SUPERFAMILY, and TIGRFAMs. Their approaches range from characterising small conserved motifs that can identify members of a family or subfamily, to the use of hidden Markov models that describe the conservation of residues over entire domains or whole proteins. To increase their value as protein classification tools, protein signatures from these 11 databases have been combined into one, powerful annotation tool: the InterPro database (http://www.ebi.ac.uk/interpro/) (Hunter et al., Nucleic Acids Res 37:D211-D215, 2009). InterPro is an open-source protein resource used for the automatic annotation of proteins, and is scalable to the analysis of entire new genomes through the use of a downloadable version of InterProScan, which can be incorporated into an existing local pipeline. InterPro provides structural information from PDB (Kouranov et al., Nucleic Acids Res 34:D302-D305, 2006), its classification in CATH (Cuff et al., Nucleic Acids Res 37:D310-D314, 2009) and SCOP (Andreeva et al., Nucleic Acids Res 36:D419-D425, 2008), as well as homology models from ModBase (Pieper et al., Nucleic Acids Res 37:D347-D354, 2009) and SwissModel (Kiefer et al., Nucleic Acids Res 37:D387-D392, 2009), allowing a direct comparison of the protein signatures with the available structural information. This chapter reviews the signature methods found in the InterPro database, and provides an overview of the InterPro resource itself.","author":[{"dropping-particle":"","family":"McDowall","given":"Jennifer","non-dropping-particle":"","parse-names":false,"suffix":""},{"dropping-particle":"","family":"Hunter","given":"Sarah","non-dropping-particle":"","parse-names":false,"suffix":""}],"container-title":"Methods in molecular biology (Clifton, N.J.)","id":"ITEM-1","issued":{"date-parts":[["2011"]]},"title":"InterPro protein classification.","type":"article-journal"},"uris":["http://www.mendeley.com/documents/?uuid=8c7c970b-1beb-4451-9c45-591deb3e1794","http://www.mendeley.com/documents/?uuid=bf5475a5-99a0-414a-bebe-de1497ca1573"]}],"mendeley":{"formattedCitation":"[26]","plainTextFormattedCitation":"[26]","previouslyFormattedCitation":"[26]"},"properties":{"noteIndex":0},"schema":"https://github.com/citation-style-language/schema/raw/master/csl-citation.json"}</w:instrText>
      </w:r>
      <w:r w:rsidRPr="006E16CF">
        <w:fldChar w:fldCharType="separate"/>
      </w:r>
      <w:r w:rsidR="00B5516B" w:rsidRPr="00B5516B">
        <w:rPr>
          <w:noProof/>
        </w:rPr>
        <w:t>[26]</w:t>
      </w:r>
      <w:r w:rsidRPr="006E16CF">
        <w:fldChar w:fldCharType="end"/>
      </w:r>
      <w:r w:rsidRPr="006E16CF">
        <w:t xml:space="preserve"> or are computationally expensive </w:t>
      </w:r>
      <w:r w:rsidR="00FA251D">
        <w:t>i.e. they require intense computational power to generate numerical representation of sequences</w:t>
      </w:r>
      <w:r w:rsidRPr="006E16CF">
        <w:t xml:space="preserve">(HMMs) </w:t>
      </w:r>
      <w:r w:rsidRPr="006E16CF">
        <w:fldChar w:fldCharType="begin" w:fldLock="1"/>
      </w:r>
      <w:r w:rsidR="00642F17">
        <w:instrText>ADDIN CSL_CITATION {"citationItems":[{"id":"ITEM-1","itemData":{"DOI":"10.1016/j.neucom.2011.04.033","ISSN":"18728286","abstract":"There are two standard approaches to the classification task: generative, which use training data to estimate a probability model for each class, and discriminative, which try to construct flexible decision boundaries between the classes. An ideal classifier should combine these two approaches. In this paper a classifier combining the well-known support vector machine (SVM) classifier with regularized discriminant analysis (RDA) classifier is presented. The hybrid classifier is used for protein structure prediction which is one of the most important goals pursued by bioinformatics. The obtained results are promising, the hybrid classifier achieves better result than the SVM or RDA classifiers alone. The proposed method achieves higher recognition ratio than other methods described in the literature. © 2011 Elsevier B.V..","author":[{"dropping-particle":"","family":"Chmielnicki","given":"Wiesław","non-dropping-particle":"","parse-names":false,"suffix":""},{"dropping-particle":"","family":"Staçpor","given":"Katarzyna","non-dropping-particle":"","parse-names":false,"suffix":""}],"container-title":"Neurocomputing","id":"ITEM-1","issued":{"date-parts":[["2012"]]},"title":"A hybrid discriminative/generative approach to protein fold recognition","type":"article-journal"},"uris":["http://www.mendeley.com/documents/?uuid=3c4d16bf-e0d0-480f-a91a-2e6886238b05","http://www.mendeley.com/documents/?uuid=6db070fa-1c9d-4d8c-a128-400e34c0c9e1"]}],"mendeley":{"formattedCitation":"[27]","plainTextFormattedCitation":"[27]","previouslyFormattedCitation":"[27]"},"properties":{"noteIndex":0},"schema":"https://github.com/citation-style-language/schema/raw/master/csl-citation.json"}</w:instrText>
      </w:r>
      <w:r w:rsidRPr="006E16CF">
        <w:fldChar w:fldCharType="separate"/>
      </w:r>
      <w:r w:rsidR="00B5516B" w:rsidRPr="00B5516B">
        <w:rPr>
          <w:noProof/>
        </w:rPr>
        <w:t>[27]</w:t>
      </w:r>
      <w:r w:rsidRPr="006E16CF">
        <w:fldChar w:fldCharType="end"/>
      </w:r>
      <w:r w:rsidRPr="006E16CF">
        <w:t xml:space="preserve">. </w:t>
      </w:r>
      <w:r w:rsidR="00006D63">
        <w:t xml:space="preserve">Moreover, </w:t>
      </w:r>
      <w:r w:rsidR="00006D63" w:rsidRPr="006E16CF">
        <w:t xml:space="preserve">Jing </w:t>
      </w:r>
      <w:r w:rsidR="00006D63" w:rsidRPr="006E16CF">
        <w:rPr>
          <w:i/>
          <w:iCs/>
        </w:rPr>
        <w:t>et al.</w:t>
      </w:r>
      <w:r w:rsidR="00006D63" w:rsidRPr="006E16CF">
        <w:t xml:space="preserve"> showed that phylogenetic and sequence identity analysis alone were not sufficient to distinguish plant TE substrate specificity </w:t>
      </w:r>
      <w:r w:rsidR="00006D63" w:rsidRPr="006E16CF">
        <w:fldChar w:fldCharType="begin" w:fldLock="1"/>
      </w:r>
      <w:r w:rsidR="00006D63" w:rsidRPr="006E16CF">
        <w:instrText>ADDIN CSL_CITATION {"citationItems":[{"id":"ITEM-1","itemData":{"author":[{"dropping-particle":"","family":"Jing","given":"Fuyuan","non-dropping-particle":"","parse-names":false,"suffix":""},{"dropping-particle":"","family":"Cantu","given":"David C","non-dropping-particle":"","parse-names":false,"suffix":""},{"dropping-particle":"","family":"Tvaruzkova","given":"Jarmila","non-dropping-particle":"","parse-names":false,"suffix":""},{"dropping-particle":"","family":"Chipman","given":"Jay P","non-dropping-particle":"","parse-names":false,"suffix":""},{"dropping-particle":"","family":"Nikolau","given":"Basil J","non-dropping-particle":"","parse-names":false,"suffix":""},{"dropping-particle":"","family":"Yandeau-nelson","given":"Marna D","non-dropping-particle":"","parse-names":false,"suffix":""},{"dropping-particle":"","family":"Reilly","given":"Peter J","non-dropping-particle":"","parse-names":false,"suffix":""}],"id":"ITEM-1","issued":{"date-parts":[["2011"]]},"page":"1-16","title":"Phylogenetic and experimental characterization of an acyl-ACP thioesterase family reveals significant diversity in enzymatic specificity and activity","type":"article-journal"},"uris":["http://www.mendeley.com/documents/?uuid=978fc013-4eb7-4481-9550-c985d9d03bd9","http://www.mendeley.com/documents/?uuid=0eedc5b7-dd66-49f7-86a6-17f4b5892a69"]}],"mendeley":{"formattedCitation":"[8]","plainTextFormattedCitation":"[8]","previouslyFormattedCitation":"[8]"},"properties":{"noteIndex":0},"schema":"https://github.com/citation-style-language/schema/raw/master/csl-citation.json"}</w:instrText>
      </w:r>
      <w:r w:rsidR="00006D63" w:rsidRPr="006E16CF">
        <w:fldChar w:fldCharType="separate"/>
      </w:r>
      <w:r w:rsidR="00006D63" w:rsidRPr="006E16CF">
        <w:rPr>
          <w:noProof/>
        </w:rPr>
        <w:t>[8]</w:t>
      </w:r>
      <w:r w:rsidR="00006D63" w:rsidRPr="006E16CF">
        <w:fldChar w:fldCharType="end"/>
      </w:r>
      <w:r w:rsidR="00006D63" w:rsidRPr="006E16CF">
        <w:t xml:space="preserve">. </w:t>
      </w:r>
      <w:r w:rsidRPr="006E16CF">
        <w:t>The discriminative approach on the other hand focuses on accurately learning the decision boundary between classes.</w:t>
      </w:r>
      <w:r w:rsidR="00006D63">
        <w:t xml:space="preserve"> </w:t>
      </w:r>
      <w:r w:rsidRPr="006E16CF">
        <w:t xml:space="preserve">Commonly used discriminative approaches rely on training </w:t>
      </w:r>
      <w:r w:rsidR="004660B8">
        <w:t xml:space="preserve">Machine Learning (ML) </w:t>
      </w:r>
      <w:r w:rsidRPr="006E16CF">
        <w:t xml:space="preserve">classifiers like Support Vector Machine (SVMs) or Neural Network (NNs) to learn discriminative rules from both positive (belonging to a particular protein class) and negative (not belonging to that protein class) set of protein sequences and </w:t>
      </w:r>
      <w:r w:rsidR="00BA3E24">
        <w:t>applies</w:t>
      </w:r>
      <w:r w:rsidRPr="006E16CF">
        <w:t xml:space="preserve"> the learnt rules to predict the class of any new protein sequence </w:t>
      </w:r>
      <w:r w:rsidRPr="006E16CF">
        <w:fldChar w:fldCharType="begin" w:fldLock="1"/>
      </w:r>
      <w:r w:rsidR="00642F17">
        <w:instrText>ADDIN CSL_CITATION {"citationItems":[{"id":"ITEM-1","itemData":{"DOI":"10.1093/bioinformatics/17.4.349","ISSN":"13674803","PMID":"11301304","abstract":"Motivation: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-1","issued":{"date-parts":[["2001"]]},"title":"Multi-class protein fold recognition using support vector machines and neural networks","type":"article-journal"},"uris":["http://www.mendeley.com/documents/?uuid=2d655394-fe3b-4459-bbca-4d14de37c906","http://www.mendeley.com/documents/?uuid=a1e74cd0-abc8-4b81-b406-277eb4e15ae9"]},{"id":"ITEM-2","itemData":{"ISSN":"00223565","author":[{"dropping-particle":"","family":"Leslie","given":"Christina","non-dropping-particle":"","parse-names":false,"suffix":""},{"dropping-particle":"","family":"Eskin","given":"Eleazar","non-dropping-particle":"","parse-names":false,"suffix":""},{"dropping-particle":"","family":"Noble","given":"William Stafford","non-dropping-particle":"","parse-names":false,"suffix":""}],"container-title":"Proceedings of the Pacific Symposium on Biocomputing","id":"ITEM-2","issued":{"date-parts":[["2002"]]},"page":"564-575","title":"The Spectrum Kernel: A String Kernel for SVM Protein Classification","type":"article-journal"},"uris":["http://www.mendeley.com/documents/?uuid=78b03265-3e09-4d2d-b17b-e12d3603a0d9"]},{"id":"ITEM-3","itemData":{"ISSN":"15530833","PMID":"10786297","abstract":"A new method, called the Fisher kernel method, for detecting remote protein homologies is introduced and shown to perform well in classifying protein domains by SCOP superfamily. The method is a variant of support vector machines using a new kernel function. The kernel function is derived from a hidden Markov model. The general approach of combining generative models like HMMs with discriminative methods such as support vector machines may have applications in other areas of biosequence analysis as well.","author":[{"dropping-particle":"","family":"Jaakkola","given":"T.","non-dropping-particle":"","parse-names":false,"suffix":""},{"dropping-particle":"","family":"Diekhans","given":"M.","non-dropping-particle":"","parse-names":false,"suffix":""},{"dropping-particle":"","family":"Haussler","given":"D.","non-dropping-particle":"","parse-names":false,"suffix":""}],"container-title":"Proceedings / ... International Conference on Intelligent Systems for Molecular Biology ; ISMB. International Conference on Intelligent Systems for Molecular Biology","id":"ITEM-3","issued":{"date-parts":[["1999"]]},"title":"Using the Fisher kernel method to detect remote protein homologies.","type":"article-journal"},"uris":["http://www.mendeley.com/documents/?uuid=0019ecbf-13b6-400c-b669-b3602b391a9b","http://www.mendeley.com/documents/?uuid=4beb878a-3d14-4b2e-8e9a-60a259d5a219"]}],"mendeley":{"formattedCitation":"[28]–[30]","plainTextFormattedCitation":"[28]–[30]","previouslyFormattedCitation":"[28]–[30]"},"properties":{"noteIndex":0},"schema":"https://github.com/citation-style-language/schema/raw/master/csl-citation.json"}</w:instrText>
      </w:r>
      <w:r w:rsidRPr="006E16CF">
        <w:fldChar w:fldCharType="separate"/>
      </w:r>
      <w:r w:rsidR="00B5516B" w:rsidRPr="00B5516B">
        <w:rPr>
          <w:noProof/>
        </w:rPr>
        <w:t>[28]–[30]</w:t>
      </w:r>
      <w:r w:rsidRPr="006E16CF">
        <w:fldChar w:fldCharType="end"/>
      </w:r>
      <w:r w:rsidRPr="006E16CF">
        <w:t xml:space="preserve">. </w:t>
      </w:r>
      <w:r w:rsidR="004660B8">
        <w:t>ML</w:t>
      </w:r>
      <w:r w:rsidR="00006D63" w:rsidRPr="006E16CF">
        <w:t xml:space="preserve"> </w:t>
      </w:r>
      <w:r w:rsidR="00006D63">
        <w:t>algorithms like SVMs and NNs</w:t>
      </w:r>
      <w:r w:rsidR="00006D63" w:rsidRPr="006E16CF">
        <w:t xml:space="preserve"> </w:t>
      </w:r>
      <w:r w:rsidR="005020FA">
        <w:t>are relatively computationally inexpensive methods that have been used before to</w:t>
      </w:r>
      <w:r w:rsidR="00006D63" w:rsidRPr="006E16CF">
        <w:t xml:space="preserve"> classify proteins into different functional classes</w:t>
      </w:r>
      <w:r w:rsidR="00006D63">
        <w:t xml:space="preserve"> with high accuracy</w:t>
      </w:r>
      <w:r w:rsidR="00DC2DBE">
        <w:t xml:space="preserve"> </w:t>
      </w:r>
      <w:r w:rsidR="00DC2DBE">
        <w:fldChar w:fldCharType="begin" w:fldLock="1"/>
      </w:r>
      <w:r w:rsidR="00642F17">
        <w:instrText>ADDIN CSL_CITATION {"citationItems":[{"id":"ITEM-1","itemData":{"DOI":"10.11234/gi1990.14.206","ISSN":"09199454","PMID":"15706535","abstract":"Protein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Informatics","id":"ITEM-1","issued":{"date-parts":[["2003"]]},"title":"Multi-class protein fold classification using a new ensemble machine learning approach.","type":"article-journal"},"uris":["http://www.mendeley.com/documents/?uuid=b211d9d7-4daa-420f-bbdf-a2b5bee97021","http://www.mendeley.com/documents/?uuid=f59aead3-e660-4bdc-a55f-9c321abeb0bc"]},{"id":"ITEM-2","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Stafford","non-dropping-particle":"","parse-names":false,"suffix":""}],"container-title":"Bioinformatics","id":"ITEM-2","issued":{"date-parts":[["2004"]]},"title":"Mismatch string kernels for discriminative protein classification","type":"article-journal"},"uris":["http://www.mendeley.com/documents/?uuid=e73b1655-6570-4522-a366-545b7a4da691","http://www.mendeley.com/documents/?uuid=1ee2e728-b942-4292-8487-abdedc51fec7"]},{"id":"ITEM-3","itemData":{"DOI":"10.1007/11573036_42","ISBN":"3540296735","ISSN":"03029743","abstract":"Nowadays, the number of protein sequences being stored in central protein databases from labs all over the world is constantly increasing. From these proteins only a fraction has been experimentally analyzed in order to detect their structure and hence their function in the corresponding organism. The reason is that experimental determination of structure is labor-intensive and quite time-consuming. Therefore there is the need for automated tools that can classify new proteins to structural families. This paper presents a comparative evaluation of several algorithms that learn such classification models from data concerning patterns of proteins with known structure. In addition, several approaches that combine multiple learning algorithms to increase the accuracy of predictions are evaluated. The results of the experiments provide insights that can help biologists and computer scientists design high-performance protein classification systems of high quality. © Springer-Verlag Berlin Heidelberg 2005.","author":[{"dropping-particle":"","family":"Diplaris","given":"Sotiris","non-dropping-particle":"","parse-names":false,"suffix":""},{"dropping-particle":"","family":"Tsoumakas","given":"Grigorios","non-dropping-particle":"","parse-names":false,"suffix":""},{"dropping-particle":"","family":"Mitkas","given":"Pericles A.","non-dropping-particle":"","parse-names":false,"suffix":""},{"dropping-particle":"","family":"Vlahavas","given":"Ioannis","non-dropping-particle":"","parse-names":false,"suffix":""}],"container-title":"Lecture Notes in Computer Science (including subseries Lecture Notes in Artificial Intelligence and Lecture Notes in Bioinformatics)","id":"ITEM-3","issued":{"date-parts":[["2005"]]},"title":"Protein classification with multiple algorithms","type":"paper-conference"},"uris":["http://www.mendeley.com/documents/?uuid=003dc30e-a92b-4788-b572-092ade92fd9c","http://www.mendeley.com/documents/?uuid=2c09df23-e443-40ff-b868-c03476e772bd"]},{"id":"ITEM-4","itemData":{"DOI":"10.1142/S0219720005001259","ISSN":"02197200","PMID":"16108091","abstract":"We propose a novel technique for automatically generating the SCOP classification of a protein structure with high accuracy. We achieve accurate classification by combining the decisions of multiple methods using the consensus of a committee (or an ensemble) classifier. Our technique, based on decision trees, is rooted in machine learning which shows that by judicially employing component classifiers, an ensemble classifier can be constructed to outperform its components. We use two sequence- and three structure-comparison tools as component classifiers. Given a protein structure and using the joint hypothesis, we first determine if the protein belongs to an existing category (family, superfamily, fold) in the SCOP hierarchy. For the proteins that are predicted as members of the existing categories, we compute their family-, superfamily-, andfold-level classifications using the consensus classifier. We show that we can significantly improve the classification accuracy compared to the individual component classifiers. In particular, we achieve error rates that are 3-12 times less than the individual classifiers' error rates at the family level, 1.5-4.5 times less at the superfamily level, and 1.1-2.4 times less at the fold level. © Imperial College Press.","author":[{"dropping-particle":"","family":"Çamoǧlu","given":"Orhan","non-dropping-particle":"","parse-names":false,"suffix":""},{"dropping-particle":"","family":"Can","given":"Tolga","non-dropping-particle":"","parse-names":false,"suffix":""},{"dropping-particle":"","family":"Singh","given":"Ambuj K.","non-dropping-particle":"","parse-names":false,"suffix":""},{"dropping-particle":"","family":"Wang","given":"Yuan Fang","non-dropping-particle":"","parse-names":false,"suffix":""}],"container-title":"Journal of Bioinformatics and Computational Biology","id":"ITEM-4","issued":{"date-parts":[["2005"]]},"title":"Decision tree based information integration for automated protein classification","type":"article-journal"},"uris":["http://www.mendeley.com/documents/?uuid=2ef62078-9c78-4fbe-8089-7c611bfb8131","http://www.mendeley.com/documents/?uuid=64d249a8-90de-4c25-b095-6c65eb06e1d4"]},{"id":"ITEM-5","itemData":{"DOI":"10.1145/1882471.1882478","ISSN":"1931-0145","abstract":"Sequence classification has a broad range of applications such as genomic analysis, information retrieval, health informatics, finance, and abnormal detection. Different from the classification task on feature vectors, sequences do not have explicit features. Even with sophisticated feature selection techniques, the dimensionality of potential features may still be very high and the sequential nature of features is difficult to capture. This makes sequence classification a more challenging task than classification on feature vectors. In this paper, we present a brief review of the existing work on sequence classification. We summarize the sequence classification in terms of methodologies and application domains. We also provide a review on several extensions of the sequence classification problem, such as early classification on sequences and semi-supervised learning on sequences.","author":[{"dropping-particle":"","family":"Xing","given":"Zhengzheng","non-dropping-particle":"","parse-names":false,"suffix":""},{"dropping-particle":"","family":"Pei","given":"Jian","non-dropping-particle":"","parse-names":false,"suffix":""},{"dropping-particle":"","family":"Keogh","given":"Eamonn","non-dropping-particle":"","parse-names":false,"suffix":""}],"container-title":"ACM SIGKDD Explorations Newsletter","id":"ITEM-5","issued":{"date-parts":[["2010"]]},"title":"A brief survey on sequence classification","type":"article-journal"},"uris":["http://www.mendeley.com/documents/?uuid=afbcf30d-4a2f-4986-abaf-d49488b55170","http://www.mendeley.com/documents/?uuid=ead12dca-4cfd-4311-ae66-b5a92a5d1a53"]},{"id":"ITEM-6","itemData":{"DOI":"10.1155/2014/236717","ISSN":"1537744X","PMID":"25028675","abstract":"Many domains would benefit from reliable and efficient systems for automatic protein classification. An area of particular interest in recent studies on automatic protein classification is the exploration of new methods for extracting features from a protein that work well for specific problems. These methods, however, are not generalizable and have proven useful in only a few domains. Our goal is to evaluate several feature extraction approaches for representing proteins by testing them across multiple datasets. Different types of protein representations are evaluated: those starting from the position specific scoring matrix of the proteins (PSSM), those derived from the amino-acid sequence, two matrix representations, and features taken from the 3D tertiary structure of the protein. We also test new variants of proteins descriptors. We develop our system experimentally by comparing and combining different descriptors taken from the protein representations. Each descriptor is used to train a separate support vector machine (SVM), and the results are combined by sum rule. Some stand-alone descriptors work well on some datasets but not on others. Through fusion, the different descriptors provide a performance that works well across all tested datasets, in some cases performing better than the state-of-the-art. © 2014 Loris Nanni et al.","author":[{"dropping-particle":"","family":"Nanni","given":"Loris","non-dropping-particle":"","parse-names":false,"suffix":""},{"dropping-particle":"","family":"Lumini","given":"Alessandra","non-dropping-particle":"","parse-names":false,"suffix":""},{"dropping-particle":"","family":"Brahnam","given":"Sheryl","non-dropping-particle":"","parse-names":false,"suffix":""}],"container-title":"Scientific World Journal","id":"ITEM-6","issued":{"date-parts":[["2014"]]},"title":"An empirical study of different approaches for protein classification","type":"article-journal"},"uris":["http://www.mendeley.com/documents/?uuid=12449ec6-c00f-478c-9414-a091d67c168f","http://www.mendeley.com/documents/?uuid=f6524ad0-0b5c-46fd-802a-ea8d2d333432"]},{"id":"ITEM-7","itemData":{"DOI":"10.1186/s12859-017-1560-9","ISSN":"14712105","PMID":"28245816","abstract":"Background: The amino acid sequence of a protein is the blueprint from which its structure and ultimately function can be derived. Therefore, sequence comparison methods remain essential for the determination of similarity between proteins. Traditional approaches for comparing two protein sequences begin with strings of letters (amino acids) that represent the sequences, before generating textual alignments between these strings and providing scores for each alignment. When the similitude between the two protein sequences to be compared is low however, the quality of the corresponding sequence alignment is usually poor, leading to poor performance for the recognition of similarity. Results: In this study, we develop an alignment free alternative to these methods that is based on the concept of string kernels. Starting from recently proposed kernels on the discrete space of protein sequences (Shen et al, Found. Comput. Math., 2013,14:951-984), we introduce our own version, SeqKernel. Its implementation depends on two parameters, a coefficient that tunes the substitution matrix and the maximum length of k-mers that it includes. We provide an exhaustive analysis of the impacts of these two parameters on the performance of SeqKernel for fold recognition. We show that with the right choice of parameters, use of the SeqKernel similarity measure improves fold recognition compared to the use of traditional alignment-based methods. We illustrate the application of SeqKernel to inferring phylogeny on RNA polymerases and show that it performs as well as methods based on multiple sequence alignments. Conclusion: We have presented and characterized a new alignment free method based on a mathematical kernel for scoring the similarity of protein sequences. We discuss possible improvements of this method, as well as an extension of its applications to other modeling methods that rely on sequence comparison.","author":[{"dropping-particle":"","family":"Nojoomi","given":"Saghi","non-dropping-particle":"","parse-names":false,"suffix":""},{"dropping-particle":"","family":"Koehl","given":"Patrice","non-dropping-particle":"","parse-names":false,"suffix":""}],"container-title":"BMC Bioinformatics","id":"ITEM-7","issued":{"date-parts":[["2017"]]},"title":"String kernels for protein sequence comparisons: Improved fold recognition","type":"article-journal"},"uris":["http://www.mendeley.com/documents/?uuid=a6d10965-1c29-4fdf-b243-291fda333d75","http://www.mendeley.com/documents/?uuid=0aa428f8-0daf-48ec-a363-79a837432193"]},{"id":"ITEM-8","itemData":{"ISSN":"15530833","PMID":"10786297","abstract":"A new method, called the Fisher kernel method, for detecting remote protein homologies is introduced and shown to perform well in classifying protein domains by SCOP superfamily. The method is a variant of support vector machines using a new kernel function. The kernel function is derived from a hidden Markov model. The general approach of combining generative models like HMMs with discriminative methods such as support vector machines may have applications in other areas of biosequence analysis as well.","author":[{"dropping-particle":"","family":"Jaakkola","given":"T.","non-dropping-particle":"","parse-names":false,"suffix":""},{"dropping-particle":"","family":"Diekhans","given":"M.","non-dropping-particle":"","parse-names":false,"suffix":""},{"dropping-particle":"","family":"Haussler","given":"D.","non-dropping-particle":"","parse-names":false,"suffix":""}],"container-title":"Proceedings / ... International Conference on Intelligent Systems for Molecular Biology ; ISMB. International Conference on Intelligent Systems for Molecular Biology","id":"ITEM-8","issued":{"date-parts":[["1999"]]},"title":"Using the Fisher kernel method to detect remote protein homologies.","type":"article-journal"},"uris":["http://www.mendeley.com/documents/?uuid=4beb878a-3d14-4b2e-8e9a-60a259d5a219","http://www.mendeley.com/documents/?uuid=0019ecbf-13b6-400c-b669-b3602b391a9b"]},{"id":"ITEM-9","itemData":{"ISSN":"00223565","author":[{"dropping-particle":"","family":"Leslie","given":"Christina","non-dropping-particle":"","parse-names":false,"suffix":""},{"dropping-particle":"","family":"Eskin","given":"Eleazar","non-dropping-particle":"","parse-names":false,"suffix":""},{"dropping-particle":"","family":"Noble","given":"William Stafford","non-dropping-particle":"","parse-names":false,"suffix":""}],"container-title":"Proceedings of the Pacific Symposium on Biocomputing","id":"ITEM-9","issued":{"date-parts":[["2002"]]},"page":"564-575","title":"The Spectrum Kernel: A String Kernel for SVM Protein Classification","type":"article-journal"},"uris":["http://www.mendeley.com/documents/?uuid=78b03265-3e09-4d2d-b17b-e12d3603a0d9"]},{"id":"ITEM-10","itemData":{"DOI":"10.1016/j.neucom.2011.04.033","ISSN":"18728286","abstract":"There are two standard approaches to the classification task: generative, which use training data to estimate a probability model for each class, and discriminative, which try to construct flexible decision boundaries between the classes. An ideal classifier should combine these two approaches. In this paper a classifier combining the well-known support vector machine (SVM) classifier with regularized discriminant analysis (RDA) classifier is presented. The hybrid classifier is used for protein structure prediction which is one of the most important goals pursued by bioinformatics. The obtained results are promising, the hybrid classifier achieves better result than the SVM or RDA classifiers alone. The proposed method achieves higher recognition ratio than other methods described in the literature. © 2011 Elsevier B.V..","author":[{"dropping-particle":"","family":"Chmielnicki","given":"Wiesław","non-dropping-particle":"","parse-names":false,"suffix":""},{"dropping-particle":"","family":"Staçpor","given":"Katarzyna","non-dropping-particle":"","parse-names":false,"suffix":""}],"container-title":"Neurocomputing","id":"ITEM-10","issued":{"date-parts":[["2012"]]},"title":"A hybrid discriminative/generative approach to protein fold recognition","type":"article-journal"},"uris":["http://www.mendeley.com/documents/?uuid=6db070fa-1c9d-4d8c-a128-400e34c0c9e1","http://www.mendeley.com/documents/?uuid=3c4d16bf-e0d0-480f-a91a-2e6886238b05","http://www.mendeley.com/documents/?uuid=0c7356f5-6e86-4d4d-ba70-f22eec74a917"]}],"mendeley":{"formattedCitation":"[27], [29]–[37]","plainTextFormattedCitation":"[27], [29]–[37]","previouslyFormattedCitation":"[27], [29]–[37]"},"properties":{"noteIndex":0},"schema":"https://github.com/citation-style-language/schema/raw/master/csl-citation.json"}</w:instrText>
      </w:r>
      <w:r w:rsidR="00DC2DBE">
        <w:fldChar w:fldCharType="separate"/>
      </w:r>
      <w:r w:rsidR="00B5516B" w:rsidRPr="00B5516B">
        <w:rPr>
          <w:noProof/>
        </w:rPr>
        <w:t>[27], [29]–[37]</w:t>
      </w:r>
      <w:r w:rsidR="00DC2DBE">
        <w:fldChar w:fldCharType="end"/>
      </w:r>
      <w:r w:rsidR="00006D63" w:rsidRPr="006E16CF">
        <w:t>. While some of these approaches have also incorporated structural information</w:t>
      </w:r>
      <w:r w:rsidR="00937355">
        <w:t xml:space="preserve"> </w:t>
      </w:r>
      <w:r w:rsidR="00937355">
        <w:fldChar w:fldCharType="begin" w:fldLock="1"/>
      </w:r>
      <w:r w:rsidR="00642F17">
        <w:instrText>ADDIN CSL_CITATION {"citationItems":[{"id":"ITEM-1","itemData":{"DOI":"10.1186/1471-2105-11-57","ISSN":"14712105","PMID":"20105319","abstract":"Background: Enzymes belonging to acyl:CoA synthetase (ACS) superfamily activate wide variety of substrates and play major role in increasing the structural and functional diversity of various secondary metabolites in microbes and plants. However, due to the large sequence divergence within the superfamily, it is difficult to predict their substrate preference by annotation transfer from the closest homolog. Therefore, a large number of ACS sequences present in public databases lack any functional annotation at the level of substrate specificity. Recently, several examples have been reported where the enzymes showing high sequence similarity to luciferases or coumarate:CoA ligases have been surprisingly found to activate fatty acyl substrates in experimental studies. In this work, we have investigated the relationship between the substrate specificity of ACS and their sequence/structural features, and developed a novel computational protocol for in silico assignment of substrate preference.Results: We have used a knowledge-based approach which involves compilation of substrate specificity information for various experimentally characterized ACS and derivation of profile HMMs for each subfamily. These HMM profiles can accurately differentiate probable cognate substrates from non-cognate possibilities with high specificity (Sp) and sensitivity (Sn) (Sn = 0.91-1.0, Sp = 0.96-1.0) values. Using homologous crystal structures, we identified a limited number of contact residues crucial for substrate recognition i.e. specificity determining residues (SDRs). Patterns of SDRs from different subfamilies have been used to derive predictive rules for correlating them to substrate preference. The power of the SDR approach has been demonstrated by correct prediction of substrates for enzymes which show apparently anomalous substrate preference. Furthermore, molecular modeling of the substrates in the active site has been carried out to understand the structural basis of substrate selection. A web based prediction tool http://www.nii.res.in/pred_acs_substr.html has been developed for automated functional classification of ACS enzymes.Conclusions: We have developed a novel computational protocol for predicting substrate preference for ACS superfamily of enzymes using a limited number of SDRs. Using this approach substrate preference can be assigned to a large number of ACS enzymes present in various genomes. It can potentially help in rational design of novel proteins wi…","author":[{"dropping-particle":"","family":"Khurana","given":"Pankaj","non-dropping-particle":"","parse-names":false,"suffix":""},{"dropping-particle":"","family":"Gokhale","given":"Rajesh S.","non-dropping-particle":"","parse-names":false,"suffix":""},{"dropping-particle":"","family":"Mohanty","given":"Debasisa","non-dropping-particle":"","parse-names":false,"suffix":""}],"container-title":"BMC Bioinformatics","id":"ITEM-1","issued":{"date-parts":[["2010"]]},"title":"Genome scale prediction of substrate specificity for acyl adenylate superfamily of enzymes based on active site residue profiles","type":"article-journal"},"uris":["http://www.mendeley.com/documents/?uuid=9653cb84-4f19-4303-bb43-2bec68318d20","http://www.mendeley.com/documents/?uuid=6923feaa-0426-42b8-ba4d-3c306e147b46"]},{"id":"ITEM-2","itemData":{"DOI":"10.1073/pnas.1305162110","ISSN":"00278424","PMID":"24145433","abstract":"Structural Genomics aims to elucidate protein structures to identify their functions. Unfortunately, the variation of just a few residues can be enough to alter activity or binding specificity and limit the functional resolution of annotations based on sequence and structure; in enzymes, substrates are especially difficult to predict. Here, large-scale controls and direct experiments show that the local similarity of five or six residues selected because they are evolutionarily important and on the protein surface can suffice to identify an enzyme activity and substrate. A motif of five residues predicted that a previously uncharacterized Silicibacter sp. protein was a carboxylesterase for short fatty acyl chains, similar to hormone-sensitive- lipase-like proteins that share less than 20% sequence identity. Assays and directed mutations confirmed this activity and showed that the motif was essential for catalysis and substrate specificity. We conclude that evolutionary and structural information may be combined on a Structural Genomics scale to create motifs of mixed catalytic and noncatalytic residues that identify enzyme activity and substrate specificity.","author":[{"dropping-particle":"","family":"Amin","given":"Shivas R.","non-dropping-particle":"","parse-names":false,"suffix":""},{"dropping-particle":"","family":"Erdin","given":"Serkan","non-dropping-particle":"","parse-names":false,"suffix":""},{"dropping-particle":"","family":"Ward","given":"R. Matthew","non-dropping-particle":"","parse-names":false,"suffix":""},{"dropping-particle":"","family":"Lua","given":"Rhonald C.","non-dropping-particle":"","parse-names":false,"suffix":""},{"dropping-particle":"","family":"Lichtarge","given":"Olivier","non-dropping-particle":"","parse-names":false,"suffix":""}],"container-title":"Proceedings of the National Academy of Sciences of the United States of America","id":"ITEM-2","issued":{"date-parts":[["2013"]]},"title":"Prediction and experimental validation of enzyme substrate specificity in protein structures","type":"article-journal"},"uris":["http://www.mendeley.com/documents/?uuid=0c4a73df-f865-4c76-8ee2-6f710b04b115","http://www.mendeley.com/documents/?uuid=205fd51e-295d-4bf2-be7a-571f49c30965","http://www.mendeley.com/documents/?uuid=01718970-cb68-4908-a78f-027d00d37174"]}],"mendeley":{"formattedCitation":"[16], [17]","plainTextFormattedCitation":"[16], [17]","previouslyFormattedCitation":"[16], [17]"},"properties":{"noteIndex":0},"schema":"https://github.com/citation-style-language/schema/raw/master/csl-citation.json"}</w:instrText>
      </w:r>
      <w:r w:rsidR="00937355">
        <w:fldChar w:fldCharType="separate"/>
      </w:r>
      <w:r w:rsidR="00B5516B" w:rsidRPr="00B5516B">
        <w:rPr>
          <w:noProof/>
        </w:rPr>
        <w:t>[16], [17]</w:t>
      </w:r>
      <w:r w:rsidR="00937355">
        <w:fldChar w:fldCharType="end"/>
      </w:r>
      <w:r w:rsidR="00006D63" w:rsidRPr="006E16CF">
        <w:t>,</w:t>
      </w:r>
      <w:r w:rsidR="005020FA">
        <w:t xml:space="preserve"> most</w:t>
      </w:r>
      <w:r w:rsidR="00006D63" w:rsidRPr="006E16CF">
        <w:t xml:space="preserve"> ML algorithms </w:t>
      </w:r>
      <w:r w:rsidR="005020FA">
        <w:t>have utilized</w:t>
      </w:r>
      <w:r w:rsidR="00006D63" w:rsidRPr="006E16CF">
        <w:t xml:space="preserve"> </w:t>
      </w:r>
      <w:r w:rsidR="005020FA">
        <w:t>only</w:t>
      </w:r>
      <w:r w:rsidR="00006D63" w:rsidRPr="006E16CF">
        <w:t xml:space="preserve"> information from primary sequence to distinguish between highly similar proteins </w:t>
      </w:r>
      <w:r w:rsidR="005020FA">
        <w:t xml:space="preserve">(e.g., </w:t>
      </w:r>
      <w:r w:rsidR="00006D63" w:rsidRPr="006E16CF">
        <w:t xml:space="preserve">guanylyl </w:t>
      </w:r>
      <w:r w:rsidR="005020FA">
        <w:t>vs.</w:t>
      </w:r>
      <w:r w:rsidR="00006D63" w:rsidRPr="006E16CF">
        <w:t xml:space="preserve"> adenylyl </w:t>
      </w:r>
      <w:proofErr w:type="spellStart"/>
      <w:r w:rsidR="00006D63" w:rsidRPr="006E16CF">
        <w:t>cy</w:t>
      </w:r>
      <w:r w:rsidR="006D1D82">
        <w:t>c</w:t>
      </w:r>
      <w:r w:rsidR="00006D63" w:rsidRPr="006E16CF">
        <w:t>lases</w:t>
      </w:r>
      <w:proofErr w:type="spellEnd"/>
      <w:r w:rsidR="00006D63" w:rsidRPr="006E16CF">
        <w:t xml:space="preserve">, lactate </w:t>
      </w:r>
      <w:r w:rsidR="005020FA">
        <w:t>vs.</w:t>
      </w:r>
      <w:r w:rsidR="00006D63" w:rsidRPr="006E16CF">
        <w:t xml:space="preserve"> malate dehydrogenases,</w:t>
      </w:r>
      <w:r w:rsidR="005020FA">
        <w:t xml:space="preserve"> or</w:t>
      </w:r>
      <w:r w:rsidR="00006D63" w:rsidRPr="006E16CF">
        <w:t xml:space="preserve"> </w:t>
      </w:r>
      <w:proofErr w:type="spellStart"/>
      <w:r w:rsidR="00006D63" w:rsidRPr="006E16CF">
        <w:t>trypsins</w:t>
      </w:r>
      <w:proofErr w:type="spellEnd"/>
      <w:r w:rsidR="00006D63" w:rsidRPr="006E16CF">
        <w:t xml:space="preserve"> </w:t>
      </w:r>
      <w:r w:rsidR="005020FA">
        <w:t>vs.</w:t>
      </w:r>
      <w:r w:rsidR="00006D63" w:rsidRPr="006E16CF">
        <w:t xml:space="preserve"> </w:t>
      </w:r>
      <w:proofErr w:type="spellStart"/>
      <w:r w:rsidR="00006D63" w:rsidRPr="006E16CF">
        <w:t>chymotrypsins</w:t>
      </w:r>
      <w:proofErr w:type="spellEnd"/>
      <w:r w:rsidR="00006D63" w:rsidRPr="006E16CF">
        <w:t xml:space="preserve"> </w:t>
      </w:r>
      <w:r w:rsidR="00006D63" w:rsidRPr="006E16CF">
        <w:fldChar w:fldCharType="begin" w:fldLock="1"/>
      </w:r>
      <w:r w:rsidR="00642F17">
        <w:instrText>ADDIN CSL_CITATION {"citationItems":[{"id":"ITEM-1","itemData":{"DOI":"10.1016/j.jmb.2005.08.008","ISSN":"00222836","abstract":"The binding between an enzyme and its substrate is highly specific, despite the fact that many different enzymes show significant sequence and structure similarity. There must be, then, substrate specificity-determining residues that enable different enzymes to recognize their unique substrates. We reason that a coordinated, not independent, action of both conserved and non-conserved residues determine enzymatic activity and specificity. Here, we present a surface patch ranking (SPR) method for in silico discovery of substrate specificity-determining residue clusters by exploring both sequence conservation and correlated mutations. As case studies we apply SPR to several highly homologous enzymatic protein pairs, such as guanylyl versus adenylyl cyclases, lactate versus malate dehydrogenases, and trypsin versus chymotrypsin. Without using experimental data, we predict several single and multi-residue clusters that are consistent with previous mutagenesis experimental results. Most single-residue clusters are directly involved in enzyme-substrate interactions, whereas multi-residue clusters are vital for domain-domain and regulator-enzyme interactions, indicating their complementary role in specificity determination. These results demonstrate that SPR may help the selection of target residues for mutagenesis experiments and, thus, focus rational drug design, protein engineering, and functional annotation to the relevant regions of a protein.","author":[{"dropping-particle":"","family":"Yu","given":"Gong Xin","non-dropping-particle":"","parse-names":false,"suffix":""},{"dropping-particle":"","family":"Park","given":"Byung Hoon","non-dropping-particle":"","parse-names":false,"suffix":""},{"dropping-particle":"","family":"Chandramohan","given":"Praveen","non-dropping-particle":"","parse-names":false,"suffix":""},{"dropping-particle":"","family":"Munavalli","given":"Rajesh","non-dropping-particle":"","parse-names":false,"suffix":""},{"dropping-particle":"","family":"Geist","given":"Al","non-dropping-particle":"","parse-names":false,"suffix":""},{"dropping-particle":"","family":"Samatova","given":"Nagiza F.","non-dropping-particle":"","parse-names":false,"suffix":""}],"container-title":"Journal of Molecular Biology","id":"ITEM-1","issue":"5","issued":{"date-parts":[["2005"]]},"note":"Inputs to this method:\nMSA of homologs\nClassification of homologs\nCrystal structure of 1 homolog\n\nOutput:\nIdentification of conserved and non conserved surface patches purported to influence specificity\n\nKey Assumption: Ignores buried residues\n\nMakes a nice case in the discussion for why phylogenetic trees are not fully descriptive of substrate specificity","page":"1105-1117","title":"In silico discovery of enzyme-substrate specificity-determining residue clusters","type":"article-journal","volume":"352"},"uris":["http://www.mendeley.com/documents/?uuid=e90b69bb-46e8-48d2-9f00-48b6da54c81d","http://www.mendeley.com/documents/?uuid=3bc379e3-51d4-49bd-a0c5-65cc085fd2f7"]}],"mendeley":{"formattedCitation":"[38]","plainTextFormattedCitation":"[38]","previouslyFormattedCitation":"[38]"},"properties":{"noteIndex":0},"schema":"https://github.com/citation-style-language/schema/raw/master/csl-citation.json"}</w:instrText>
      </w:r>
      <w:r w:rsidR="00006D63" w:rsidRPr="006E16CF">
        <w:fldChar w:fldCharType="separate"/>
      </w:r>
      <w:r w:rsidR="00937355" w:rsidRPr="00937355">
        <w:rPr>
          <w:noProof/>
        </w:rPr>
        <w:t>[38]</w:t>
      </w:r>
      <w:r w:rsidR="00006D63" w:rsidRPr="006E16CF">
        <w:fldChar w:fldCharType="end"/>
      </w:r>
      <w:r w:rsidR="005020FA">
        <w:t>)</w:t>
      </w:r>
      <w:r w:rsidR="00006D63" w:rsidRPr="006E16CF">
        <w:t>.</w:t>
      </w:r>
    </w:p>
    <w:p w14:paraId="17BFE2A7" w14:textId="3766EB26" w:rsidR="008169AA" w:rsidRDefault="008169AA" w:rsidP="00D75FCC"/>
    <w:p w14:paraId="7B5C4D6A" w14:textId="77777777" w:rsidR="008169AA" w:rsidRDefault="008169AA" w:rsidP="00D75FCC">
      <w:r>
        <w:rPr>
          <w:noProof/>
        </w:rPr>
        <w:drawing>
          <wp:inline distT="0" distB="0" distL="0" distR="0" wp14:anchorId="4BEF7693" wp14:editId="3CA4C131">
            <wp:extent cx="5105400" cy="28860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105400" cy="2886075"/>
                    </a:xfrm>
                    <a:prstGeom prst="rect">
                      <a:avLst/>
                    </a:prstGeom>
                  </pic:spPr>
                </pic:pic>
              </a:graphicData>
            </a:graphic>
          </wp:inline>
        </w:drawing>
      </w:r>
    </w:p>
    <w:p w14:paraId="751B0060" w14:textId="558EFB34" w:rsidR="008169AA" w:rsidRPr="008169AA" w:rsidRDefault="008169AA" w:rsidP="00D75FCC">
      <w:pPr>
        <w:pStyle w:val="Caption"/>
      </w:pPr>
      <w:bookmarkStart w:id="8" w:name="_Ref61879428"/>
      <w:r w:rsidRPr="008169AA">
        <w:rPr>
          <w:b/>
          <w:bCs/>
        </w:rPr>
        <w:t xml:space="preserve">Figure </w:t>
      </w:r>
      <w:r w:rsidRPr="008169AA">
        <w:rPr>
          <w:b/>
          <w:bCs/>
        </w:rPr>
        <w:fldChar w:fldCharType="begin"/>
      </w:r>
      <w:r w:rsidRPr="008169AA">
        <w:rPr>
          <w:b/>
          <w:bCs/>
        </w:rPr>
        <w:instrText xml:space="preserve"> SEQ Figure \* ARABIC </w:instrText>
      </w:r>
      <w:r w:rsidRPr="008169AA">
        <w:rPr>
          <w:b/>
          <w:bCs/>
        </w:rPr>
        <w:fldChar w:fldCharType="separate"/>
      </w:r>
      <w:r w:rsidR="00D57D1C">
        <w:rPr>
          <w:b/>
          <w:bCs/>
          <w:noProof/>
        </w:rPr>
        <w:t>1</w:t>
      </w:r>
      <w:r w:rsidRPr="008169AA">
        <w:rPr>
          <w:b/>
          <w:bCs/>
        </w:rPr>
        <w:fldChar w:fldCharType="end"/>
      </w:r>
      <w:bookmarkEnd w:id="8"/>
      <w:r w:rsidRPr="008169AA">
        <w:rPr>
          <w:b/>
          <w:bCs/>
        </w:rPr>
        <w:t>:</w:t>
      </w:r>
      <w:r w:rsidRPr="008169AA">
        <w:t xml:space="preserve"> The acyl-ACP </w:t>
      </w:r>
      <w:r w:rsidR="00487170">
        <w:t>T</w:t>
      </w:r>
      <w:r w:rsidRPr="008169AA">
        <w:t xml:space="preserve">hioesterase plays a key role in fatty acid biosynthesis in E. coli. By intercepting the growing acyl-ACP chains, the </w:t>
      </w:r>
      <w:r w:rsidR="00487170">
        <w:t>T</w:t>
      </w:r>
      <w:r w:rsidRPr="008169AA">
        <w:t xml:space="preserve">hioesterase </w:t>
      </w:r>
      <w:r w:rsidR="00487170" w:rsidRPr="008169AA">
        <w:t>hydrolyzes</w:t>
      </w:r>
      <w:r w:rsidRPr="008169AA">
        <w:t xml:space="preserve"> the acyl chain from the ACP and redirects flux to the free fatty acid pool. These free fatty acids can be further derivatized in vivo or ex vivo. </w:t>
      </w:r>
    </w:p>
    <w:p w14:paraId="0257D96A" w14:textId="27EA46D5" w:rsidR="008169AA" w:rsidRPr="006E16CF" w:rsidRDefault="008169AA" w:rsidP="00D75FCC">
      <w:pPr>
        <w:pStyle w:val="Caption"/>
      </w:pPr>
    </w:p>
    <w:p w14:paraId="7C4C3A4C" w14:textId="77777777" w:rsidR="006E16CF" w:rsidRPr="006E16CF" w:rsidRDefault="006E16CF" w:rsidP="00D75FCC"/>
    <w:p w14:paraId="13657238" w14:textId="721D5F61" w:rsidR="006E16CF" w:rsidRPr="006E16CF" w:rsidRDefault="006E16CF" w:rsidP="00D75FCC">
      <w:r w:rsidRPr="006E16CF">
        <w:t xml:space="preserve">Recent results suggest that discriminative approaches </w:t>
      </w:r>
      <w:r w:rsidR="00006D63">
        <w:t xml:space="preserve">relying on ML </w:t>
      </w:r>
      <w:r w:rsidRPr="006E16CF">
        <w:t xml:space="preserve">have outperformed generative approaches both in terms of accuracy and computational efficiency of solving the protein classification problem </w:t>
      </w:r>
      <w:r w:rsidRPr="006E16CF">
        <w:fldChar w:fldCharType="begin" w:fldLock="1"/>
      </w:r>
      <w:r w:rsidR="00642F17">
        <w:instrText>ADDIN CSL_CITATION {"citationItems":[{"id":"ITEM-1","itemData":{"DOI":"10.1093/bioinformatics/btg431","ISSN":"13674803","PMID":"14990442","abstract":"Motivation: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Stafford","non-dropping-particle":"","parse-names":false,"suffix":""}],"container-title":"Bioinformatics","id":"ITEM-1","issued":{"date-parts":[["2004"]]},"title":"Mismatch string kernels for discriminative protein classification","type":"article-journal"},"uris":["http://www.mendeley.com/documents/?uuid=1ee2e728-b942-4292-8487-abdedc51fec7","http://www.mendeley.com/documents/?uuid=e73b1655-6570-4522-a366-545b7a4da691"]}],"mendeley":{"formattedCitation":"[32]","plainTextFormattedCitation":"[32]","previouslyFormattedCitation":"[32]"},"properties":{"noteIndex":0},"schema":"https://github.com/citation-style-language/schema/raw/master/csl-citation.json"}</w:instrText>
      </w:r>
      <w:r w:rsidRPr="006E16CF">
        <w:fldChar w:fldCharType="separate"/>
      </w:r>
      <w:r w:rsidR="00B5516B" w:rsidRPr="00B5516B">
        <w:rPr>
          <w:noProof/>
        </w:rPr>
        <w:t>[32]</w:t>
      </w:r>
      <w:r w:rsidRPr="006E16CF">
        <w:fldChar w:fldCharType="end"/>
      </w:r>
      <w:r w:rsidRPr="006E16CF">
        <w:t xml:space="preserve">. SVM is among the most widely used discriminative learning algorithm </w:t>
      </w:r>
      <w:r w:rsidR="009E320C">
        <w:lastRenderedPageBreak/>
        <w:t xml:space="preserve">for biological sequence classification </w:t>
      </w:r>
      <w:r w:rsidRPr="006E16CF">
        <w:fldChar w:fldCharType="begin" w:fldLock="1"/>
      </w:r>
      <w:r w:rsidR="00642F17">
        <w:instrText>ADDIN CSL_CITATION {"citationItems":[{"id":"ITEM-1","itemData":{"DOI":"10.1007/3-540-47887-6_41","ISBN":"9783540437048","ISSN":"16113349","abstract":"In recent years we have witnessed an exponential increase in the amount of biological information, either DNA or protein sequences, that has become available in public databases. This has been followed by an increased interest in developing computational techniques to automatically classify these large volumes of sequence data into various categories corresponding to either their role in the chromosomes, their structure, and/or their function. In this paper we evaluate some of the widely-used sequence classification algorithms and develop a framework for modeling sequences in a fashion so that traditional machine learning algorithms, such as support vector machines, can be applied easily. Our detailed experimental evaluation shows that the SVM-based approaches are able to achieve higher classification accuracy compared to the more traditional sequence classification algorithms such as Markov model based techniques and K-nearest neighbor based approaches.","author":[{"dropping-particle":"","family":"Deshpande","given":"Mukund","non-dropping-particle":"","parse-names":false,"suffix":""},{"dropping-particle":"","family":"Karypis","given":"George","non-dropping-particle":"","parse-names":false,"suffix":""}],"container-title":"Lecture Notes in Computer Science (including subseries Lecture Notes in Artificial Intelligence and Lecture Notes in Bioinformatics)","id":"ITEM-1","issued":{"date-parts":[["2002"]]},"title":"Evaluation of techniques for classifying biological sequences","type":"paper-conference"},"uris":["http://www.mendeley.com/documents/?uuid=1161aa86-8b5b-4b6b-a9c6-c6857b8845d4","http://www.mendeley.com/documents/?uuid=0f5adbd2-855a-40be-ac7f-84876d71cf64"]},{"id":"ITEM-2","itemData":{"DOI":"10.1186/1471-2105-7-S1-S9","ISSN":"14712105","PMID":"16723012","abstract":"Background: Support Vector Machines (SVMs) - using a variety of string kernels - have been successfully applied to biological sequence classification problems. While SVMs achieve high classification accuracy they lack interpretability. In many applications, it does not suffice that an algorithm just detects a biological signal in the sequence, but it should also provide means to interpret its solution in order to gain biological insight. Results: We propose novel and efficient algorithms for solving the so-called Support Vector Multiple Kernel Learning problem. The developed techniques can be used to understand the obtained support vector decision function in order to extract biologically relevant knowledge about the sequence analysis problem at hand. We apply the proposed methods to the task of acceptor splice site prediction and to the problem of recognizing alternatively spliced exons. Our algorithms compute sparse weightings of substring locations, highlighting which parts of the sequence are important for discrimination. Conclusion: The proposed method is able to deal with thousands of examples while combining hundreds of kernels within reasonable time, and reliably identifies a few statistically significant positions.","author":[{"dropping-particle":"","family":"Rätsch","given":"Gunnar","non-dropping-particle":"","parse-names":false,"suffix":""},{"dropping-particle":"","family":"Sonnenburg","given":"Sören","non-dropping-particle":"","parse-names":false,"suffix":""},{"dropping-particle":"","family":"Schäfer","given":"Christin","non-dropping-particle":"","parse-names":false,"suffix":""}],"container-title":"BMC Bioinformatics","id":"ITEM-2","issued":{"date-parts":[["2006"]]},"title":"Learning interpretable SVMs for biological sequence classification","type":"article-journal"},"uris":["http://www.mendeley.com/documents/?uuid=f406f9c6-2914-4cbf-9b3e-638ca4d6dab9","http://www.mendeley.com/documents/?uuid=49070cef-b148-42f6-98f5-acacb8798ffa"]},{"id":"ITEM-3","itemData":{"DOI":"10.1145/1102351.1102458","ISBN":"1595931805","abstract":"In genomic sequence analysis tasks like splice site recognition or promoter identification, large amounts of training sequences are available, and indeed needed to achieve sufficiently high classification performances. In this work we study two recently proposed and successfully used kernels, namely the Spectrum kernel and the Weighted Degree kernel (WD). In particular, we suggest several extensions using Suffix Trees and modifications of an SMO-like SVM training algorithm in order to accelerate the training of the SVMs and their evaluation on test sequences. Our simulations show that for the spectrum kernel and WD kernel, large scale SVM training can be accelerated by factors of 20 and 4 times, respectively, while using much less memory (e.g. no kernel caching). The evaluation on new sequences is often several thousand times faster using the new techniques (depending on the number of Support Vectors). Our method allows us to train on sets as large as one million sequences.","author":[{"dropping-particle":"","family":"Sonnenburg","given":"Sören","non-dropping-particle":"","parse-names":false,"suffix":""},{"dropping-particle":"","family":"Rätsch","given":"Gunnar","non-dropping-particle":"","parse-names":false,"suffix":""},{"dropping-particle":"","family":"Schölkopf","given":"Bernhard","non-dropping-particle":"","parse-names":false,"suffix":""}],"container-title":"ICML 2005 - Proceedings of the 22nd International Conference on Machine Learning","id":"ITEM-3","issued":{"date-parts":[["2005"]]},"title":"Large scale genomic sequence SVM classifiers","type":"paper-conference"},"uris":["http://www.mendeley.com/documents/?uuid=91dcdb67-33af-4b60-8bbe-91c9c9cd9b2a","http://www.mendeley.com/documents/?uuid=d309c45c-38f9-4a64-8c95-61fc303ab524"]},{"id":"ITEM-4","itemData":{"ISSN":"15530833","PMID":"10786297","abstract":"A new method, called the Fisher kernel method, for detecting remote protein homologies is introduced and shown to perform well in classifying protein domains by SCOP superfamily. The method is a variant of support vector machines using a new kernel function. The kernel function is derived from a hidden Markov model. The general approach of combining generative models like HMMs with discriminative methods such as support vector machines may have applications in other areas of biosequence analysis as well.","author":[{"dropping-particle":"","family":"Jaakkola","given":"T.","non-dropping-particle":"","parse-names":false,"suffix":""},{"dropping-particle":"","family":"Diekhans","given":"M.","non-dropping-particle":"","parse-names":false,"suffix":""},{"dropping-particle":"","family":"Haussler","given":"D.","non-dropping-particle":"","parse-names":false,"suffix":""}],"container-title":"Proceedings / ... International Conference on Intelligent Systems for Molecular Biology ; ISMB. International Conference on Intelligent Systems for Molecular Biology","id":"ITEM-4","issued":{"date-parts":[["1999"]]},"title":"Using the Fisher kernel method to detect remote protein homologies.","type":"article-journal"},"uris":["http://www.mendeley.com/documents/?uuid=4beb878a-3d14-4b2e-8e9a-60a259d5a219","http://www.mendeley.com/documents/?uuid=0019ecbf-13b6-400c-b669-b3602b391a9b"]},{"id":"ITEM-5","itemData":{"ISSN":"00223565","author":[{"dropping-particle":"","family":"Leslie","given":"Christina","non-dropping-particle":"","parse-names":false,"suffix":""},{"dropping-particle":"","family":"Eskin","given":"Eleazar","non-dropping-particle":"","parse-names":false,"suffix":""},{"dropping-particle":"","family":"Noble","given":"William Stafford","non-dropping-particle":"","parse-names":false,"suffix":""}],"container-title":"Proceedings of the Pacific Symposium on Biocomputing","id":"ITEM-5","issued":{"date-parts":[["2002"]]},"page":"564-575","title":"The Spectrum Kernel: A String Kernel for SVM Protein Classification","type":"article-journal"},"uris":["http://www.mendeley.com/documents/?uuid=78b03265-3e09-4d2d-b17b-e12d3603a0d9"]},{"id":"ITEM-6","itemData":{"DOI":"10.1093/bioinformatics/btg431","ISSN":"13674803","PMID":"14990442","abstract":"Motivation: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Stafford","non-dropping-particle":"","parse-names":false,"suffix":""}],"container-title":"Bioinformatics","id":"ITEM-6","issued":{"date-parts":[["2004"]]},"title":"Mismatch string kernels for discriminative protein classification","type":"article-journal"},"uris":["http://www.mendeley.com/documents/?uuid=1ee2e728-b942-4292-8487-abdedc51fec7","http://www.mendeley.com/documents/?uuid=e73b1655-6570-4522-a366-545b7a4da691","http://www.mendeley.com/documents/?uuid=dbb51341-6522-4b2b-86fc-b5e6de289a77"]},{"id":"ITEM-7","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-7","issued":{"date-parts":[["2001"]]},"title":"Multi-class protein fold recognition using support vector machines and neural networks","type":"article-journal"},"uris":["http://www.mendeley.com/documents/?uuid=a1e74cd0-abc8-4b81-b406-277eb4e15ae9","http://www.mendeley.com/documents/?uuid=2d655394-fe3b-4459-bbca-4d14de37c906","http://www.mendeley.com/documents/?uuid=65b7ea7a-6012-49a5-90fd-74d08d2dc4ba"]},{"id":"ITEM-8","itemData":{"DOI":"10.1145/1882471.1882478","ISSN":"1931-0145","abstract":"Sequence classification has a broad range of applications such as genomic analysis, information retrieval, health informatics, finance, and abnormal detection. Different from the classification task on feature vectors, sequences do not have explicit features. Even with sophisticated feature selection techniques, the dimensionality of potential features may still be very high and the sequential nature of features is difficult to capture. This makes sequence classification a more challenging task than classification on feature vectors. In this paper, we present a brief review of the existing work on sequence classification. We summarize the sequence classification in terms of methodologies and application domains. We also provide a review on several extensions of the sequence classification problem, such as early classification on sequences and semi-supervised learning on sequences.","author":[{"dropping-particle":"","family":"Xing","given":"Zhengzheng","non-dropping-particle":"","parse-names":false,"suffix":""},{"dropping-particle":"","family":"Pei","given":"Jian","non-dropping-particle":"","parse-names":false,"suffix":""},{"dropping-particle":"","family":"Keogh","given":"Eamonn","non-dropping-particle":"","parse-names":false,"suffix":""}],"container-title":"ACM SIGKDD Explorations Newsletter","id":"ITEM-8","issued":{"date-parts":[["2010"]]},"title":"A brief survey on sequence classification","type":"article-journal"},"uris":["http://www.mendeley.com/documents/?uuid=ead12dca-4cfd-4311-ae66-b5a92a5d1a53","http://www.mendeley.com/documents/?uuid=afbcf30d-4a2f-4986-abaf-d49488b55170","http://www.mendeley.com/documents/?uuid=662e10e4-bdb1-4365-8237-cc898739c9dd"]}],"mendeley":{"formattedCitation":"[28]–[30], [32], [35], [39]–[41]","plainTextFormattedCitation":"[28]–[30], [32], [35], [39]–[41]","previouslyFormattedCitation":"[28]–[30], [32], [35], [39]–[41]"},"properties":{"noteIndex":0},"schema":"https://github.com/citation-style-language/schema/raw/master/csl-citation.json"}</w:instrText>
      </w:r>
      <w:r w:rsidRPr="006E16CF">
        <w:fldChar w:fldCharType="separate"/>
      </w:r>
      <w:r w:rsidR="00B5516B" w:rsidRPr="00B5516B">
        <w:rPr>
          <w:noProof/>
        </w:rPr>
        <w:t>[28]–[30], [32], [35], [39]–[41]</w:t>
      </w:r>
      <w:r w:rsidRPr="006E16CF">
        <w:fldChar w:fldCharType="end"/>
      </w:r>
      <w:r w:rsidR="009E320C">
        <w:t xml:space="preserve"> which has been experimentally proven to achieve higher classification accuracy than discriminative approaches like HMMs across a wide range of biologically relevant problems </w:t>
      </w:r>
      <w:r w:rsidR="009E320C">
        <w:fldChar w:fldCharType="begin" w:fldLock="1"/>
      </w:r>
      <w:r w:rsidR="00642F17">
        <w:instrText>ADDIN CSL_CITATION {"citationItems":[{"id":"ITEM-1","itemData":{"DOI":"10.1007/3-540-47887-6_41","ISBN":"9783540437048","ISSN":"16113349","abstract":"In recent years we have witnessed an exponential increase in the amount of biological information, either DNA or protein sequences, that has become available in public databases. This has been followed by an increased interest in developing computational techniques to automatically classify these large volumes of sequence data into various categories corresponding to either their role in the chromosomes, their structure, and/or their function. In this paper we evaluate some of the widely-used sequence classification algorithms and develop a framework for modeling sequences in a fashion so that traditional machine learning algorithms, such as support vector machines, can be applied easily. Our detailed experimental evaluation shows that the SVM-based approaches are able to achieve higher classification accuracy compared to the more traditional sequence classification algorithms such as Markov model based techniques and K-nearest neighbor based approaches.","author":[{"dropping-particle":"","family":"Deshpande","given":"Mukund","non-dropping-particle":"","parse-names":false,"suffix":""},{"dropping-particle":"","family":"Karypis","given":"George","non-dropping-particle":"","parse-names":false,"suffix":""}],"container-title":"Lecture Notes in Computer Science (including subseries Lecture Notes in Artificial Intelligence and Lecture Notes in Bioinformatics)","id":"ITEM-1","issued":{"date-parts":[["2002"]]},"title":"Evaluation of techniques for classifying biological sequences","type":"paper-conference"},"uris":["http://www.mendeley.com/documents/?uuid=0f5adbd2-855a-40be-ac7f-84876d71cf64","http://www.mendeley.com/documents/?uuid=1161aa86-8b5b-4b6b-a9c6-c6857b8845d4"]}],"mendeley":{"formattedCitation":"[39]","plainTextFormattedCitation":"[39]","previouslyFormattedCitation":"[39]"},"properties":{"noteIndex":0},"schema":"https://github.com/citation-style-language/schema/raw/master/csl-citation.json"}</w:instrText>
      </w:r>
      <w:r w:rsidR="009E320C">
        <w:fldChar w:fldCharType="separate"/>
      </w:r>
      <w:r w:rsidR="009E320C" w:rsidRPr="009E320C">
        <w:rPr>
          <w:noProof/>
        </w:rPr>
        <w:t>[39]</w:t>
      </w:r>
      <w:r w:rsidR="009E320C">
        <w:fldChar w:fldCharType="end"/>
      </w:r>
      <w:r w:rsidRPr="006E16CF">
        <w:t xml:space="preserve">. </w:t>
      </w:r>
      <w:r w:rsidR="005020FA">
        <w:t>Ultimately, t</w:t>
      </w:r>
      <w:r w:rsidRPr="006E16CF">
        <w:t xml:space="preserve">he performance of an SVM classifier is highly influenced by the feature extraction technique employed to encode the protein sequences </w:t>
      </w:r>
      <w:r w:rsidRPr="006E16CF">
        <w:fldChar w:fldCharType="begin" w:fldLock="1"/>
      </w:r>
      <w:r w:rsidR="00642F17">
        <w:instrText>ADDIN CSL_CITATION {"citationItems":[{"id":"ITEM-1","itemData":{"DOI":"10.1093/bioinformatics/bth141","ISSN":"13674803","PMID":"14988126","abstract":"Motivation: Remote homology detection between protein sequences is a central problem in computational biology. Discriminative methods involving support vector machines (SVMs) are currently the most effective methods for the problem of superfamily recognition in the Structural Classification Of Proteins (SCOP) database. The performance of SVMs depends critically on the kernel function used to quantify the similarity between sequences. Results: We propose new kernels for strings adapted to biological sequences, which we call local alignment kernels. These kernels measure the similarity between two sequences by summing up scores obtained from local alignments with gaps of the sequences. When tested in combination with SVM on their ability to recognize SCOP superfamilies on a benchmark dataset, the new kernels outperform state-of-the-art methods for remote homology detection. © Oxford University Press 2004; all rights reserved.","author":[{"dropping-particle":"","family":"Saigo","given":"Hiroto","non-dropping-particle":"","parse-names":false,"suffix":""},{"dropping-particle":"","family":"Vert","given":"Jean Philippe","non-dropping-particle":"","parse-names":false,"suffix":""},{"dropping-particle":"","family":"Ueda","given":"Nobuhisa","non-dropping-particle":"","parse-names":false,"suffix":""},{"dropping-particle":"","family":"Akutsu","given":"Tatsuya","non-dropping-particle":"","parse-names":false,"suffix":""}],"container-title":"Bioinformatics","id":"ITEM-1","issued":{"date-parts":[["2004"]]},"title":"Protein homology detection using string alignment kernels","type":"article-journal"},"uris":["http://www.mendeley.com/documents/?uuid=0f777546-4164-42a1-ae49-9bed04cf1326","http://www.mendeley.com/documents/?uuid=30c44518-fa78-47b4-b3f8-514196af73a4"]}],"mendeley":{"formattedCitation":"[42]","plainTextFormattedCitation":"[42]","previouslyFormattedCitation":"[42]"},"properties":{"noteIndex":0},"schema":"https://github.com/citation-style-language/schema/raw/master/csl-citation.json"}</w:instrText>
      </w:r>
      <w:r w:rsidRPr="006E16CF">
        <w:fldChar w:fldCharType="separate"/>
      </w:r>
      <w:r w:rsidR="00937355" w:rsidRPr="00937355">
        <w:rPr>
          <w:noProof/>
        </w:rPr>
        <w:t>[42]</w:t>
      </w:r>
      <w:r w:rsidRPr="006E16CF">
        <w:fldChar w:fldCharType="end"/>
      </w:r>
      <w:r w:rsidRPr="006E16CF">
        <w:t xml:space="preserve">. </w:t>
      </w:r>
    </w:p>
    <w:p w14:paraId="35DB8485" w14:textId="77777777" w:rsidR="006E16CF" w:rsidRPr="006E16CF" w:rsidRDefault="006E16CF" w:rsidP="00D75FCC"/>
    <w:p w14:paraId="4177A24E" w14:textId="56CAD91C" w:rsidR="006E16CF" w:rsidRPr="006E16CF" w:rsidRDefault="006E16CF" w:rsidP="00D75FCC">
      <w:r w:rsidRPr="006E16CF">
        <w:t xml:space="preserve">Feature extraction of protein sequences </w:t>
      </w:r>
      <w:r w:rsidR="005020FA">
        <w:t xml:space="preserve">generates </w:t>
      </w:r>
      <w:r w:rsidRPr="006E16CF">
        <w:t xml:space="preserve">a discrete numerical representation of a protein to create feature vectors that are correlated with the desired attribute of the protein one would like to predict. In order to train an SVM, a number of feature extraction techniques for protein sequences have been suggested in literature which can be divided into </w:t>
      </w:r>
      <w:r w:rsidR="00F048D7">
        <w:t>four</w:t>
      </w:r>
      <w:r w:rsidRPr="006E16CF">
        <w:t xml:space="preserve"> categories, kernel based methods</w:t>
      </w:r>
      <w:r w:rsidR="00F048D7">
        <w:t xml:space="preserve">, physicochemical encoding </w:t>
      </w:r>
      <w:r w:rsidRPr="006E16CF">
        <w:t>of protein sequences</w:t>
      </w:r>
      <w:r w:rsidR="00F048D7">
        <w:t xml:space="preserve">, </w:t>
      </w:r>
      <w:r w:rsidR="00D84CCC">
        <w:t>N-gram</w:t>
      </w:r>
      <w:r w:rsidR="00F048D7">
        <w:t xml:space="preserve"> representations and </w:t>
      </w:r>
      <w:r w:rsidR="00EA5CAF">
        <w:t>PSSM</w:t>
      </w:r>
      <w:r w:rsidR="00F048D7">
        <w:t xml:space="preserve"> profile derived methods</w:t>
      </w:r>
      <w:r w:rsidRPr="006E16CF">
        <w:t xml:space="preserve"> </w:t>
      </w:r>
      <w:r w:rsidRPr="006E16CF">
        <w:fldChar w:fldCharType="begin" w:fldLock="1"/>
      </w:r>
      <w:r w:rsidR="00642F17">
        <w:instrText>ADDIN CSL_CITATION {"citationItems":[{"id":"ITEM-1","itemData":{"DOI":"10.1155/2014/236717","ISSN":"1537744X","PMID":"25028675","abstract":"Many domains would benefit from reliable and efficient systems for automatic protein classification. An area of particular interest in recent studies on automatic protein classification is the exploration of new methods for extracting features from a protein that work well for specific problems. These methods, however, are not generalizable and have proven useful in only a few domains. Our goal is to evaluate several feature extraction approaches for representing proteins by testing them across multiple datasets. Different types of protein representations are evaluated: those starting from the position specific scoring matrix of the proteins (PSSM), those derived from the amino-acid sequence, two matrix representations, and features taken from the 3D tertiary structure of the protein. We also test new variants of proteins descriptors. We develop our system experimentally by comparing and combining different descriptors taken from the protein representations. Each descriptor is used to train a separate support vector machine (SVM), and the results are combined by sum rule. Some stand-alone descriptors work well on some datasets but not on others. Through fusion, the different descriptors provide a performance that works well across all tested datasets, in some cases performing better than the state-of-the-art. © 2014 Loris Nanni et al.","author":[{"dropping-particle":"","family":"Nanni","given":"Loris","non-dropping-particle":"","parse-names":false,"suffix":""},{"dropping-particle":"","family":"Lumini","given":"Alessandra","non-dropping-particle":"","parse-names":false,"suffix":""},{"dropping-particle":"","family":"Brahnam","given":"Sheryl","non-dropping-particle":"","parse-names":false,"suffix":""}],"container-title":"Scientific World Journal","id":"ITEM-1","issued":{"date-parts":[["2014"]]},"title":"An empirical study of different approaches for protein classification","type":"article-journal"},"uris":["http://www.mendeley.com/documents/?uuid=f6524ad0-0b5c-46fd-802a-ea8d2d333432","http://www.mendeley.com/documents/?uuid=82874ae1-eb9e-4d55-a6f0-73b1abb95f7d"]}],"mendeley":{"formattedCitation":"[36]","plainTextFormattedCitation":"[36]","previouslyFormattedCitation":"[36]"},"properties":{"noteIndex":0},"schema":"https://github.com/citation-style-language/schema/raw/master/csl-citation.json"}</w:instrText>
      </w:r>
      <w:r w:rsidRPr="006E16CF">
        <w:fldChar w:fldCharType="separate"/>
      </w:r>
      <w:r w:rsidR="00B5516B" w:rsidRPr="00B5516B">
        <w:rPr>
          <w:noProof/>
        </w:rPr>
        <w:t>[36]</w:t>
      </w:r>
      <w:r w:rsidRPr="006E16CF">
        <w:fldChar w:fldCharType="end"/>
      </w:r>
      <w:r w:rsidRPr="006E16CF">
        <w:t xml:space="preserve">. The Fisher kernel introduced by </w:t>
      </w:r>
      <w:proofErr w:type="spellStart"/>
      <w:r w:rsidRPr="006E16CF">
        <w:t>Jakkola</w:t>
      </w:r>
      <w:proofErr w:type="spellEnd"/>
      <w:r w:rsidRPr="006E16CF">
        <w:t xml:space="preserve"> et. al. is one of the first kernel based feature extraction technique used to classify proteins based on their sequence information </w:t>
      </w:r>
      <w:r w:rsidRPr="006E16CF">
        <w:fldChar w:fldCharType="begin" w:fldLock="1"/>
      </w:r>
      <w:r w:rsidR="00642F17">
        <w:instrText>ADDIN CSL_CITATION {"citationItems":[{"id":"ITEM-1","itemData":{"DOI":"10.1089/10665270050081405","ISSN":"10665277","PMID":"10890390","abstract":"A new method for detecting remote protein homologies is introduced and shown to perform well in classifying protein domains by SCOP superfamily. The method is a variant of support vector machines using a new kernel function. The kernel function is derived from a generative statistical model for a protein family, in this case a hidden Markov model. This general approach of combining generative models like HMMs with discriminative methods such as support vector machines may have applications in other areas of biosequence analysis as well.","author":[{"dropping-particle":"","family":"Jaakkola","given":"Tommi","non-dropping-particle":"","parse-names":false,"suffix":""},{"dropping-particle":"","family":"Diekhans","given":"Mark","non-dropping-particle":"","parse-names":false,"suffix":""},{"dropping-particle":"","family":"Haussler","given":"David","non-dropping-particle":"","parse-names":false,"suffix":""}],"container-title":"Journal of Computational Biology","id":"ITEM-1","issued":{"date-parts":[["2000"]]},"title":"A discriminative framework for detecting remote protein homologies","type":"article"},"uris":["http://www.mendeley.com/documents/?uuid=a830d31a-ea03-446a-91ba-1f29d7461316","http://www.mendeley.com/documents/?uuid=f2d0c685-6a38-437c-a2ef-3dec8796e126"]}],"mendeley":{"formattedCitation":"[43]","plainTextFormattedCitation":"[43]","previouslyFormattedCitation":"[43]"},"properties":{"noteIndex":0},"schema":"https://github.com/citation-style-language/schema/raw/master/csl-citation.json"}</w:instrText>
      </w:r>
      <w:r w:rsidRPr="006E16CF">
        <w:fldChar w:fldCharType="separate"/>
      </w:r>
      <w:r w:rsidR="00937355" w:rsidRPr="00937355">
        <w:rPr>
          <w:noProof/>
        </w:rPr>
        <w:t>[43]</w:t>
      </w:r>
      <w:r w:rsidRPr="006E16CF">
        <w:fldChar w:fldCharType="end"/>
      </w:r>
      <w:r w:rsidRPr="006E16CF">
        <w:t xml:space="preserve">. It was followed by the spectrum kernel </w:t>
      </w:r>
      <w:r w:rsidRPr="006E16CF">
        <w:fldChar w:fldCharType="begin" w:fldLock="1"/>
      </w:r>
      <w:r w:rsidR="00642F17">
        <w:instrText>ADDIN CSL_CITATION {"citationItems":[{"id":"ITEM-1","itemData":{"ISSN":"00223565","author":[{"dropping-particle":"","family":"Leslie","given":"Christina","non-dropping-particle":"","parse-names":false,"suffix":""},{"dropping-particle":"","family":"Eskin","given":"Eleazar","non-dropping-particle":"","parse-names":false,"suffix":""},{"dropping-particle":"","family":"Noble","given":"William Stafford","non-dropping-particle":"","parse-names":false,"suffix":""}],"container-title":"Proceedings of the Pacific Symposium on Biocomputing","id":"ITEM-1","issued":{"date-parts":[["2002"]]},"page":"564-575","title":"The Spectrum Kernel: A String Kernel for SVM Protein Classification","type":"article-journal"},"uris":["http://www.mendeley.com/documents/?uuid=78b03265-3e09-4d2d-b17b-e12d3603a0d9"]}],"mendeley":{"formattedCitation":"[29]","plainTextFormattedCitation":"[29]","previouslyFormattedCitation":"[29]"},"properties":{"noteIndex":0},"schema":"https://github.com/citation-style-language/schema/raw/master/csl-citation.json"}</w:instrText>
      </w:r>
      <w:r w:rsidRPr="006E16CF">
        <w:fldChar w:fldCharType="separate"/>
      </w:r>
      <w:r w:rsidR="00B5516B" w:rsidRPr="00B5516B">
        <w:rPr>
          <w:noProof/>
        </w:rPr>
        <w:t>[29]</w:t>
      </w:r>
      <w:r w:rsidRPr="006E16CF">
        <w:fldChar w:fldCharType="end"/>
      </w:r>
      <w:r w:rsidRPr="006E16CF">
        <w:t xml:space="preserve"> and its more generalized form, the mismatch kernel </w:t>
      </w:r>
      <w:r w:rsidRPr="006E16CF">
        <w:fldChar w:fldCharType="begin" w:fldLock="1"/>
      </w:r>
      <w:r w:rsidR="00642F17">
        <w:instrText>ADDIN CSL_CITATION {"citationItems":[{"id":"ITEM-1","itemData":{"DOI":"10.1093/bioinformatics/btg431","ISSN":"13674803","PMID":"14990442","abstract":"Motivation: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Stafford","non-dropping-particle":"","parse-names":false,"suffix":""}],"container-title":"Bioinformatics","id":"ITEM-1","issued":{"date-parts":[["2004"]]},"title":"Mismatch string kernels for discriminative protein classification","type":"article-journal"},"uris":["http://www.mendeley.com/documents/?uuid=1ee2e728-b942-4292-8487-abdedc51fec7","http://www.mendeley.com/documents/?uuid=e73b1655-6570-4522-a366-545b7a4da691"]}],"mendeley":{"formattedCitation":"[32]","plainTextFormattedCitation":"[32]","previouslyFormattedCitation":"[32]"},"properties":{"noteIndex":0},"schema":"https://github.com/citation-style-language/schema/raw/master/csl-citation.json"}</w:instrText>
      </w:r>
      <w:r w:rsidRPr="006E16CF">
        <w:fldChar w:fldCharType="separate"/>
      </w:r>
      <w:r w:rsidR="00B5516B" w:rsidRPr="00B5516B">
        <w:rPr>
          <w:noProof/>
        </w:rPr>
        <w:t>[32]</w:t>
      </w:r>
      <w:r w:rsidRPr="006E16CF">
        <w:fldChar w:fldCharType="end"/>
      </w:r>
      <w:r w:rsidRPr="006E16CF">
        <w:t xml:space="preserve">, both introduced by Leslie et. al. which achieved similar performances in terms of accuracy when compared to the Fisher kernel but </w:t>
      </w:r>
      <w:r w:rsidR="005020FA">
        <w:t>with</w:t>
      </w:r>
      <w:r w:rsidRPr="006E16CF">
        <w:t xml:space="preserve"> less </w:t>
      </w:r>
      <w:r w:rsidR="005020FA">
        <w:t>computational expense</w:t>
      </w:r>
      <w:r w:rsidRPr="006E16CF">
        <w:t xml:space="preserve">. The weighted degree kernel introduced by </w:t>
      </w:r>
      <w:proofErr w:type="spellStart"/>
      <w:r w:rsidRPr="006E16CF">
        <w:t>Ratsch</w:t>
      </w:r>
      <w:proofErr w:type="spellEnd"/>
      <w:r w:rsidRPr="006E16CF">
        <w:t xml:space="preserve"> et. al. </w:t>
      </w:r>
      <w:r w:rsidR="005020FA">
        <w:t>encoded</w:t>
      </w:r>
      <w:r w:rsidRPr="006E16CF">
        <w:t xml:space="preserve"> the position of the substrings within the protein sequence as opposed to the spectrum and mismatch kernel introduced by Leslie et. al. </w:t>
      </w:r>
      <w:r w:rsidRPr="006E16CF">
        <w:fldChar w:fldCharType="begin" w:fldLock="1"/>
      </w:r>
      <w:r w:rsidR="00642F17">
        <w:instrText>ADDIN CSL_CITATION {"citationItems":[{"id":"ITEM-1","itemData":{"DOI":"10.1093/bioinformatics/bti1053","ISSN":"13674803","PMID":"15961480","abstract":"Motivation: Eukaryotic pre-mRNAs are spliced to form mature mRNA. Pre-mRNA alternative splicing greatly increases the complexity of gene expression. Estimates show that more than half of the human genes and at least one-third of the genes of less complex organisms, such as nematodes or flies, are alternatively spliced. In this work, we consider one major form of alternative splicing, namely the exclusion of exons from the transcript. It has been shown that alternatively spliced exons have certain properties that distinguish them from constitutively spliced exons. Although most recent computational studies on alternative splicing apply only to exons which are conserved among two species, our method only uses information that is available to the splicing machinery, i.e. the DNA sequence itself. We employ advanced machine learning techniques in order to answer the following two questions: (1) Is a certain exon alternatively spliced? (2) How can we identify yet unidentified exons within known introns? Results: We designed a support vector machine (SVM) kernel well suited for the task of classifying sequences with motifs having positional preferences. In order to solve the task (1), we combine the kernel with additional local sequence information, such as lengths of the exon and the flanking introns. The resulting SVM-based classifier achieves a true positive rate of 48.5% at a false positive rate of 1%. By scanning over single EST confirmed exons we identified 215 potential alternatively spliced exons. For 10 randomly selected such exons we successfully performed biological verification experiments and confirmed three novel alternatively spliced exons. To answer question (2), we additionally used SVM-based predictions to recognize acceptor and donor splice sites. Combined with the above mentioned features we were able to identify 85.2% of skipped exons within known introns at a false positive rate of 1%. © The Author 2005. Published by Oxford University Press. All rights reserved.","author":[{"dropping-particle":"","family":"Rätsch","given":"Gunnar","non-dropping-particle":"","parse-names":false,"suffix":""},{"dropping-particle":"","family":"Sonnenburg","given":"S.","non-dropping-particle":"","parse-names":false,"suffix":""},{"dropping-particle":"","family":"Schölkopf","given":"B.","non-dropping-particle":"","parse-names":false,"suffix":""}],"container-title":"Bioinformatics","id":"ITEM-1","issued":{"date-parts":[["2005"]]},"title":"RASE: Recognition of alternatively spliced exons in C.elegans","type":"article-journal"},"uris":["http://www.mendeley.com/documents/?uuid=38a427c9-9bd5-4710-aa7f-2169bfdf994a","http://www.mendeley.com/documents/?uuid=7bb64845-2f53-4315-b03f-6a1be65d77bd"]}],"mendeley":{"formattedCitation":"[44]","plainTextFormattedCitation":"[44]","previouslyFormattedCitation":"[44]"},"properties":{"noteIndex":0},"schema":"https://github.com/citation-style-language/schema/raw/master/csl-citation.json"}</w:instrText>
      </w:r>
      <w:r w:rsidRPr="006E16CF">
        <w:fldChar w:fldCharType="separate"/>
      </w:r>
      <w:r w:rsidR="00937355" w:rsidRPr="00937355">
        <w:rPr>
          <w:noProof/>
        </w:rPr>
        <w:t>[44]</w:t>
      </w:r>
      <w:r w:rsidRPr="006E16CF">
        <w:fldChar w:fldCharType="end"/>
      </w:r>
      <w:r w:rsidRPr="006E16CF">
        <w:t xml:space="preserve">. It was used to identify alternatively spliced exons in C. elegans. Apart from </w:t>
      </w:r>
      <w:proofErr w:type="gramStart"/>
      <w:r w:rsidRPr="006E16CF">
        <w:t>kernel based</w:t>
      </w:r>
      <w:proofErr w:type="gramEnd"/>
      <w:r w:rsidRPr="006E16CF">
        <w:t xml:space="preserve"> methods,</w:t>
      </w:r>
      <w:r w:rsidR="00750394">
        <w:t xml:space="preserve"> </w:t>
      </w:r>
      <w:r w:rsidR="00F048D7">
        <w:t>another</w:t>
      </w:r>
      <w:r w:rsidRPr="006E16CF">
        <w:t xml:space="preserve"> class of feature representation technique extracts structural and physicochemical properties embedded in the protein sequence and converts it into a numerical vector. One of the first and simplest discrete model to represent protein sequences that falls under the second class is Amino Acid Composition (AAC) developed by Nakashima et. al. which was used to classify proteins into different folding types with high accuracy </w:t>
      </w:r>
      <w:r w:rsidRPr="006E16CF">
        <w:fldChar w:fldCharType="begin" w:fldLock="1"/>
      </w:r>
      <w:r w:rsidR="00642F17">
        <w:instrText>ADDIN CSL_CITATION {"citationItems":[{"id":"ITEM-1","itemData":{"DOI":"10.1093/oxfordjournals.jbchem.a135454","ISSN":"0021924X","PMID":"3957893","abstract":"The folding types of 135 proteins, the three-dimensional structures of which are known, were analyzed in terms of the amino acid composition. The amino acid composition of a protein was expressed as a point in a multidimensional space spanned with 20 axes, on which the corresponding contents of 20 amino acids in the protein were represented. The distribution pattern of proteins in this composition space was examined in relation to five folding types, α, β, α/β, α+β, and irregular type. The results show that amino acid compositions of the α, β, and α/β types are located in different regions in the composition space, thus allowing distinct separation of proteins depending on the folding types. The points representing proteins of the α+β and irregular types, however, are widely scattered in the space, and the existing regions overlap with those of the other folding types. A simple method of utilizing the \"distance\" in the space was found to be convenient for classification of proteins into the five folding types. The assignment of the folding type with this method gave an accuracy of 70% in the coincidence with the experimental data. © 1986, the Japanese Biochemical Society.","author":[{"dropping-particle":"","family":"Nakashima","given":"Hiroshi","non-dropping-particle":"","parse-names":false,"suffix":""},{"dropping-particle":"","family":"Nishikawa","given":"Ken","non-dropping-particle":"","parse-names":false,"suffix":""},{"dropping-particle":"","family":"Ooi","given":"Tatsuo","non-dropping-particle":"","parse-names":false,"suffix":""}],"container-title":"Journal of Biochemistry","id":"ITEM-1","issued":{"date-parts":[["1986"]]},"title":"The folding type of a protein is relevant to the amino acid composition","type":"article-journal"},"uris":["http://www.mendeley.com/documents/?uuid=6038e073-531c-493e-adfc-3f8ec8ed74bd","http://www.mendeley.com/documents/?uuid=636e4c85-27d0-4ed6-9d14-706e6a66a342"]}],"mendeley":{"formattedCitation":"[45]","plainTextFormattedCitation":"[45]","previouslyFormattedCitation":"[45]"},"properties":{"noteIndex":0},"schema":"https://github.com/citation-style-language/schema/raw/master/csl-citation.json"}</w:instrText>
      </w:r>
      <w:r w:rsidRPr="006E16CF">
        <w:fldChar w:fldCharType="separate"/>
      </w:r>
      <w:r w:rsidR="00937355" w:rsidRPr="00937355">
        <w:rPr>
          <w:noProof/>
        </w:rPr>
        <w:t>[45]</w:t>
      </w:r>
      <w:r w:rsidRPr="006E16CF">
        <w:fldChar w:fldCharType="end"/>
      </w:r>
      <w:r w:rsidRPr="006E16CF">
        <w:t xml:space="preserve">. </w:t>
      </w:r>
      <w:proofErr w:type="spellStart"/>
      <w:r w:rsidRPr="006E16CF">
        <w:t>Dubchak</w:t>
      </w:r>
      <w:proofErr w:type="spellEnd"/>
      <w:r w:rsidRPr="006E16CF">
        <w:t xml:space="preserve"> et. al. developed the more complicated Composition-Transition-Distribution (CTD) descriptor that takes into account different physical and stereochemical properties of the amino acids in the protein sequences </w:t>
      </w:r>
      <w:r w:rsidR="005020FA">
        <w:t>such as</w:t>
      </w:r>
      <w:r w:rsidRPr="006E16CF">
        <w:t xml:space="preserve"> amino acid composition, predicted secondary structure, hydrophobicity, normalized </w:t>
      </w:r>
      <w:r w:rsidR="00975D7F">
        <w:t>V</w:t>
      </w:r>
      <w:r w:rsidRPr="006E16CF">
        <w:t xml:space="preserve">an </w:t>
      </w:r>
      <w:r w:rsidR="00975D7F">
        <w:t>D</w:t>
      </w:r>
      <w:r w:rsidRPr="006E16CF">
        <w:t xml:space="preserve">er </w:t>
      </w:r>
      <w:r w:rsidR="00975D7F" w:rsidRPr="006E16CF">
        <w:t>Waals</w:t>
      </w:r>
      <w:r w:rsidRPr="006E16CF">
        <w:t xml:space="preserve"> volume, polarity and polarizability to construct the feature vector </w:t>
      </w:r>
      <w:r w:rsidRPr="006E16CF">
        <w:fldChar w:fldCharType="begin" w:fldLock="1"/>
      </w:r>
      <w:r w:rsidR="00642F17">
        <w:instrText>ADDIN CSL_CITATION {"citationItems":[{"id":"ITEM-1","itemData":{"DOI":"10.1093/bioinformatics/17.4.349","ISSN":"13674803","PMID":"11301304","abstract":"Motivation: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-1","issued":{"date-parts":[["2001"]]},"title":"Multi-class protein fold recognition using support vector machines and neural networks","type":"article-journal"},"uris":["http://www.mendeley.com/documents/?uuid=a1e74cd0-abc8-4b81-b406-277eb4e15ae9","http://www.mendeley.com/documents/?uuid=2d655394-fe3b-4459-bbca-4d14de37c906"]}],"mendeley":{"formattedCitation":"[28]","plainTextFormattedCitation":"[28]","previouslyFormattedCitation":"[28]"},"properties":{"noteIndex":0},"schema":"https://github.com/citation-style-language/schema/raw/master/csl-citation.json"}</w:instrText>
      </w:r>
      <w:r w:rsidRPr="006E16CF">
        <w:fldChar w:fldCharType="separate"/>
      </w:r>
      <w:r w:rsidR="00B5516B" w:rsidRPr="00B5516B">
        <w:rPr>
          <w:noProof/>
        </w:rPr>
        <w:t>[28]</w:t>
      </w:r>
      <w:r w:rsidRPr="006E16CF">
        <w:fldChar w:fldCharType="end"/>
      </w:r>
      <w:r w:rsidRPr="006E16CF">
        <w:t xml:space="preserve">. Chou et. al. upgraded the simple AAC encoder developed by Nakashima et. al. to a pseudo Amino Acid composition encoder that is able to retain some pattern specific information embedded in the protein sequence </w:t>
      </w:r>
      <w:r w:rsidRPr="006E16CF">
        <w:fldChar w:fldCharType="begin" w:fldLock="1"/>
      </w:r>
      <w:r w:rsidR="00642F17">
        <w:instrText>ADDIN CSL_CITATION {"citationItems":[{"id":"ITEM-1","itemData":{"DOI":"10.2174/157016409789973707","ISSN":"15701646","abstract":"With the avalanche of protein sequences generated in the post-genomic age, it is highly desired to develop automated methods for efficiently identifying various attributes of uncharacterized proteins. This is one of the most important tasks facing us today in bioinformatics, and the information thus obtained will have important impacts on the development of proteomics and system biology. To realize that, one of the keys is to find an effective model to represent the sample of a protein. The most straightforward model in this regard is its entire amino acid sequence; however, the entire sequence model would fail to work when the query protein did not have significant homology to proteins of known characteristics. Thus, various non-sequential models or discrete models were proposed. The simplest discrete model is the amino acid (AA) composition. Using it to represent a protein, however, all the sequence-order information would be completely lost. To cope with such a dilemma, the concept of pseudo amino acid (PseAA) composition was introduced. Its essence is to keep using a discrete model to represent a protein yet without completely losing its sequence-order information. Therefore, in a broad sense, the PseAA composition of a protein is actually a set of discrete numbers that is derived from its amino acid sequence and that is different from the classical AA composition and able to harbour some sort of sequence order or pattern information. Ever since the first PseAA composition was formulated to predict protein subcellular localization and membrane protein types, it has stimulated many different modes of PseAA composition for studying various kinds of problems in proteins and proteins-related systems. In this review, we shall give a brief and systematic introduction of various modes of PseAA composition and their applications. Meanwhile, the challenges for finding the optimal PseAA composition are also briefly discussed. ©2009 Bentham Science Publishers Ltd.","author":[{"dropping-particle":"","family":"Chou","given":"Kuo-Chen","non-dropping-particle":"","parse-names":false,"suffix":""}],"container-title":"Current Proteomics","id":"ITEM-1","issued":{"date-parts":[["2009"]]},"title":"Pseudo Amino Acid Composition and its Applications in Bioinformatics, Proteomics and System Biology","type":"article-journal"},"uris":["http://www.mendeley.com/documents/?uuid=526fc9aa-73ed-43b2-908a-20f1f3be0a5e","http://www.mendeley.com/documents/?uuid=c0820ba8-a20a-4af1-ad47-4e7168f46527"]}],"mendeley":{"formattedCitation":"[46]","plainTextFormattedCitation":"[46]","previouslyFormattedCitation":"[46]"},"properties":{"noteIndex":0},"schema":"https://github.com/citation-style-language/schema/raw/master/csl-citation.json"}</w:instrText>
      </w:r>
      <w:r w:rsidRPr="006E16CF">
        <w:fldChar w:fldCharType="separate"/>
      </w:r>
      <w:r w:rsidR="00937355" w:rsidRPr="00937355">
        <w:rPr>
          <w:noProof/>
        </w:rPr>
        <w:t>[46]</w:t>
      </w:r>
      <w:r w:rsidRPr="006E16CF">
        <w:fldChar w:fldCharType="end"/>
      </w:r>
      <w:r w:rsidRPr="006E16CF">
        <w:t xml:space="preserve">. </w:t>
      </w:r>
      <w:r w:rsidR="00F048D7">
        <w:t>N-gram representation of sequences is derived from Language models</w:t>
      </w:r>
      <w:r w:rsidR="00206617">
        <w:t xml:space="preserve"> </w:t>
      </w:r>
      <w:r w:rsidR="00206617">
        <w:fldChar w:fldCharType="begin" w:fldLock="1"/>
      </w:r>
      <w:r w:rsidR="00642F17">
        <w:instrText>ADDIN CSL_CITATION {"citationItems":[{"id":"ITEM-1","itemData":{"ISBN":"0131873210","abstract":"CHAPTER 4 Language Modeling with N-grams \" You are uniformly charming! \" cried he, with a smile of associating and now and then I bowed and they perceived a chaise and four to wish for. Random sentence generated from a Jane Austen trigram model Being able to predict the future is not always a good thing. Cassandra of Troy had the gift of foreseeing but was cursed by Apollo that her predictions would never be believed. Her warnings of the destruction of Troy were ignored and to simplify, let's just say that things just didn't go well for her later. In this chapter we take up the somewhat less fraught topic of predicting words. What word, for example, is likely to follow Please turn your homework ... Hopefully, most of you concluded that a very likely word is in, or possibly over, but probably not refrigerator or the. In the following sections we will formalize this intuition by introducing models that assign a probability to each possible next word. The same models will also serve to assign a probability to an entire sentence. Such a model, for example, could predict that the following sequence has a much higher probability of appearing in a text: all of a sudden I notice three guys standing on the sidewalk","author":[{"dropping-particle":"","family":"Jurafsky","given":"Daniel","non-dropping-particle":"","parse-names":false,"suffix":""},{"dropping-particle":"","family":"Martin","given":"James H.","non-dropping-particle":"","parse-names":false,"suffix":""}],"container-title":"Speech and Language Processing","id":"ITEM-1","issued":{"date-parts":[["2016"]]},"title":"Language Modeling with N- grams","type":"article-journal"},"uris":["http://www.mendeley.com/documents/?uuid=6f02dc12-1668-43e9-b606-b51406888e94","http://www.mendeley.com/documents/?uuid=a813d784-7207-4f3b-9101-771fbe393b40"]}],"mendeley":{"formattedCitation":"[47]","plainTextFormattedCitation":"[47]","previouslyFormattedCitation":"[47]"},"properties":{"noteIndex":0},"schema":"https://github.com/citation-style-language/schema/raw/master/csl-citation.json"}</w:instrText>
      </w:r>
      <w:r w:rsidR="00206617">
        <w:fldChar w:fldCharType="separate"/>
      </w:r>
      <w:r w:rsidR="00206617" w:rsidRPr="00206617">
        <w:rPr>
          <w:noProof/>
        </w:rPr>
        <w:t>[47]</w:t>
      </w:r>
      <w:r w:rsidR="00206617">
        <w:fldChar w:fldCharType="end"/>
      </w:r>
      <w:r w:rsidR="00F048D7">
        <w:t xml:space="preserve"> where an amino acid is analogous to a word in a sentence. </w:t>
      </w:r>
      <w:r w:rsidR="00206617">
        <w:t xml:space="preserve">The n-gram model assigns probabilities to </w:t>
      </w:r>
      <m:oMath>
        <m:r>
          <w:rPr>
            <w:rFonts w:ascii="Cambria Math" w:hAnsi="Cambria Math"/>
          </w:rPr>
          <m:t>n</m:t>
        </m:r>
      </m:oMath>
      <w:r w:rsidR="00206617">
        <w:t xml:space="preserve"> contiguous sequences of amino acids based on their occurrence in a set of protein sequences and uses the probabilities to create a numerical representation of a protein sequence.</w:t>
      </w:r>
      <w:r w:rsidR="00F048D7">
        <w:t xml:space="preserve"> </w:t>
      </w:r>
      <w:r w:rsidRPr="006E16CF">
        <w:t xml:space="preserve">Features have also been derived from Position Specific Scoring Matrices (PSSMs) profiles, which </w:t>
      </w:r>
      <w:r w:rsidR="00750394">
        <w:t>incorporates</w:t>
      </w:r>
      <w:r w:rsidRPr="006E16CF">
        <w:t xml:space="preserve"> evolutionary information</w:t>
      </w:r>
      <w:r w:rsidR="00750394">
        <w:t xml:space="preserve"> about a protein sequence by deriving position specific substitution scores </w:t>
      </w:r>
      <w:r w:rsidR="00342D77">
        <w:t>from</w:t>
      </w:r>
      <w:r w:rsidR="00750394">
        <w:t xml:space="preserve"> multiple sequence alignment of </w:t>
      </w:r>
      <w:r w:rsidR="00342D77">
        <w:t xml:space="preserve">other highly </w:t>
      </w:r>
      <w:r w:rsidR="00750394">
        <w:t>similar protein</w:t>
      </w:r>
      <w:r w:rsidR="000667FA">
        <w:t xml:space="preserve"> sequences </w:t>
      </w:r>
      <w:r w:rsidR="001F6CE6">
        <w:t xml:space="preserve">present </w:t>
      </w:r>
      <w:r w:rsidR="00342D77">
        <w:t>in a database</w:t>
      </w:r>
      <w:r w:rsidRPr="006E16CF">
        <w:t xml:space="preserve"> </w:t>
      </w:r>
      <w:r w:rsidRPr="006E16CF">
        <w:fldChar w:fldCharType="begin" w:fldLock="1"/>
      </w:r>
      <w:r w:rsidR="00642F17">
        <w:instrText>ADDIN CSL_CITATION {"citationItems":[{"id":"ITEM-1","itemData":{"DOI":"10.1007/s00726-012-1416-6","ISSN":"09394451","PMID":"23108592","abstract":"Many domains have a stake in the development of reliable systems for automatic protein classification. Of particular interest in recent studies of automatic protein classification is the exploration of new methods for extracting features from a protein that enhance classification for specific problems. These methods have proven very useful in one or two domains, but they have failed to generalize well across several domains (i.e. classification problems). In this paper, we evaluate several feature extraction approaches for representing proteins with the aim of sequence-based protein classification. Several protein representations are evaluated, those starting from: the position specific scoring matrix (PSSM) of the proteins; the amino-acid sequence; a matrix representation of the protein, of dimension (length of the protein) ×20, obtained using the substitution matrices for representing each amino-acid as a vector. A valuable result is that a texture descriptor can be extracted from the PSSM protein representation which improves the performance of standard descriptors based on the PSSM representation. Experimentally, we develop our systems by comparing several protein descriptors on nine different datasets. Each descriptor is used to train a support vector machine (SVM) or an ensemble of SVM. Although different stand-alone descriptors work well on some datasets (but not on others), we have discovered that fusion among classifiers trained using different descriptors obtains a good performance across all the tested datasets. Matlab code/Datasets used in the proposed paper are available at http://www.bias.csr.unibo.it\\nanni\\PSSM.rar. © 2012 Springer-Verlag Wien.","author":[{"dropping-particle":"","family":"Nanni","given":"Loris","non-dropping-particle":"","parse-names":false,"suffix":""},{"dropping-particle":"","family":"Lumini","given":"Alessandra","non-dropping-particle":"","parse-names":false,"suffix":""},{"dropping-particle":"","family":"Brahnam","given":"Sheryl","non-dropping-particle":"","parse-names":false,"suffix":""}],"container-title":"Amino Acids","id":"ITEM-1","issued":{"date-parts":[["2013"]]},"title":"An empirical study on the matrix-based protein representations and their combination with sequence-based approaches","type":"article-journal"},"uris":["http://www.mendeley.com/documents/?uuid=7a07c9af-bc6f-40f3-9673-9f75d9ba408f","http://www.mendeley.com/documents/?uuid=acf52a12-5442-45d9-9632-7399443461fb"]}],"mendeley":{"formattedCitation":"[48]","plainTextFormattedCitation":"[48]","previouslyFormattedCitation":"[48]"},"properties":{"noteIndex":0},"schema":"https://github.com/citation-style-language/schema/raw/master/csl-citation.json"}</w:instrText>
      </w:r>
      <w:r w:rsidRPr="006E16CF">
        <w:fldChar w:fldCharType="separate"/>
      </w:r>
      <w:r w:rsidR="00206617" w:rsidRPr="00206617">
        <w:rPr>
          <w:noProof/>
        </w:rPr>
        <w:t>[48]</w:t>
      </w:r>
      <w:r w:rsidRPr="006E16CF">
        <w:fldChar w:fldCharType="end"/>
      </w:r>
      <w:r w:rsidRPr="006E16CF">
        <w:t xml:space="preserve">. While selection of the most informative feature extraction technique has resulted in an improved performance of a classifier, the use of ensemble methods which combines the output of multiple classifiers has also helped to attain greater accuracy while solving the classification problem </w:t>
      </w:r>
      <w:r w:rsidRPr="006E16CF">
        <w:fldChar w:fldCharType="begin" w:fldLock="1"/>
      </w:r>
      <w:r w:rsidR="00642F17">
        <w:instrText>ADDIN CSL_CITATION {"citationItems":[{"id":"ITEM-1","itemData":{"DOI":"10.1109/ICDM.2013.21","ISSN":"15504786","abstract":"The combination of multiple classifiers using ensemble methods is increasingly important for making progress in a variety of difficult prediction problems. We present a comparative analysis of several ensemble methods through two case studies in genomics, namely the prediction of genetic interactions and protein functions, to demonstrate their efficacy on real-world datasets and draw useful conclusions about their behavior. These methods include simple aggregation, meta-learning, cluster-based meta-learning, and ensemble selection using heterogeneous classifiers trained on resampled data to improve the diversity of their predictions. We present a detailed analysis of these methods across 4 genomics datasets and find the best of these methods offer statistically significant improvements over the state of the art in their respective domains. In addition, we establish a novel connection between ensemble selection and meta-learning, demonstrating how both of these disparate methods establish a balance between ensemble diversity and performance. © 2013 IEEE.","author":[{"dropping-particle":"","family":"Whalen","given":"Sean","non-dropping-particle":"","parse-names":false,"suffix":""},{"dropping-particle":"","family":"Pandey","given":"Gaurav","non-dropping-particle":"","parse-names":false,"suffix":""}],"container-title":"Proceedings - IEEE International Conference on Data Mining, ICDM","id":"ITEM-1","issued":{"date-parts":[["2013"]]},"title":"A comparative analysis of ensemble classifiers: Case studies in genomics","type":"paper-conference"},"uris":["http://www.mendeley.com/documents/?uuid=6a86a90f-01f3-4f2b-9fbf-200db085ab75","http://www.mendeley.com/documents/?uuid=a5624eb2-a7b7-4c30-8207-ab6d77d52a88"]}],"mendeley":{"formattedCitation":"[49]","plainTextFormattedCitation":"[49]","previouslyFormattedCitation":"[49]"},"properties":{"noteIndex":0},"schema":"https://github.com/citation-style-language/schema/raw/master/csl-citation.json"}</w:instrText>
      </w:r>
      <w:r w:rsidRPr="006E16CF">
        <w:fldChar w:fldCharType="separate"/>
      </w:r>
      <w:r w:rsidR="00206617" w:rsidRPr="00206617">
        <w:rPr>
          <w:noProof/>
        </w:rPr>
        <w:t>[49]</w:t>
      </w:r>
      <w:r w:rsidRPr="006E16CF">
        <w:fldChar w:fldCharType="end"/>
      </w:r>
      <w:r w:rsidRPr="006E16CF">
        <w:t xml:space="preserve">. </w:t>
      </w:r>
    </w:p>
    <w:p w14:paraId="259A68D3" w14:textId="77777777" w:rsidR="006E16CF" w:rsidRPr="006E16CF" w:rsidRDefault="006E16CF" w:rsidP="00D75FCC"/>
    <w:p w14:paraId="2FB41C01" w14:textId="0D7C455B" w:rsidR="006E16CF" w:rsidRPr="006E16CF" w:rsidRDefault="006E16CF" w:rsidP="00D75FCC">
      <w:r w:rsidRPr="006E16CF">
        <w:t xml:space="preserve">Several studies have shown that ensemble methods performed better than any individual classification method especially in problems relevant to the protein classification domain </w:t>
      </w:r>
      <w:r w:rsidRPr="006E16CF">
        <w:fldChar w:fldCharType="begin" w:fldLock="1"/>
      </w:r>
      <w:r w:rsidR="00642F17">
        <w:instrText>ADDIN CSL_CITATION {"citationItems":[{"id":"ITEM-1","itemData":{"DOI":"10.1142/S0219720005001259","ISSN":"02197200","PMID":"16108091","abstract":"We propose a novel technique for automatically generating the SCOP classification of a protein structure with high accuracy. We achieve accurate classification by combining the decisions of multiple methods using the consensus of a committee (or an ensemble) classifier. Our technique, based on decision trees, is rooted in machine learning which shows that by judicially employing component classifiers, an ensemble classifier can be constructed to outperform its components. We use two sequence- and three structure-comparison tools as component classifiers. Given a protein structure and using the joint hypothesis, we first determine if the protein belongs to an existing category (family, superfamily, fold) in the SCOP hierarchy. For the proteins that are predicted as members of the existing categories, we compute their family-, superfamily-, andfold-level classifications using the consensus classifier. We show that we can significantly improve the classification accuracy compared to the individual component classifiers. In particular, we achieve error rates that are 3-12 times less than the individual classifiers' error rates at the family level, 1.5-4.5 times less at the superfamily level, and 1.1-2.4 times less at the fold level. © Imperial College Press.","author":[{"dropping-particle":"","family":"Çamoǧlu","given":"Orhan","non-dropping-particle":"","parse-names":false,"suffix":""},{"dropping-particle":"","family":"Can","given":"Tolga","non-dropping-particle":"","parse-names":false,"suffix":""},{"dropping-particle":"","family":"Singh","given":"Ambuj K.","non-dropping-particle":"","parse-names":false,"suffix":""},{"dropping-particle":"","family":"Wang","given":"Yuan Fang","non-dropping-particle":"","parse-names":false,"suffix":""}],"container-title":"Journal of Bioinformatics and Computational Biology","id":"ITEM-1","issued":{"date-parts":[["2005"]]},"title":"Decision tree based information integration for automated protein classification","type":"article-journal"},"uris":["http://www.mendeley.com/documents/?uuid=64d249a8-90de-4c25-b095-6c65eb06e1d4","http://www.mendeley.com/documents/?uuid=2ef62078-9c78-4fbe-8089-7c611bfb8131"]},{"id":"ITEM-2","itemData":{"DOI":"10.1007/11573036_42","ISBN":"3540296735","ISSN":"03029743","abstract":"Nowadays, the number of protein sequences being stored in central protein databases from labs all over the world is constantly increasing. From these proteins only a fraction has been experimentally analyzed in order to detect their structure and hence their function in the corresponding organism. The reason is that experimental determination of structure is labor-intensive and quite time-consuming. Therefore there is the need for automated tools that can classify new proteins to structural families. This paper presents a comparative evaluation of several algorithms that learn such classification models from data concerning patterns of proteins with known structure. In addition, several approaches that combine multiple learning algorithms to increase the accuracy of predictions are evaluated. The results of the experiments provide insights that can help biologists and computer scientists design high-performance protein classification systems of high quality. © Springer-Verlag Berlin Heidelberg 2005.","author":[{"dropping-particle":"","family":"Diplaris","given":"Sotiris","non-dropping-particle":"","parse-names":false,"suffix":""},{"dropping-particle":"","family":"Tsoumakas","given":"Grigorios","non-dropping-particle":"","parse-names":false,"suffix":""},{"dropping-particle":"","family":"Mitkas","given":"Pericles A.","non-dropping-particle":"","parse-names":false,"suffix":""},{"dropping-particle":"","family":"Vlahavas","given":"Ioannis","non-dropping-particle":"","parse-names":false,"suffix":""}],"container-title":"Lecture Notes in Computer Science (including subseries Lecture Notes in Artificial Intelligence and Lecture Notes in Bioinformatics)","id":"ITEM-2","issued":{"date-parts":[["2005"]]},"title":"Protein classification with multiple algorithms","type":"paper-conference"},"uris":["http://www.mendeley.com/documents/?uuid=2c09df23-e443-40ff-b868-c03476e772bd","http://www.mendeley.com/documents/?uuid=003dc30e-a92b-4788-b572-092ade92fd9c","http://www.mendeley.com/documents/?uuid=d6b397de-d389-4ed4-9a50-f0adbe90a507"]},{"id":"ITEM-3","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Informatics","id":"ITEM-3","issued":{"date-parts":[["2003"]]},"title":"Multi-class protein fold classification using a new ensemble machine learning approach.","type":"article-journal"},"uris":["http://www.mendeley.com/documents/?uuid=f59aead3-e660-4bdc-a55f-9c321abeb0bc","http://www.mendeley.com/documents/?uuid=b211d9d7-4daa-420f-bbdf-a2b5bee97021","http://www.mendeley.com/documents/?uuid=4ff7d65a-462e-4014-a3a2-1bd741c4dc9a"]}],"mendeley":{"formattedCitation":"[31], [33], [34]","plainTextFormattedCitation":"[31], [33], [34]","previouslyFormattedCitation":"[31], [33], [34]"},"properties":{"noteIndex":0},"schema":"https://github.com/citation-style-language/schema/raw/master/csl-citation.json"}</w:instrText>
      </w:r>
      <w:r w:rsidRPr="006E16CF">
        <w:fldChar w:fldCharType="separate"/>
      </w:r>
      <w:r w:rsidR="00B5516B" w:rsidRPr="00B5516B">
        <w:rPr>
          <w:noProof/>
        </w:rPr>
        <w:t>[31], [33], [34]</w:t>
      </w:r>
      <w:r w:rsidRPr="006E16CF">
        <w:fldChar w:fldCharType="end"/>
      </w:r>
      <w:r w:rsidRPr="006E16CF">
        <w:t xml:space="preserve">. </w:t>
      </w:r>
      <w:proofErr w:type="spellStart"/>
      <w:r w:rsidRPr="006E16CF">
        <w:t>Camoglu</w:t>
      </w:r>
      <w:proofErr w:type="spellEnd"/>
      <w:r w:rsidRPr="006E16CF">
        <w:t xml:space="preserve"> et. al used a decision tree based ensemble classifier to classify protein in the SCOP database and showed how it is possible to attain much lower error rates using the ensemble </w:t>
      </w:r>
      <w:r w:rsidRPr="006E16CF">
        <w:lastRenderedPageBreak/>
        <w:t xml:space="preserve">classifier than any individual method </w:t>
      </w:r>
      <w:r w:rsidRPr="006E16CF">
        <w:fldChar w:fldCharType="begin" w:fldLock="1"/>
      </w:r>
      <w:r w:rsidR="00642F17">
        <w:instrText>ADDIN CSL_CITATION {"citationItems":[{"id":"ITEM-1","itemData":{"DOI":"10.1142/S0219720005001259","ISSN":"02197200","PMID":"16108091","abstract":"We propose a novel technique for automatically generating the SCOP classification of a protein structure with high accuracy. We achieve accurate classification by combining the decisions of multiple methods using the consensus of a committee (or an ensemble) classifier. Our technique, based on decision trees, is rooted in machine learning which shows that by judicially employing component classifiers, an ensemble classifier can be constructed to outperform its components. We use two sequence- and three structure-comparison tools as component classifiers. Given a protein structure and using the joint hypothesis, we first determine if the protein belongs to an existing category (family, superfamily, fold) in the SCOP hierarchy. For the proteins that are predicted as members of the existing categories, we compute their family-, superfamily-, andfold-level classifications using the consensus classifier. We show that we can significantly improve the classification accuracy compared to the individual component classifiers. In particular, we achieve error rates that are 3-12 times less than the individual classifiers' error rates at the family level, 1.5-4.5 times less at the superfamily level, and 1.1-2.4 times less at the fold level. © Imperial College Press.","author":[{"dropping-particle":"","family":"Çamoǧlu","given":"Orhan","non-dropping-particle":"","parse-names":false,"suffix":""},{"dropping-particle":"","family":"Can","given":"Tolga","non-dropping-particle":"","parse-names":false,"suffix":""},{"dropping-particle":"","family":"Singh","given":"Ambuj K.","non-dropping-particle":"","parse-names":false,"suffix":""},{"dropping-particle":"","family":"Wang","given":"Yuan Fang","non-dropping-particle":"","parse-names":false,"suffix":""}],"container-title":"Journal of Bioinformatics and Computational Biology","id":"ITEM-1","issued":{"date-parts":[["2005"]]},"title":"Decision tree based information integration for automated protein classification","type":"article-journal"},"uris":["http://www.mendeley.com/documents/?uuid=64d249a8-90de-4c25-b095-6c65eb06e1d4","http://www.mendeley.com/documents/?uuid=2ef62078-9c78-4fbe-8089-7c611bfb8131"]}],"mendeley":{"formattedCitation":"[34]","plainTextFormattedCitation":"[34]","previouslyFormattedCitation":"[34]"},"properties":{"noteIndex":0},"schema":"https://github.com/citation-style-language/schema/raw/master/csl-citation.json"}</w:instrText>
      </w:r>
      <w:r w:rsidRPr="006E16CF">
        <w:fldChar w:fldCharType="separate"/>
      </w:r>
      <w:r w:rsidR="00B5516B" w:rsidRPr="00B5516B">
        <w:rPr>
          <w:noProof/>
        </w:rPr>
        <w:t>[34]</w:t>
      </w:r>
      <w:r w:rsidRPr="006E16CF">
        <w:fldChar w:fldCharType="end"/>
      </w:r>
      <w:r w:rsidRPr="006E16CF">
        <w:t xml:space="preserve">. </w:t>
      </w:r>
      <w:proofErr w:type="spellStart"/>
      <w:r w:rsidRPr="006E16CF">
        <w:t>Diplaris</w:t>
      </w:r>
      <w:proofErr w:type="spellEnd"/>
      <w:r w:rsidRPr="006E16CF">
        <w:t xml:space="preserve"> et. al. performed an empirical study where they compared the performance of several individual algorithms to solve the motif based classification problem and demonstrated the positive effect of combining different classification algorithms on prediction accuracy </w:t>
      </w:r>
      <w:r w:rsidRPr="006E16CF">
        <w:fldChar w:fldCharType="begin" w:fldLock="1"/>
      </w:r>
      <w:r w:rsidR="00642F17">
        <w:instrText>ADDIN CSL_CITATION {"citationItems":[{"id":"ITEM-1","itemData":{"DOI":"10.1007/11573036_42","ISBN":"3540296735","ISSN":"03029743","abstract":"Nowadays, the number of protein sequences being stored in central protein databases from labs all over the world is constantly increasing. From these proteins only a fraction has been experimentally analyzed in order to detect their structure and hence their function in the corresponding organism. The reason is that experimental determination of structure is labor-intensive and quite time-consuming. Therefore there is the need for automated tools that can classify new proteins to structural families. This paper presents a comparative evaluation of several algorithms that learn such classification models from data concerning patterns of proteins with known structure. In addition, several approaches that combine multiple learning algorithms to increase the accuracy of predictions are evaluated. The results of the experiments provide insights that can help biologists and computer scientists design high-performance protein classification systems of high quality. © Springer-Verlag Berlin Heidelberg 2005.","author":[{"dropping-particle":"","family":"Diplaris","given":"Sotiris","non-dropping-particle":"","parse-names":false,"suffix":""},{"dropping-particle":"","family":"Tsoumakas","given":"Grigorios","non-dropping-particle":"","parse-names":false,"suffix":""},{"dropping-particle":"","family":"Mitkas","given":"Pericles A.","non-dropping-particle":"","parse-names":false,"suffix":""},{"dropping-particle":"","family":"Vlahavas","given":"Ioannis","non-dropping-particle":"","parse-names":false,"suffix":""}],"container-title":"Lecture Notes in Computer Science (including subseries Lecture Notes in Artificial Intelligence and Lecture Notes in Bioinformatics)","id":"ITEM-1","issued":{"date-parts":[["2005"]]},"title":"Protein classification with multiple algorithms","type":"paper-conference"},"uris":["http://www.mendeley.com/documents/?uuid=2c09df23-e443-40ff-b868-c03476e772bd","http://www.mendeley.com/documents/?uuid=003dc30e-a92b-4788-b572-092ade92fd9c"]}],"mendeley":{"formattedCitation":"[33]","plainTextFormattedCitation":"[33]","previouslyFormattedCitation":"[33]"},"properties":{"noteIndex":0},"schema":"https://github.com/citation-style-language/schema/raw/master/csl-citation.json"}</w:instrText>
      </w:r>
      <w:r w:rsidRPr="006E16CF">
        <w:fldChar w:fldCharType="separate"/>
      </w:r>
      <w:r w:rsidR="00B5516B" w:rsidRPr="00B5516B">
        <w:rPr>
          <w:noProof/>
        </w:rPr>
        <w:t>[33]</w:t>
      </w:r>
      <w:r w:rsidRPr="006E16CF">
        <w:fldChar w:fldCharType="end"/>
      </w:r>
      <w:r w:rsidRPr="006E16CF">
        <w:t xml:space="preserve">. Tan et. al. illustrated the advantage of using ensemble classifiers on imbalanced datasets while solving the protein fold classification problem </w:t>
      </w:r>
      <w:r w:rsidRPr="006E16CF">
        <w:fldChar w:fldCharType="begin" w:fldLock="1"/>
      </w:r>
      <w:r w:rsidR="00642F17">
        <w:instrText>ADDIN CSL_CITATION {"citationItems":[{"id":"ITEM-1","itemData":{"DOI":"10.11234/gi1990.14.206","ISSN":"09199454","PMID":"15706535","abstract":"Protein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Informatics","id":"ITEM-1","issued":{"date-parts":[["2003"]]},"title":"Multi-class protein fold classification using a new ensemble machine learning approach.","type":"article-journal"},"uris":["http://www.mendeley.com/documents/?uuid=f59aead3-e660-4bdc-a55f-9c321abeb0bc","http://www.mendeley.com/documents/?uuid=b211d9d7-4daa-420f-bbdf-a2b5bee97021"]}],"mendeley":{"formattedCitation":"[31]","plainTextFormattedCitation":"[31]","previouslyFormattedCitation":"[31]"},"properties":{"noteIndex":0},"schema":"https://github.com/citation-style-language/schema/raw/master/csl-citation.json"}</w:instrText>
      </w:r>
      <w:r w:rsidRPr="006E16CF">
        <w:fldChar w:fldCharType="separate"/>
      </w:r>
      <w:r w:rsidR="00B5516B" w:rsidRPr="00B5516B">
        <w:rPr>
          <w:noProof/>
        </w:rPr>
        <w:t>[31]</w:t>
      </w:r>
      <w:r w:rsidRPr="006E16CF">
        <w:fldChar w:fldCharType="end"/>
      </w:r>
      <w:r w:rsidRPr="006E16CF">
        <w:t xml:space="preserve">. Similarly, </w:t>
      </w:r>
      <w:proofErr w:type="spellStart"/>
      <w:r w:rsidRPr="006E16CF">
        <w:t>Caragea</w:t>
      </w:r>
      <w:proofErr w:type="spellEnd"/>
      <w:r w:rsidRPr="006E16CF">
        <w:t xml:space="preserve"> et. al. trained an ensemble of SVM classifiers to predict glycosylation sites in amino acid residues and found that an ensemble of SVMs outperformed an individual SVM trained on imbalanced data </w:t>
      </w:r>
      <w:r w:rsidRPr="006E16CF">
        <w:fldChar w:fldCharType="begin" w:fldLock="1"/>
      </w:r>
      <w:r w:rsidR="00642F17">
        <w:instrText>ADDIN CSL_CITATION {"citationItems":[{"id":"ITEM-1","itemData":{"DOI":"10.1186/1471-2105-8-438","ISSN":"14712105","PMID":"17996106","abstract":"Background: Glycosylation is one of the most complex post-translational modifications (PTMs) of proteins in eukaryotic cells. Glycosylation plays an important role in biological processes ranging from protein folding and subcellular localization, to ligand recognition and cell-cell interactions. Experimental identification of glycosylation sites is expensive and laborious. Hence, there is significant interest in the development of computational methods for reliable prediction of glycosylation sites from amino acid sequences. Results: We explore machine learning methods for training classifiers to predict the amino acid residues that are likely to be glycosylated using information derived from the target amino acid residue and its sequence neighbors. We compare the performance of Support Vector Machine classifiers and ensembles of Support Vector Machine classifiers trained on a dataset of experimentally determined N-linked, O-linked, and C-linked glycosylation sites extracted from O-GlycBase version 6.00, a database of 242 proteins from several different species. The results of our experiments show that the ensembles of Support Vector Machine classifiers outperform single Support Vector Machine classifiers on the problem of predicting glycosylation sites in terms of a range of standard measures for comparing the performance of classifiers. The resulting methods have been implemented in EnsembleGly, a web server for glycosylation site prediction. Conclusion: Ensembles of Support Vector Machine classifiers offer an accurate and reliable approach to automated identification of putative glycosylation sites in glycoprotein sequences. © 2007 Caragea et al; licensee BioMed Central Ltd.","author":[{"dropping-particle":"","family":"Caragea","given":"Cornelia","non-dropping-particle":"","parse-names":false,"suffix":""},{"dropping-particle":"","family":"Sinapov","given":"Jivko","non-dropping-particle":"","parse-names":false,"suffix":""},{"dropping-particle":"","family":"Silvescu","given":"Adrian","non-dropping-particle":"","parse-names":false,"suffix":""},{"dropping-particle":"","family":"Dobbs","given":"Drena","non-dropping-particle":"","parse-names":false,"suffix":""},{"dropping-particle":"","family":"Honavar","given":"Vasant","non-dropping-particle":"","parse-names":false,"suffix":""}],"container-title":"BMC Bioinformatics","id":"ITEM-1","issued":{"date-parts":[["2007"]]},"title":"Glycosylation site prediction using ensembles of Support Vector Machine classifiers","type":"article-journal"},"uris":["http://www.mendeley.com/documents/?uuid=3cb6d999-de96-4aed-854e-3530fe8432db","http://www.mendeley.com/documents/?uuid=d9b74716-09ab-411b-a463-d427b3ecff69"]}],"mendeley":{"formattedCitation":"[50]","plainTextFormattedCitation":"[50]","previouslyFormattedCitation":"[50]"},"properties":{"noteIndex":0},"schema":"https://github.com/citation-style-language/schema/raw/master/csl-citation.json"}</w:instrText>
      </w:r>
      <w:r w:rsidRPr="006E16CF">
        <w:fldChar w:fldCharType="separate"/>
      </w:r>
      <w:r w:rsidR="00206617" w:rsidRPr="00206617">
        <w:rPr>
          <w:noProof/>
        </w:rPr>
        <w:t>[50]</w:t>
      </w:r>
      <w:r w:rsidRPr="006E16CF">
        <w:fldChar w:fldCharType="end"/>
      </w:r>
      <w:r w:rsidRPr="006E16CF">
        <w:t>.</w:t>
      </w:r>
    </w:p>
    <w:p w14:paraId="2BA3126E" w14:textId="77777777" w:rsidR="006E16CF" w:rsidRPr="006E16CF" w:rsidRDefault="006E16CF" w:rsidP="00D75FCC"/>
    <w:p w14:paraId="466C6A06" w14:textId="18EAA56E" w:rsidR="008C66EF" w:rsidRDefault="00CD5B8E" w:rsidP="00D75FCC">
      <w:r>
        <w:t xml:space="preserve">Herein we put forth a </w:t>
      </w:r>
      <w:r w:rsidRPr="006E16CF">
        <w:t xml:space="preserve">machine learning </w:t>
      </w:r>
      <w:r>
        <w:t xml:space="preserve">based discriminatory approach </w:t>
      </w:r>
      <w:r w:rsidRPr="006E16CF">
        <w:t xml:space="preserve">to predict substrate specificity from </w:t>
      </w:r>
      <w:r>
        <w:t>their primary</w:t>
      </w:r>
      <w:r w:rsidRPr="006E16CF">
        <w:t xml:space="preserve"> sequence </w:t>
      </w:r>
      <w:r w:rsidR="00D13EA4" w:rsidRPr="006E16CF">
        <w:t xml:space="preserve">for novel, uncharacterized, medium-chain </w:t>
      </w:r>
      <w:r w:rsidR="00D13EA4">
        <w:t>TEs</w:t>
      </w:r>
      <w:r w:rsidR="00D13EA4" w:rsidRPr="006E16CF">
        <w:t>.</w:t>
      </w:r>
      <w:r w:rsidR="006E16CF" w:rsidRPr="006E16CF">
        <w:t xml:space="preserve"> </w:t>
      </w:r>
      <w:r w:rsidR="00D13EA4" w:rsidRPr="006E16CF">
        <w:t>To test th</w:t>
      </w:r>
      <w:r>
        <w:t>e developed computational base,</w:t>
      </w:r>
      <w:r w:rsidR="00D13EA4" w:rsidRPr="006E16CF">
        <w:t xml:space="preserve"> we trained a</w:t>
      </w:r>
      <w:r w:rsidR="00AD0238">
        <w:t>n</w:t>
      </w:r>
      <w:r w:rsidR="00D13EA4" w:rsidRPr="006E16CF">
        <w:t xml:space="preserve"> SVM</w:t>
      </w:r>
      <w:r w:rsidR="00AD0238">
        <w:t xml:space="preserve">-based ensemble classifier </w:t>
      </w:r>
      <w:r w:rsidR="00D13EA4" w:rsidRPr="006E16CF">
        <w:t xml:space="preserve">with </w:t>
      </w:r>
      <w:r w:rsidR="00D13EA4">
        <w:t>TE</w:t>
      </w:r>
      <w:r w:rsidR="00D13EA4" w:rsidRPr="006E16CF">
        <w:t xml:space="preserve"> sequences previously characterized in </w:t>
      </w:r>
      <w:r w:rsidR="00D13EA4" w:rsidRPr="006E16CF">
        <w:rPr>
          <w:i/>
          <w:iCs/>
        </w:rPr>
        <w:t>E. coli</w:t>
      </w:r>
      <w:r w:rsidR="00D13EA4" w:rsidRPr="006E16CF">
        <w:t xml:space="preserve">. </w:t>
      </w:r>
      <w:r w:rsidR="006E16CF" w:rsidRPr="006E16CF">
        <w:t xml:space="preserve">Information about characterized TEs were collected as a part of this study from multiple literature sources </w:t>
      </w:r>
      <w:r w:rsidR="006E16CF" w:rsidRPr="006E16CF">
        <w:fldChar w:fldCharType="begin" w:fldLock="1"/>
      </w:r>
      <w:r w:rsidR="00DB0748">
        <w:instrText>ADDIN CSL_CITATION {"citationItems":[{"id":"ITEM-1","itemData":{"DOI":"10.1105/tpc.7.3.359","ISSN":"10404651","PMID":"7734968","author":[{"dropping-particle":"","family":"Jones","given":"A.","non-dropping-particle":"","parse-names":false,"suffix":""},{"dropping-particle":"","family":"Davies","given":"H. M.","non-dropping-particle":"","parse-names":false,"suffix":""},{"dropping-particle":"","family":"Voelker","given":"T. A.","non-dropping-particle":"","parse-names":false,"suffix":""}],"container-title":"Plant Cell","id":"ITEM-1","issued":{"date-parts":[["1995"]]},"title":"Palmitoyl-acyl carrier protein (ACP) thioesterase and the evolutionary origin of plant acyl-ACP thioesterases","type":"article-journal"},"uris":["http://www.mendeley.com/documents/?uuid=33d82d4b-0e2e-4933-a55b-26a778143e54","http://www.mendeley.com/documents/?uuid=fee25140-a3fd-4222-951d-cce7fa534d12"]},{"id":"ITEM-2","itemData":{"DOI":"10.1128/jb.176.23.7320-7327.1994","ISSN":"00219193","PMID":"7961504","abstract":"The expression of a plant (Umbellularia californica) medium-chain acyl- acyl carrier protein (ACP) thioesterase (BTE) cDNA in Escherichia coli results in a very high level of extractable medium-chain-specific hydrolytic activity but causes only a minor accumulation of medium-chain fatty acids. BTE's full impact on the bacterial fatty acid synthase is apparent only after expression in a strain deficient in fatty acid degradation, in which BTE increases the total fatty acid output of the bacterial cultures fourfold. Laurate (12:0), normally a minor fatty acid component of E. coli, becomes predominant, is secreted into the medium, and can accumulate to a level comparable to the total dry weight of the bacteria. Also, large quantities of 12:1, 14:0, and 14:1 are made. At the end of exponential growth, the pathway of saturated fatty acids is almost 100% diverted by BTE to the production of free medium-chain fatty acids, starving the cells for saturated acyl-ACP substrates for lipid biosynthesis. This results in drastic changes in membrane lipid composition from predominantly 16:0 to 18:1. The continued hydrolysis of medium-chain ACPs by the BTE causes the bacterial fatty acid synthase to produce fatty acids even when membrane production has ceased in stationary phase, which shows that the fatty acid synthesis rate can be uncoupled from phospholipid biosynthesis and suggests that acyl-ACP intermediates might normally act as feedback inhibitors for fatty acid synthase. As the fatty acid synthesis is increasingly diverted to medium chains with the onset of stationary phase, the rate of C12 production increases relative to C14 production. This observation is consistent with activity of the BTE on free acyl-ACP pools, as opposed to its interaction with fatty acid synthase-bound substrates.","author":[{"dropping-particle":"","family":"Voelker","given":"T. A.","non-dropping-particle":"","parse-names":false,"suffix":""},{"dropping-particle":"","family":"Davies","given":"H. M.","non-dropping-particle":"","parse-names":false,"suffix":""}],"container-title":"Journal of Bacteriology","id":"ITEM-2","issued":{"date-parts":[["1994"]]},"title":"Alteration of the specificity and regulation of fatty acid synthesis of Escherichia coli by expression of a plant medium-chain acyl-acyl carrier protein thioesterase","type":"article-journal"},"uris":["http://www.mendeley.com/documents/?uuid=a1325d0f-3768-4a3f-a1bd-ab5cb6dec735","http://www.mendeley.com/documents/?uuid=96fa7e68-e00c-4c04-82a8-066b2fc8a3f1"]},{"id":"ITEM-3","itemData":{"DOI":"10.1038/s41467-018-03310-z","ISSN":"2041-1723","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Communications","id":"ITEM-3","issue":"1","issued":{"date-parts":[["2018"]]},"note":"Things to think about after reading:\n\nSee if mutations/sequence hot spots here intersect with mutations from my own alignment analysis - some seem to be a priority\n\nLook into identifying the positive patch on BTE for the ACP landing site\n\nStatistical DOE may be best? Look into Rathman notes?\n\nAlso generalized that most mutations made were nonpolar and bulky\n\nSee abstract for discrimination bt residues which affect specificity and those that affect activity","page":"860","publisher":"Springer US","title":"Two distinct domains contribute to the substrate acyl chain length selectivity of plant acyl-ACP thioesterase","type":"article-journal","volume":"9"},"uris":["http://www.mendeley.com/documents/?uuid=abbdc59e-c0db-4c00-bb36-35b59a67ccd8"]},{"id":"ITEM-4","itemData":{"author":[{"dropping-particle":"","family":"Yuan","given":"Ling","non-dropping-particle":"","parse-names":false,"suffix":""},{"dropping-particle":"","family":"Voelker","given":"Toni A","non-dropping-particle":"","parse-names":false,"suffix":""},{"dropping-particle":"","family":"Hawkins","given":"Deborah J","non-dropping-particle":"","parse-names":false,"suffix":""}],"container-title":"PNAS","id":"ITEM-4","issue":"November","issued":{"date-parts":[["1995"]]},"note":"Claims C terminus drives specificity?","page":"10639-10643","title":"Modification of the substrate specificity of an acyl-acyl carrier protein thioesterase by protein engineering","type":"article-journal","volume":"92"},"uris":["http://www.mendeley.com/documents/?uuid=0ef91736-b4bc-4cff-8bb6-056a0461f0cd"]}],"mendeley":{"formattedCitation":"[7], [14], [51], [52]","plainTextFormattedCitation":"[7], [14], [51], [52]","previouslyFormattedCitation":"[7], [14], [51], [52]"},"properties":{"noteIndex":0},"schema":"https://github.com/citation-style-language/schema/raw/master/csl-citation.json"}</w:instrText>
      </w:r>
      <w:r w:rsidR="006E16CF" w:rsidRPr="006E16CF">
        <w:fldChar w:fldCharType="separate"/>
      </w:r>
      <w:r w:rsidR="00642F17" w:rsidRPr="00642F17">
        <w:rPr>
          <w:noProof/>
        </w:rPr>
        <w:t>[7], [14], [51], [52]</w:t>
      </w:r>
      <w:r w:rsidR="006E16CF" w:rsidRPr="006E16CF">
        <w:fldChar w:fldCharType="end"/>
      </w:r>
      <w:r w:rsidR="006E16CF" w:rsidRPr="006E16CF">
        <w:t xml:space="preserve"> and they were categorized into three different classes</w:t>
      </w:r>
      <w:r w:rsidR="00F9195A">
        <w:t xml:space="preserve"> based on their substrate specificity</w:t>
      </w:r>
      <w:r>
        <w:t xml:space="preserve"> as</w:t>
      </w:r>
      <w:r w:rsidR="00F9195A">
        <w:t xml:space="preserve"> </w:t>
      </w:r>
      <w:r>
        <w:t>(</w:t>
      </w:r>
      <w:proofErr w:type="spellStart"/>
      <w:r>
        <w:t>i</w:t>
      </w:r>
      <w:proofErr w:type="spellEnd"/>
      <w:r>
        <w:t xml:space="preserve">) </w:t>
      </w:r>
      <w:r w:rsidR="00F9195A">
        <w:t xml:space="preserve">medium chain, </w:t>
      </w:r>
      <w:r>
        <w:t xml:space="preserve">(ii) </w:t>
      </w:r>
      <w:r w:rsidR="00F9195A">
        <w:t xml:space="preserve">long chain and </w:t>
      </w:r>
      <w:r>
        <w:t xml:space="preserve">(iii) </w:t>
      </w:r>
      <w:r w:rsidR="00F9195A">
        <w:t>mixed,</w:t>
      </w:r>
      <w:r w:rsidR="006E16CF" w:rsidRPr="006E16CF">
        <w:t xml:space="preserve"> </w:t>
      </w:r>
      <w:r>
        <w:t>yielding</w:t>
      </w:r>
      <w:r w:rsidR="006E16CF" w:rsidRPr="006E16CF">
        <w:t xml:space="preserve"> </w:t>
      </w:r>
      <w:r>
        <w:t xml:space="preserve">a </w:t>
      </w:r>
      <w:r w:rsidR="006E16CF" w:rsidRPr="006E16CF">
        <w:t xml:space="preserve">multi-class classification problem. To solve the classification problem, </w:t>
      </w:r>
      <w:r>
        <w:t xml:space="preserve">a </w:t>
      </w:r>
      <w:r w:rsidR="006E16CF" w:rsidRPr="006E16CF">
        <w:t>stacked ensemble framework was developed comprise</w:t>
      </w:r>
      <w:r>
        <w:t>d of</w:t>
      </w:r>
      <w:r w:rsidR="006E16CF" w:rsidRPr="006E16CF">
        <w:t xml:space="preserve"> </w:t>
      </w:r>
      <w:r w:rsidR="0019236C">
        <w:t>47</w:t>
      </w:r>
      <w:r w:rsidR="006E16CF" w:rsidRPr="006E16CF">
        <w:t xml:space="preserve"> base learners trained using </w:t>
      </w:r>
      <w:r w:rsidR="0019236C">
        <w:t>47</w:t>
      </w:r>
      <w:r w:rsidR="006E16CF" w:rsidRPr="006E16CF">
        <w:t xml:space="preserve"> different feature extraction techniques</w:t>
      </w:r>
      <w:r>
        <w:t xml:space="preserve"> </w:t>
      </w:r>
      <w:r w:rsidR="0019236C">
        <w:t xml:space="preserve">(listed in </w:t>
      </w:r>
      <w:r w:rsidR="0019236C">
        <w:fldChar w:fldCharType="begin"/>
      </w:r>
      <w:r w:rsidR="0019236C">
        <w:instrText xml:space="preserve"> REF _Ref65345735 \h </w:instrText>
      </w:r>
      <w:r w:rsidR="0019236C">
        <w:fldChar w:fldCharType="separate"/>
      </w:r>
      <w:r w:rsidR="0019236C" w:rsidRPr="00616F3E">
        <w:rPr>
          <w:b/>
          <w:bCs/>
        </w:rPr>
        <w:t xml:space="preserve">Table </w:t>
      </w:r>
      <w:r w:rsidR="0019236C">
        <w:rPr>
          <w:b/>
          <w:bCs/>
          <w:noProof/>
        </w:rPr>
        <w:t>1</w:t>
      </w:r>
      <w:r w:rsidR="0019236C">
        <w:fldChar w:fldCharType="end"/>
      </w:r>
      <w:r w:rsidR="0019236C">
        <w:t>)</w:t>
      </w:r>
      <w:r w:rsidR="006E16CF" w:rsidRPr="006E16CF">
        <w:t xml:space="preserve"> from protein primary sequences</w:t>
      </w:r>
      <w:r>
        <w:t>. A</w:t>
      </w:r>
      <w:r w:rsidR="006E16CF" w:rsidRPr="006E16CF">
        <w:t xml:space="preserve"> meta learner </w:t>
      </w:r>
      <w:r>
        <w:t xml:space="preserve">was subsequently applied </w:t>
      </w:r>
      <w:r w:rsidR="006E16CF" w:rsidRPr="006E16CF">
        <w:t xml:space="preserve">which </w:t>
      </w:r>
      <w:r w:rsidR="00C47D21">
        <w:t xml:space="preserve">automatically selects five best base learner and </w:t>
      </w:r>
      <w:r w:rsidR="006E16CF" w:rsidRPr="006E16CF">
        <w:t>combines the</w:t>
      </w:r>
      <w:r w:rsidR="00C47D21">
        <w:t>ir</w:t>
      </w:r>
      <w:r w:rsidR="006E16CF" w:rsidRPr="006E16CF">
        <w:t xml:space="preserve"> output by applying a </w:t>
      </w:r>
      <w:r w:rsidR="0019236C">
        <w:t xml:space="preserve">hard </w:t>
      </w:r>
      <w:r w:rsidR="006E16CF" w:rsidRPr="006E16CF">
        <w:t>majority voting criterion to predict the substrate specificity class of TEs</w:t>
      </w:r>
      <w:r w:rsidR="008C66EF">
        <w:t>.</w:t>
      </w:r>
    </w:p>
    <w:p w14:paraId="3DF1F0C1" w14:textId="77777777" w:rsidR="008C66EF" w:rsidRDefault="008C66EF" w:rsidP="00D75FCC"/>
    <w:p w14:paraId="2D40F91B" w14:textId="77777777" w:rsidR="00A349B7" w:rsidRDefault="009F0B50" w:rsidP="00D75FCC">
      <w:r>
        <w:t>Noisy, high-dimensional, imbalanced</w:t>
      </w:r>
      <w:r w:rsidR="00131486">
        <w:t>,</w:t>
      </w:r>
      <w:r>
        <w:t xml:space="preserve"> small to medium sized functionally characterized datasets occur frequently in protein classification domain \cite as well as computational biology in general \cite. </w:t>
      </w:r>
      <w:r w:rsidR="00BF3C99">
        <w:t xml:space="preserve">Our dataset is an ideal representation of </w:t>
      </w:r>
      <w:proofErr w:type="gramStart"/>
      <w:r w:rsidR="00BF3C99">
        <w:t>the majority of</w:t>
      </w:r>
      <w:proofErr w:type="gramEnd"/>
      <w:r w:rsidR="00BF3C99">
        <w:t xml:space="preserve"> computational biology datasets that exhibit these attributes. </w:t>
      </w:r>
      <w:r w:rsidR="00FF4ACE">
        <w:t>ML</w:t>
      </w:r>
      <w:r w:rsidR="00FD335E">
        <w:t xml:space="preserve"> algorithms require abundant training data to be generalizable</w:t>
      </w:r>
      <w:r w:rsidR="00DE4E15">
        <w:t xml:space="preserve"> \cite</w:t>
      </w:r>
      <w:r w:rsidR="00FF4ACE">
        <w:t>. An ML model trained on small</w:t>
      </w:r>
      <w:r w:rsidR="00DE4E15">
        <w:t>, high dimensional</w:t>
      </w:r>
      <w:r w:rsidR="00FF4ACE">
        <w:t xml:space="preserve"> dataset often leads to overfitting which results in high error rates on test set</w:t>
      </w:r>
      <w:r w:rsidR="00DE4E15">
        <w:t xml:space="preserve"> \cite</w:t>
      </w:r>
      <w:r w:rsidR="00FF4ACE">
        <w:t>.</w:t>
      </w:r>
      <w:r w:rsidR="00DE4E15">
        <w:t xml:space="preserve"> </w:t>
      </w:r>
      <w:r w:rsidR="007B735B">
        <w:t xml:space="preserve">Moreover, </w:t>
      </w:r>
      <w:r w:rsidR="00A61E10">
        <w:t>the determinants of</w:t>
      </w:r>
      <w:r w:rsidR="007B735B">
        <w:t xml:space="preserve"> </w:t>
      </w:r>
      <w:r w:rsidR="00A61E10">
        <w:t xml:space="preserve">TE </w:t>
      </w:r>
      <w:r w:rsidR="007B735B">
        <w:t xml:space="preserve">substrate specificity </w:t>
      </w:r>
      <w:r w:rsidR="00A61E10">
        <w:t>are not well characterized at the primary sequence level \cite</w:t>
      </w:r>
      <w:r w:rsidR="007B735B">
        <w:t>.</w:t>
      </w:r>
      <w:r w:rsidR="00A61E10">
        <w:t xml:space="preserve"> </w:t>
      </w:r>
      <w:r w:rsidR="00C10757">
        <w:t xml:space="preserve">The TE sequences in the characterized set are also highly similar in terms of sequence identity, some differing by less than five residues but exhibiting varying substrate specificity. Hence, sequence </w:t>
      </w:r>
      <w:proofErr w:type="gramStart"/>
      <w:r w:rsidR="00C10757">
        <w:t>similarity based</w:t>
      </w:r>
      <w:proofErr w:type="gramEnd"/>
      <w:r w:rsidR="00C10757">
        <w:t xml:space="preserve"> models fail to discriminate between </w:t>
      </w:r>
      <w:r w:rsidR="00B242D8">
        <w:t xml:space="preserve">substrate specificity classes as illustrated in the </w:t>
      </w:r>
      <w:hyperlink w:anchor="_Results" w:history="1">
        <w:r w:rsidR="00B242D8" w:rsidRPr="00B242D8">
          <w:rPr>
            <w:rStyle w:val="SubtleReference"/>
          </w:rPr>
          <w:t>Results</w:t>
        </w:r>
      </w:hyperlink>
      <w:r w:rsidR="00B242D8" w:rsidRPr="00B242D8">
        <w:t xml:space="preserve"> </w:t>
      </w:r>
      <w:r w:rsidR="00B242D8">
        <w:t xml:space="preserve">section. </w:t>
      </w:r>
      <w:r w:rsidR="00BF3C99">
        <w:t>Our developed framework is carefully designed to address these issues at every stage of its pipeline.</w:t>
      </w:r>
    </w:p>
    <w:p w14:paraId="7D54312A" w14:textId="77777777" w:rsidR="00A349B7" w:rsidRDefault="00A349B7" w:rsidP="00D75FCC"/>
    <w:p w14:paraId="6DCF09EC" w14:textId="3C92E40A" w:rsidR="00A349B7" w:rsidRDefault="00BF3C99" w:rsidP="00D75FCC">
      <w:r>
        <w:t>We have used 47 alignment free feature extraction techniques</w:t>
      </w:r>
      <w:r w:rsidR="001F1E28">
        <w:t>,</w:t>
      </w:r>
      <w:r>
        <w:t xml:space="preserve"> </w:t>
      </w:r>
      <w:r w:rsidR="001F1E28">
        <w:t xml:space="preserve">proven to be effective in multiple application areas of protein sequence classification, to numerically encode TE sequences such that our model can effectively extract information as much information from primary sequences as realistically possible. </w:t>
      </w:r>
      <w:r w:rsidR="001F1E28" w:rsidRPr="006E16CF">
        <w:t>The feature vectors generated through the extraction process were decomposed into lower dimensional and linearly uncorrelated features using Principal Component Analysis. The reduction in dimensionality of the feature vectors was performed to prevent overfitting.</w:t>
      </w:r>
      <w:r w:rsidR="001F1E28">
        <w:t xml:space="preserve"> </w:t>
      </w:r>
      <w:r w:rsidR="00E32C53" w:rsidRPr="006E16CF">
        <w:t xml:space="preserve">The lower dimensional and decomposed set of feature vectors were used to train </w:t>
      </w:r>
      <w:r w:rsidR="00E32C53">
        <w:t>individual</w:t>
      </w:r>
      <w:r w:rsidR="00E32C53" w:rsidRPr="006E16CF">
        <w:t xml:space="preserve"> </w:t>
      </w:r>
      <w:r w:rsidR="00E32C53">
        <w:t>base learners</w:t>
      </w:r>
      <w:r w:rsidR="00E32C53" w:rsidRPr="006E16CF">
        <w:t xml:space="preserve"> and </w:t>
      </w:r>
      <w:r w:rsidR="00E32C53">
        <w:t xml:space="preserve">independently </w:t>
      </w:r>
      <w:r w:rsidR="00E32C53" w:rsidRPr="006E16CF">
        <w:t>predict substrate specificity of TEs</w:t>
      </w:r>
      <w:r w:rsidR="00E32C53">
        <w:t>.</w:t>
      </w:r>
      <w:r w:rsidR="00E32C53" w:rsidRPr="006E16CF">
        <w:t xml:space="preserve"> </w:t>
      </w:r>
      <w:r w:rsidR="001F1E28" w:rsidRPr="006E16CF">
        <w:t xml:space="preserve">The base learners in the ensemble are all SVM classifiers </w:t>
      </w:r>
      <w:proofErr w:type="gramStart"/>
      <w:r w:rsidR="001F1E28" w:rsidRPr="006E16CF">
        <w:t>similar to</w:t>
      </w:r>
      <w:proofErr w:type="gramEnd"/>
      <w:r w:rsidR="001F1E28" w:rsidRPr="006E16CF">
        <w:t xml:space="preserve"> the works of </w:t>
      </w:r>
      <w:proofErr w:type="spellStart"/>
      <w:r w:rsidR="001F1E28" w:rsidRPr="006E16CF">
        <w:t>Caragea</w:t>
      </w:r>
      <w:proofErr w:type="spellEnd"/>
      <w:r w:rsidR="001F1E28" w:rsidRPr="006E16CF">
        <w:t xml:space="preserve"> et. al. </w:t>
      </w:r>
      <w:r w:rsidR="001F1E28" w:rsidRPr="006E16CF">
        <w:fldChar w:fldCharType="begin" w:fldLock="1"/>
      </w:r>
      <w:r w:rsidR="00642F17">
        <w:instrText>ADDIN CSL_CITATION {"citationItems":[{"id":"ITEM-1","itemData":{"DOI":"10.1186/1471-2105-8-438","ISSN":"14712105","PMID":"17996106","abstract":"Background: Glycosylation is one of the most complex post-translational modifications (PTMs) of proteins in eukaryotic cells. Glycosylation plays an important role in biological processes ranging from protein folding and subcellular localization, to ligand recognition and cell-cell interactions. Experimental identification of glycosylation sites is expensive and laborious. Hence, there is significant interest in the development of computational methods for reliable prediction of glycosylation sites from amino acid sequences. Results: We explore machine learning methods for training classifiers to predict the amino acid residues that are likely to be glycosylated using information derived from the target amino acid residue and its sequence neighbors. We compare the performance of Support Vector Machine classifiers and ensembles of Support Vector Machine classifiers trained on a dataset of experimentally determined N-linked, O-linked, and C-linked glycosylation sites extracted from O-GlycBase version 6.00, a database of 242 proteins from several different species. The results of our experiments show that the ensembles of Support Vector Machine classifiers outperform single Support Vector Machine classifiers on the problem of predicting glycosylation sites in terms of a range of standard measures for comparing the performance of classifiers. The resulting methods have been implemented in EnsembleGly, a web server for glycosylation site prediction. Conclusion: Ensembles of Support Vector Machine classifiers offer an accurate and reliable approach to automated identification of putative glycosylation sites in glycoprotein sequences. © 2007 Caragea et al; licensee BioMed Central Ltd.","author":[{"dropping-particle":"","family":"Caragea","given":"Cornelia","non-dropping-particle":"","parse-names":false,"suffix":""},{"dropping-particle":"","family":"Sinapov","given":"Jivko","non-dropping-particle":"","parse-names":false,"suffix":""},{"dropping-particle":"","family":"Silvescu","given":"Adrian","non-dropping-particle":"","parse-names":false,"suffix":""},{"dropping-particle":"","family":"Dobbs","given":"Drena","non-dropping-particle":"","parse-names":false,"suffix":""},{"dropping-particle":"","family":"Honavar","given":"Vasant","non-dropping-particle":"","parse-names":false,"suffix":""}],"container-title":"BMC Bioinformatics","id":"ITEM-1","issued":{"date-parts":[["2007"]]},"title":"Glycosylation site prediction using ensembles of Support Vector Machine classifiers","type":"article-journal"},"uris":["http://www.mendeley.com/documents/?uuid=d9b74716-09ab-411b-a463-d427b3ecff69","http://www.mendeley.com/documents/?uuid=3cb6d999-de96-4aed-854e-3530fe8432db"]}],"mendeley":{"formattedCitation":"[50]","plainTextFormattedCitation":"[50]","previouslyFormattedCitation":"[50]"},"properties":{"noteIndex":0},"schema":"https://github.com/citation-style-language/schema/raw/master/csl-citation.json"}</w:instrText>
      </w:r>
      <w:r w:rsidR="001F1E28" w:rsidRPr="006E16CF">
        <w:fldChar w:fldCharType="separate"/>
      </w:r>
      <w:r w:rsidR="001F1E28" w:rsidRPr="00206617">
        <w:rPr>
          <w:noProof/>
        </w:rPr>
        <w:t>[50]</w:t>
      </w:r>
      <w:r w:rsidR="001F1E28" w:rsidRPr="006E16CF">
        <w:fldChar w:fldCharType="end"/>
      </w:r>
      <w:r w:rsidR="001F1E28" w:rsidRPr="006E16CF">
        <w:t xml:space="preserve"> and </w:t>
      </w:r>
      <w:proofErr w:type="spellStart"/>
      <w:r w:rsidR="001F1E28" w:rsidRPr="006E16CF">
        <w:t>Nanni</w:t>
      </w:r>
      <w:proofErr w:type="spellEnd"/>
      <w:r w:rsidR="001F1E28" w:rsidRPr="006E16CF">
        <w:t xml:space="preserve"> et. al. </w:t>
      </w:r>
      <w:r w:rsidR="001F1E28" w:rsidRPr="006E16CF">
        <w:fldChar w:fldCharType="begin" w:fldLock="1"/>
      </w:r>
      <w:r w:rsidR="00642F17">
        <w:instrText>ADDIN CSL_CITATION {"citationItems":[{"id":"ITEM-1","itemData":{"DOI":"10.1155/2014/236717","ISSN":"1537744X","PMID":"25028675","abstract":"Many domains would benefit from reliable and efficient systems for automatic protein classification. An area of particular interest in recent studies on automatic protein classification is the exploration of new methods for extracting features from a protein that work well for specific problems. These methods, however, are not generalizable and have proven useful in only a few domains. Our goal is to evaluate several feature extraction approaches for representing proteins by testing them across multiple datasets. Different types of protein representations are evaluated: those starting from the position specific scoring matrix of the proteins (PSSM), those derived from the amino-acid sequence, two matrix representations, and features taken from the 3D tertiary structure of the protein. We also test new variants of proteins descriptors. We develop our system experimentally by comparing and combining different descriptors taken from the protein representations. Each descriptor is used to train a separate support vector machine (SVM), and the results are combined by sum rule. Some stand-alone descriptors work well on some datasets but not on others. Through fusion, the different descriptors provide a performance that works well across all tested datasets, in some cases performing better than the state-of-the-art. © 2014 Loris Nanni et al.","author":[{"dropping-particle":"","family":"Nanni","given":"Loris","non-dropping-particle":"","parse-names":false,"suffix":""},{"dropping-particle":"","family":"Lumini","given":"Alessandra","non-dropping-particle":"","parse-names":false,"suffix":""},{"dropping-particle":"","family":"Brahnam","given":"Sheryl","non-dropping-particle":"","parse-names":false,"suffix":""}],"container-title":"Scientific World Journal","id":"ITEM-1","issued":{"date-parts":[["2014"]]},"title":"An empirical study of different approaches for protein classification","type":"article-journal"},"uris":["http://www.mendeley.com/documents/?uuid=f6524ad0-0b5c-46fd-802a-ea8d2d333432","http://www.mendeley.com/documents/?uuid=82874ae1-eb9e-4d55-a6f0-73b1abb95f7d"]}],"mendeley":{"formattedCitation":"[36]","plainTextFormattedCitation":"[36]","previouslyFormattedCitation":"[36]"},"properties":{"noteIndex":0},"schema":"https://github.com/citation-style-language/schema/raw/master/csl-citation.json"}</w:instrText>
      </w:r>
      <w:r w:rsidR="001F1E28" w:rsidRPr="006E16CF">
        <w:fldChar w:fldCharType="separate"/>
      </w:r>
      <w:r w:rsidR="001F1E28" w:rsidRPr="00B5516B">
        <w:rPr>
          <w:noProof/>
        </w:rPr>
        <w:t>[36]</w:t>
      </w:r>
      <w:r w:rsidR="001F1E28" w:rsidRPr="006E16CF">
        <w:fldChar w:fldCharType="end"/>
      </w:r>
      <w:r w:rsidR="001F1E28" w:rsidRPr="006E16CF">
        <w:t xml:space="preserve"> where they have used an ensemble of SVMs to boost prediction accuracy. SVM was selected as the primary learning algorithm because </w:t>
      </w:r>
      <w:r w:rsidR="001F1E28">
        <w:t>they are generalizable and can handle</w:t>
      </w:r>
      <w:r w:rsidR="001F1E28" w:rsidRPr="006E16CF">
        <w:t xml:space="preserve"> high dimensional dataset</w:t>
      </w:r>
      <w:r w:rsidR="001F1E28">
        <w:t>s</w:t>
      </w:r>
      <w:r w:rsidR="001F1E28" w:rsidRPr="006E16CF">
        <w:t xml:space="preserve"> </w:t>
      </w:r>
      <w:r w:rsidR="001F1E28" w:rsidRPr="006E16CF">
        <w:fldChar w:fldCharType="begin" w:fldLock="1"/>
      </w:r>
      <w:r w:rsidR="00DB0748">
        <w:instrText>ADDIN CSL_CITATION {"citationItems":[{"id":"ITEM-1","itemData":{"DOI":"10.1371/journal.pcbi.1000173","ISSN":"1553734X","PMID":"18974822","author":[{"dropping-particle":"","family":"Ben-Hur","given":"Asa","non-dropping-particle":"","parse-names":false,"suffix":""},{"dropping-particle":"","family":"Ong","given":"Cheng Soon","non-dropping-particle":"","parse-names":false,"suffix":""},{"dropping-particle":"","family":"Sonnenburg","given":"Sören","non-dropping-particle":"","parse-names":false,"suffix":""},{"dropping-particle":"","family":"Schölkopf","given":"Bernhard","non-dropping-particle":"","parse-names":false,"suffix":""},{"dropping-particle":"","family":"Rätsch","given":"Gunnar","non-dropping-particle":"","parse-names":false,"suffix":""}],"container-title":"PLoS Computational Biology","id":"ITEM-1","issued":{"date-parts":[["2008"]]},"title":"Support vector machines and kernels for computational biology","type":"article-journal"},"uris":["http://www.mendeley.com/documents/?uuid=4daa390b-dffe-4d6e-81a1-74e87f4847b2","http://www.mendeley.com/documents/?uuid=8c5a9eb6-048f-4f5e-a09a-f7962cc0cb08"]}],"mendeley":{"formattedCitation":"[53]","plainTextFormattedCitation":"[53]","previouslyFormattedCitation":"[53]"},"properties":{"noteIndex":0},"schema":"https://github.com/citation-style-language/schema/raw/master/csl-citation.json"}</w:instrText>
      </w:r>
      <w:r w:rsidR="001F1E28" w:rsidRPr="006E16CF">
        <w:fldChar w:fldCharType="separate"/>
      </w:r>
      <w:r w:rsidR="00642F17" w:rsidRPr="00642F17">
        <w:rPr>
          <w:noProof/>
        </w:rPr>
        <w:t>[53]</w:t>
      </w:r>
      <w:r w:rsidR="001F1E28" w:rsidRPr="006E16CF">
        <w:fldChar w:fldCharType="end"/>
      </w:r>
      <w:r w:rsidR="001F1E28" w:rsidRPr="006E16CF">
        <w:t>. We have also experimented with more complex</w:t>
      </w:r>
      <w:r w:rsidR="001F1E28">
        <w:t>/nonlinear</w:t>
      </w:r>
      <w:r w:rsidR="001F1E28" w:rsidRPr="006E16CF">
        <w:t xml:space="preserve"> models </w:t>
      </w:r>
      <w:r w:rsidR="001F1E28">
        <w:t xml:space="preserve">such </w:t>
      </w:r>
      <w:r w:rsidR="001F1E28">
        <w:lastRenderedPageBreak/>
        <w:t>as</w:t>
      </w:r>
      <w:r w:rsidR="001F1E28" w:rsidRPr="006E16CF">
        <w:t xml:space="preserve"> Neural Network and Gradient Boosted Trees as the base learner, but they were both outperformed by SVM in terms of accuracy on separate held-out validation set</w:t>
      </w:r>
      <w:r w:rsidR="001F1E28">
        <w:t>s (</w:t>
      </w:r>
      <w:r w:rsidR="001F1E28">
        <w:fldChar w:fldCharType="begin"/>
      </w:r>
      <w:r w:rsidR="001F1E28">
        <w:instrText xml:space="preserve"> REF _Ref65346161 \h </w:instrText>
      </w:r>
      <w:r w:rsidR="001F1E28">
        <w:fldChar w:fldCharType="separate"/>
      </w:r>
      <w:r w:rsidR="001F1E28" w:rsidRPr="00C52468">
        <w:rPr>
          <w:b/>
          <w:bCs/>
        </w:rPr>
        <w:t xml:space="preserve">Table </w:t>
      </w:r>
      <w:r w:rsidR="001F1E28">
        <w:rPr>
          <w:b/>
          <w:bCs/>
          <w:noProof/>
        </w:rPr>
        <w:t>4</w:t>
      </w:r>
      <w:r w:rsidR="001F1E28">
        <w:fldChar w:fldCharType="end"/>
      </w:r>
      <w:r w:rsidR="001F1E28">
        <w:t>)</w:t>
      </w:r>
      <w:r w:rsidR="001F1E28" w:rsidRPr="006E16CF">
        <w:t>.</w:t>
      </w:r>
      <w:r w:rsidR="001F1E28">
        <w:t xml:space="preserve"> </w:t>
      </w:r>
      <w:r w:rsidR="00CD5B8E">
        <w:t>An</w:t>
      </w:r>
      <w:r w:rsidR="006E16CF" w:rsidRPr="006E16CF">
        <w:t xml:space="preserve"> ensemble method was </w:t>
      </w:r>
      <w:r w:rsidR="00CD5B8E">
        <w:t xml:space="preserve">used to circumvent </w:t>
      </w:r>
      <w:r w:rsidR="006E16CF" w:rsidRPr="006E16CF">
        <w:t xml:space="preserve">the </w:t>
      </w:r>
      <w:r w:rsidR="00CD5B8E">
        <w:t>im</w:t>
      </w:r>
      <w:r w:rsidR="006E16CF" w:rsidRPr="006E16CF">
        <w:t xml:space="preserve">balanced dataset and </w:t>
      </w:r>
      <w:r w:rsidR="00CD5B8E">
        <w:t>retain</w:t>
      </w:r>
      <w:r w:rsidR="006E16CF" w:rsidRPr="006E16CF">
        <w:t xml:space="preserve"> high prediction accuracy. </w:t>
      </w:r>
      <w:r w:rsidR="00CD5B8E">
        <w:t xml:space="preserve">The achieved </w:t>
      </w:r>
      <w:r w:rsidR="001665F3">
        <w:t xml:space="preserve">mean </w:t>
      </w:r>
      <w:r w:rsidR="00CD5B8E">
        <w:t>classification accuracy (</w:t>
      </w:r>
      <w:r w:rsidR="001665F3">
        <w:t>0.83</w:t>
      </w:r>
      <w:r w:rsidR="00CD5B8E">
        <w:t>) validates</w:t>
      </w:r>
      <w:r w:rsidR="006E16CF" w:rsidRPr="006E16CF">
        <w:t xml:space="preserve"> </w:t>
      </w:r>
      <w:r w:rsidR="00CD5B8E">
        <w:t xml:space="preserve">our decision </w:t>
      </w:r>
      <w:r w:rsidR="006E16CF" w:rsidRPr="006E16CF">
        <w:t>of usin</w:t>
      </w:r>
      <w:r w:rsidR="00CD5B8E">
        <w:t>g an</w:t>
      </w:r>
      <w:r w:rsidR="006E16CF" w:rsidRPr="006E16CF">
        <w:t xml:space="preserve"> ensemble method with imbalanced dataset </w:t>
      </w:r>
      <w:r w:rsidR="00CD5B8E">
        <w:t>improving over</w:t>
      </w:r>
      <w:r w:rsidR="001665F3">
        <w:t xml:space="preserve"> any individual base model (maximum mean accuracy achieved by any individual base model was 0.81)</w:t>
      </w:r>
      <w:r w:rsidR="006E16CF" w:rsidRPr="006E16CF">
        <w:t xml:space="preserve">. </w:t>
      </w:r>
      <w:r w:rsidR="000759BB">
        <w:t xml:space="preserve">The generalizability of </w:t>
      </w:r>
      <w:r w:rsidR="00B242D8">
        <w:t xml:space="preserve">our model was assessed through a rigorous model validation strategy </w:t>
      </w:r>
      <w:r w:rsidR="003B700C">
        <w:t>(</w:t>
      </w:r>
      <w:r w:rsidR="00B242D8">
        <w:t xml:space="preserve">discussed in </w:t>
      </w:r>
      <w:r w:rsidR="00B242D8" w:rsidRPr="00B242D8">
        <w:rPr>
          <w:rStyle w:val="SubtleReference"/>
        </w:rPr>
        <w:fldChar w:fldCharType="begin"/>
      </w:r>
      <w:r w:rsidR="00B242D8" w:rsidRPr="00B242D8">
        <w:rPr>
          <w:rStyle w:val="SubtleReference"/>
        </w:rPr>
        <w:instrText xml:space="preserve"> REF _Ref65356577 \h </w:instrText>
      </w:r>
      <w:r w:rsidR="00B242D8">
        <w:rPr>
          <w:rStyle w:val="SubtleReference"/>
        </w:rPr>
        <w:instrText xml:space="preserve"> \* MERGEFORMAT </w:instrText>
      </w:r>
      <w:r w:rsidR="00B242D8" w:rsidRPr="00B242D8">
        <w:rPr>
          <w:rStyle w:val="SubtleReference"/>
        </w:rPr>
      </w:r>
      <w:r w:rsidR="00B242D8" w:rsidRPr="00B242D8">
        <w:rPr>
          <w:rStyle w:val="SubtleReference"/>
        </w:rPr>
        <w:fldChar w:fldCharType="separate"/>
      </w:r>
      <w:r w:rsidR="00B242D8" w:rsidRPr="00B242D8">
        <w:rPr>
          <w:rStyle w:val="SubtleReference"/>
        </w:rPr>
        <w:t>Model Evaluation</w:t>
      </w:r>
      <w:r w:rsidR="00B242D8" w:rsidRPr="00B242D8">
        <w:rPr>
          <w:rStyle w:val="SubtleReference"/>
        </w:rPr>
        <w:fldChar w:fldCharType="end"/>
      </w:r>
      <w:r w:rsidR="00B242D8">
        <w:t xml:space="preserve"> section</w:t>
      </w:r>
      <w:r w:rsidR="003B700C">
        <w:t>)</w:t>
      </w:r>
      <w:r w:rsidR="00B242D8">
        <w:t xml:space="preserve"> where we simulated 10,000 different versions of training and validation datasets from the characterized set of TE sequences, trained our framework on each of these versions and recorded the performance of the framework on validation datasets using three </w:t>
      </w:r>
      <w:r w:rsidR="003B700C">
        <w:t>popular classification metrics, accuracy, precision and recall.</w:t>
      </w:r>
      <w:r w:rsidR="00B242D8">
        <w:t xml:space="preserve"> </w:t>
      </w:r>
    </w:p>
    <w:p w14:paraId="70E64CF7" w14:textId="77777777" w:rsidR="00A349B7" w:rsidRDefault="00A349B7" w:rsidP="00D75FCC"/>
    <w:p w14:paraId="7FB2EA36" w14:textId="7CB9C29E" w:rsidR="006E16CF" w:rsidRDefault="006E16CF" w:rsidP="00D75FCC">
      <w:r w:rsidRPr="006E16CF">
        <w:t>The ensemble method achieved a mean validation accuracy of 0.</w:t>
      </w:r>
      <w:r w:rsidR="003B700C">
        <w:t>83</w:t>
      </w:r>
      <w:r w:rsidRPr="006E16CF">
        <w:t xml:space="preserve"> across 10,000 simulations using different training and validation sets. </w:t>
      </w:r>
      <w:r w:rsidR="003B700C">
        <w:t>Although,</w:t>
      </w:r>
      <w:r w:rsidRPr="006E16CF">
        <w:t xml:space="preserve"> the </w:t>
      </w:r>
      <w:proofErr w:type="gramStart"/>
      <w:r w:rsidRPr="006E16CF">
        <w:t>worst case</w:t>
      </w:r>
      <w:proofErr w:type="gramEnd"/>
      <w:r w:rsidRPr="006E16CF">
        <w:t xml:space="preserve"> accuracy across simulations was 0.</w:t>
      </w:r>
      <w:r w:rsidR="003B700C">
        <w:t>5</w:t>
      </w:r>
      <w:r w:rsidRPr="006E16CF">
        <w:t>5</w:t>
      </w:r>
      <w:r w:rsidR="003B700C">
        <w:t>, the standard deviation of accuracy distribution was 0.06 which demonstrates the model’s robustness to training set</w:t>
      </w:r>
      <w:r w:rsidRPr="006E16CF">
        <w:t>. The mean precision score of the model across the simulations for the medium chained TEs, the product of interest, was 0.</w:t>
      </w:r>
      <w:r w:rsidR="003B700C">
        <w:t>9</w:t>
      </w:r>
      <w:r w:rsidRPr="006E16CF">
        <w:t xml:space="preserve">. </w:t>
      </w:r>
      <w:ins w:id="9" w:author="Mike Jindra" w:date="2021-03-02T10:31:00Z">
        <w:r w:rsidR="00642F17">
          <w:t xml:space="preserve">To demonstrate </w:t>
        </w:r>
      </w:ins>
      <w:ins w:id="10" w:author="Mike Jindra" w:date="2021-03-02T10:32:00Z">
        <w:r w:rsidR="00642F17">
          <w:t>the utility of this model, we</w:t>
        </w:r>
      </w:ins>
      <w:r w:rsidR="00700681">
        <w:t xml:space="preserve"> </w:t>
      </w:r>
      <w:ins w:id="11" w:author="Mike Jindra" w:date="2021-03-02T10:47:00Z">
        <w:r w:rsidR="00700681">
          <w:t xml:space="preserve">set out to </w:t>
        </w:r>
      </w:ins>
      <w:ins w:id="12" w:author="Mike Jindra" w:date="2021-03-02T10:48:00Z">
        <w:r w:rsidR="00700681">
          <w:t>identify medium-chain acyl-ACP TE among a dataset of uncharacterized TE enzymes.</w:t>
        </w:r>
      </w:ins>
      <w:ins w:id="13" w:author="Mike Jindra" w:date="2021-03-02T10:49:00Z">
        <w:r w:rsidR="00700681">
          <w:t xml:space="preserve"> We</w:t>
        </w:r>
      </w:ins>
      <w:ins w:id="14" w:author="Mike Jindra" w:date="2021-03-02T10:48:00Z">
        <w:r w:rsidR="00700681">
          <w:t xml:space="preserve"> </w:t>
        </w:r>
      </w:ins>
      <w:ins w:id="15" w:author="Mike Jindra" w:date="2021-03-02T10:32:00Z">
        <w:r w:rsidR="00642F17">
          <w:t>scraped</w:t>
        </w:r>
      </w:ins>
      <w:ins w:id="16" w:author="Mike Jindra" w:date="2021-03-02T10:33:00Z">
        <w:r w:rsidR="00642F17">
          <w:t xml:space="preserve"> the primary sequence information f</w:t>
        </w:r>
      </w:ins>
      <w:ins w:id="17" w:author="Mike Jindra" w:date="2021-03-02T10:37:00Z">
        <w:r w:rsidR="00642F17">
          <w:t xml:space="preserve">or </w:t>
        </w:r>
      </w:ins>
      <w:ins w:id="18" w:author="Mike Jindra" w:date="2021-03-02T10:54:00Z">
        <w:r w:rsidR="00700681">
          <w:t xml:space="preserve">select uncharacterized </w:t>
        </w:r>
      </w:ins>
      <w:ins w:id="19" w:author="Mike Jindra" w:date="2021-03-02T10:39:00Z">
        <w:r w:rsidR="00642F17">
          <w:t>entr</w:t>
        </w:r>
      </w:ins>
      <w:ins w:id="20" w:author="Mike Jindra" w:date="2021-03-02T10:53:00Z">
        <w:r w:rsidR="00700681">
          <w:t>ies</w:t>
        </w:r>
      </w:ins>
      <w:ins w:id="21" w:author="Mike Jindra" w:date="2021-03-02T10:39:00Z">
        <w:r w:rsidR="00642F17">
          <w:t xml:space="preserve"> in the TE14</w:t>
        </w:r>
      </w:ins>
      <w:ins w:id="22" w:author="Mike Jindra" w:date="2021-03-02T10:33:00Z">
        <w:r w:rsidR="00642F17">
          <w:t xml:space="preserve"> family archived in</w:t>
        </w:r>
      </w:ins>
      <w:ins w:id="23" w:author="Mike Jindra" w:date="2021-03-02T10:32:00Z">
        <w:r w:rsidR="00642F17">
          <w:t xml:space="preserve"> the </w:t>
        </w:r>
        <w:proofErr w:type="spellStart"/>
        <w:r w:rsidR="00642F17">
          <w:t>ThYME</w:t>
        </w:r>
        <w:proofErr w:type="spellEnd"/>
        <w:r w:rsidR="00642F17">
          <w:t xml:space="preserve"> </w:t>
        </w:r>
      </w:ins>
      <w:ins w:id="24" w:author="Mike Jindra" w:date="2021-03-02T10:33:00Z">
        <w:r w:rsidR="00642F17">
          <w:t>database</w:t>
        </w:r>
      </w:ins>
      <w:ins w:id="25" w:author="Mike Jindra" w:date="2021-03-02T10:39:00Z">
        <w:r w:rsidR="00642F17">
          <w:t xml:space="preserve"> </w:t>
        </w:r>
      </w:ins>
      <w:r w:rsidR="00642F17">
        <w:fldChar w:fldCharType="begin" w:fldLock="1"/>
      </w:r>
      <w:r w:rsidR="00DB0748">
        <w:instrText>ADDIN CSL_CITATION {"citationItems":[{"id":"ITEM-1","itemData":{"DOI":"10.1002/pro.417","ISBN":"1469-896X (Electronic)\\r0961-8368 (Linking)","ISSN":"1469896X","PMID":"20506386","abstract":"Thioesterases (TEs) are classified into EC 3.1.2.1 through EC 3.1.2.27 based on their activities on different substrates, with many remaining unclassified (EC 3.1.2.-). Analysis of primary and tertiary structures of known TEs casts a new light on this enzyme group. We used strong primary sequence conservation based on experimentally proved proteins as the main criterion, followed by verification with tertiary structure superpositions, mechanisms, and catalytic residue positions, to accurately define TE families. At present, TEs fall into 23 families almost completely unrelated to each other by primary structure. It is assumed that all members of the same family have essentially the same tertiary structure; however, TEs in different families can have markedly different folds and mechanisms. Conversely, the latter sometimes have very similar tertiary structures and catalytic mechanisms despite being only slightly or not at all related by primary structure, indicating that they have common distant ancestors and can be grouped into clans. At present, four clans encompass 12 TE families. The new constantly updated ThYme (Thioester-active enzYmes) database contains TE primary and tertiary structures, classified into families and clans that are different from those currently found in the literature or in other databases. We review all types of TEs, including those cleaving CoA, ACP, glutathione, and other protein molecules, and we discuss their structures, functions, and mechanisms.","author":[{"dropping-particle":"","family":"Cantu","given":"David C.","non-dropping-particle":"","parse-names":false,"suffix":""},{"dropping-particle":"","family":"Chen","given":"Yingfei","non-dropping-particle":"","parse-names":false,"suffix":""},{"dropping-particle":"","family":"Reilly","given":"Peter J.","non-dropping-particle":"","parse-names":false,"suffix":""}],"container-title":"Protein Science","id":"ITEM-1","issue":"7","issued":{"date-parts":[["2010"]]},"note":"TE18 is where I suppose a homolog for the whip scorpion TE would exist","page":"1281-1295","title":"Thioesterases: A new perspective based on their primary and tertiary structures","type":"article-journal","volume":"19"},"uris":["http://www.mendeley.com/documents/?uuid=53ef53be-99d0-4d2c-81b9-3809dc30bb73"]}],"mendeley":{"formattedCitation":"[54]","plainTextFormattedCitation":"[54]","previouslyFormattedCitation":"[54]"},"properties":{"noteIndex":0},"schema":"https://github.com/citation-style-language/schema/raw/master/csl-citation.json"}</w:instrText>
      </w:r>
      <w:r w:rsidR="00642F17">
        <w:fldChar w:fldCharType="separate"/>
      </w:r>
      <w:r w:rsidR="00642F17" w:rsidRPr="00642F17">
        <w:rPr>
          <w:noProof/>
        </w:rPr>
        <w:t>[54]</w:t>
      </w:r>
      <w:r w:rsidR="00642F17">
        <w:fldChar w:fldCharType="end"/>
      </w:r>
      <w:ins w:id="26" w:author="Mike Jindra" w:date="2021-03-02T10:33:00Z">
        <w:r w:rsidR="00642F17">
          <w:t xml:space="preserve">. </w:t>
        </w:r>
      </w:ins>
      <w:ins w:id="27" w:author="Mike Jindra" w:date="2021-03-02T10:54:00Z">
        <w:r w:rsidR="00165B22">
          <w:t xml:space="preserve">Using the model, we predicted X </w:t>
        </w:r>
      </w:ins>
      <w:ins w:id="28" w:author="Mike Jindra" w:date="2021-03-02T10:55:00Z">
        <w:r w:rsidR="00165B22">
          <w:t>of these uncharacterized TE to have medium-chain specificity</w:t>
        </w:r>
      </w:ins>
      <w:ins w:id="29" w:author="Mike Jindra" w:date="2021-03-02T11:09:00Z">
        <w:r w:rsidR="00DB0748">
          <w:t xml:space="preserve"> and subsequently</w:t>
        </w:r>
      </w:ins>
      <w:ins w:id="30" w:author="Mike Jindra" w:date="2021-03-02T10:55:00Z">
        <w:r w:rsidR="00165B22">
          <w:t xml:space="preserve"> validated the model</w:t>
        </w:r>
      </w:ins>
      <w:ins w:id="31" w:author="Mike Jindra" w:date="2021-03-02T10:59:00Z">
        <w:r w:rsidR="00165B22">
          <w:t>’s predictions</w:t>
        </w:r>
      </w:ins>
      <w:ins w:id="32" w:author="Mike Jindra" w:date="2021-03-02T10:55:00Z">
        <w:r w:rsidR="00165B22">
          <w:t xml:space="preserve"> </w:t>
        </w:r>
      </w:ins>
      <w:ins w:id="33" w:author="Mike Jindra" w:date="2021-03-02T10:59:00Z">
        <w:r w:rsidR="00165B22">
          <w:t xml:space="preserve">by </w:t>
        </w:r>
      </w:ins>
      <w:ins w:id="34" w:author="Mike Jindra" w:date="2021-03-02T11:00:00Z">
        <w:r w:rsidR="00165B22">
          <w:t>synthesizing and expressing X TE</w:t>
        </w:r>
      </w:ins>
      <w:ins w:id="35" w:author="Mike Jindra" w:date="2021-03-02T11:10:00Z">
        <w:r w:rsidR="00DB0748">
          <w:t xml:space="preserve"> with predicted medium-chain specificity</w:t>
        </w:r>
      </w:ins>
      <w:ins w:id="36" w:author="Mike Jindra" w:date="2021-03-02T11:00:00Z">
        <w:r w:rsidR="00165B22">
          <w:t xml:space="preserve"> in a</w:t>
        </w:r>
      </w:ins>
      <w:ins w:id="37" w:author="Mike Jindra" w:date="2021-03-02T11:01:00Z">
        <w:r w:rsidR="00165B22">
          <w:t xml:space="preserve"> fatty</w:t>
        </w:r>
      </w:ins>
      <w:ins w:id="38" w:author="Mike Jindra" w:date="2021-03-02T11:06:00Z">
        <w:r w:rsidR="00DB0748">
          <w:t>-</w:t>
        </w:r>
      </w:ins>
      <w:ins w:id="39" w:author="Mike Jindra" w:date="2021-03-02T11:01:00Z">
        <w:r w:rsidR="00165B22">
          <w:t>acid accumulating</w:t>
        </w:r>
      </w:ins>
      <w:ins w:id="40" w:author="Mike Jindra" w:date="2021-03-02T11:00:00Z">
        <w:r w:rsidR="00165B22">
          <w:t xml:space="preserve"> </w:t>
        </w:r>
        <w:r w:rsidR="00165B22">
          <w:rPr>
            <w:i/>
            <w:iCs/>
          </w:rPr>
          <w:t>E. coli</w:t>
        </w:r>
      </w:ins>
      <w:ins w:id="41" w:author="Mike Jindra" w:date="2021-03-02T11:01:00Z">
        <w:r w:rsidR="00165B22">
          <w:t xml:space="preserve"> strain</w:t>
        </w:r>
      </w:ins>
      <w:ins w:id="42" w:author="Mike Jindra" w:date="2021-03-02T11:06:00Z">
        <w:r w:rsidR="00DB0748">
          <w:t xml:space="preserve"> </w:t>
        </w:r>
        <w:r w:rsidR="00DB0748">
          <w:fldChar w:fldCharType="begin" w:fldLock="1"/>
        </w:r>
      </w:ins>
      <w:r w:rsidR="00DB0748">
        <w:instrText>ADDIN CSL_CITATION {"citationItems":[{"id":"ITEM-1","itemData":{"DOI":"10.1002/bit.22660","author":[{"dropping-particle":"","family":"Lennen","given":"Rebecca M","non-dropping-particle":"","parse-names":false,"suffix":""},{"dropping-particle":"","family":"Braden","given":"Drew J","non-dropping-particle":"","parse-names":false,"suffix":""},{"dropping-particle":"","family":"West","given":"Ryan M","non-dropping-particle":"","parse-names":false,"suffix":""},{"dropping-particle":"","family":"Dumesic","given":"James A","non-dropping-particle":"","parse-names":false,"suffix":""},{"dropping-particle":"","family":"Pfleger","given":"Brian F","non-dropping-particle":"","parse-names":false,"suffix":""}],"id":"ITEM-1","issued":{"date-parts":[["0"]]},"title":"A Process for Microbial Hydrocarbon Synthesis : Overproduction of Fatty Acids in Escherichia coli and Catalytic Conversion to Alkanes","type":"article-journal"},"uris":["http://www.mendeley.com/documents/?uuid=3db7cbb2-fbb4-4b04-a620-2fe632e75b66"]}],"mendeley":{"formattedCitation":"[55]","plainTextFormattedCitation":"[55]"},"properties":{"noteIndex":0},"schema":"https://github.com/citation-style-language/schema/raw/master/csl-citation.json"}</w:instrText>
      </w:r>
      <w:r w:rsidR="00DB0748">
        <w:fldChar w:fldCharType="separate"/>
      </w:r>
      <w:r w:rsidR="00DB0748" w:rsidRPr="00DB0748">
        <w:rPr>
          <w:noProof/>
        </w:rPr>
        <w:t>[55]</w:t>
      </w:r>
      <w:ins w:id="43" w:author="Mike Jindra" w:date="2021-03-02T11:06:00Z">
        <w:r w:rsidR="00DB0748">
          <w:fldChar w:fldCharType="end"/>
        </w:r>
      </w:ins>
      <w:ins w:id="44" w:author="Mike Jindra" w:date="2021-03-02T11:01:00Z">
        <w:r w:rsidR="00165B22">
          <w:t>.</w:t>
        </w:r>
      </w:ins>
      <w:ins w:id="45" w:author="Mike Jindra" w:date="2021-03-02T11:08:00Z">
        <w:r w:rsidR="00DB0748">
          <w:t xml:space="preserve"> This culminated in the identification of X novel medium-chain acyl-ACP TE.</w:t>
        </w:r>
      </w:ins>
      <w:ins w:id="46" w:author="Mike Jindra" w:date="2021-03-02T10:33:00Z">
        <w:r w:rsidR="00642F17">
          <w:t xml:space="preserve"> </w:t>
        </w:r>
      </w:ins>
      <w:del w:id="47" w:author="Mike Jindra" w:date="2021-03-02T10:49:00Z">
        <w:r w:rsidRPr="006E16CF" w:rsidDel="00700681">
          <w:delText>We use</w:delText>
        </w:r>
        <w:r w:rsidR="00FB1F72" w:rsidDel="00700681">
          <w:delText>d</w:delText>
        </w:r>
        <w:r w:rsidRPr="006E16CF" w:rsidDel="00700681">
          <w:delText xml:space="preserve"> this model to identify </w:delText>
        </w:r>
        <w:r w:rsidR="003B700C" w:rsidDel="00700681">
          <w:delText>medium chain</w:delText>
        </w:r>
        <w:r w:rsidRPr="006E16CF" w:rsidDel="00700681">
          <w:delText xml:space="preserve"> acyl-ACP TE among a set of uncharacterized TE enzymes from select plants known to have predominantly decanoyl chains in their seed oils. </w:delText>
        </w:r>
      </w:del>
      <w:commentRangeStart w:id="48"/>
      <w:del w:id="49" w:author="Mike Jindra" w:date="2021-03-02T11:09:00Z">
        <w:r w:rsidRPr="006E16CF" w:rsidDel="00DB0748">
          <w:delText>This study</w:delText>
        </w:r>
      </w:del>
      <w:ins w:id="50" w:author="Mike Jindra" w:date="2021-03-02T11:09:00Z">
        <w:r w:rsidR="00DB0748">
          <w:t>With this work we</w:t>
        </w:r>
      </w:ins>
      <w:r w:rsidR="00FB1F72">
        <w:t xml:space="preserve"> </w:t>
      </w:r>
      <w:commentRangeEnd w:id="48"/>
      <w:r w:rsidR="00651092">
        <w:rPr>
          <w:rStyle w:val="CommentReference"/>
        </w:rPr>
        <w:commentReference w:id="48"/>
      </w:r>
      <w:r w:rsidR="00FB1F72">
        <w:t>provide</w:t>
      </w:r>
      <w:del w:id="51" w:author="Mike Jindra" w:date="2021-03-02T11:09:00Z">
        <w:r w:rsidR="00FB1F72" w:rsidDel="00DB0748">
          <w:delText>s</w:delText>
        </w:r>
      </w:del>
      <w:r w:rsidR="00FB1F72">
        <w:t xml:space="preserve"> a</w:t>
      </w:r>
      <w:r w:rsidR="00334696">
        <w:t>n</w:t>
      </w:r>
      <w:r w:rsidR="00FB1F72">
        <w:t xml:space="preserve"> exemplar of</w:t>
      </w:r>
      <w:r w:rsidRPr="006E16CF">
        <w:t xml:space="preserve"> </w:t>
      </w:r>
      <w:r w:rsidR="00FB1F72">
        <w:t>how</w:t>
      </w:r>
      <w:r w:rsidRPr="006E16CF">
        <w:t xml:space="preserve"> small to medium-sized datasets can be leveraged to guide bioprospecting efforts while simultaneously supporting the endeavor of the synthetic biology community to provide access to chemicals not easily obtained through conventional methods.</w:t>
      </w:r>
    </w:p>
    <w:p w14:paraId="088F24C2" w14:textId="7681DC59" w:rsidR="007422C7" w:rsidRDefault="007422C7" w:rsidP="00D75FCC"/>
    <w:p w14:paraId="4E847BDF" w14:textId="77777777" w:rsidR="00320921" w:rsidRDefault="00320921" w:rsidP="00D75FCC">
      <w:pPr>
        <w:pStyle w:val="Heading2"/>
      </w:pPr>
      <w:r>
        <w:t>Methods</w:t>
      </w:r>
    </w:p>
    <w:p w14:paraId="4B910682" w14:textId="77777777" w:rsidR="00320921" w:rsidRPr="005930BC" w:rsidRDefault="00320921" w:rsidP="00D75FCC">
      <w:pPr>
        <w:pStyle w:val="Heading3"/>
      </w:pPr>
      <w:r w:rsidRPr="005930BC">
        <w:t>Dataset Compilation</w:t>
      </w:r>
    </w:p>
    <w:p w14:paraId="15B383AB" w14:textId="707A88B2" w:rsidR="00320921" w:rsidRDefault="00320921" w:rsidP="00D75FCC">
      <w:r>
        <w:t xml:space="preserve">The dataset was compiled by </w:t>
      </w:r>
      <w:r w:rsidR="00FB1F72">
        <w:t>integrating</w:t>
      </w:r>
      <w:r>
        <w:t xml:space="preserve"> primary sequence and substrate specificity of TEs from </w:t>
      </w:r>
      <w:r w:rsidR="00FB1F72">
        <w:t>multiple</w:t>
      </w:r>
      <w:r>
        <w:t xml:space="preserve"> literature</w:t>
      </w:r>
      <w:r w:rsidR="00FB1F72">
        <w:t xml:space="preserve"> sources</w:t>
      </w:r>
      <w:r w:rsidR="00620141">
        <w:t xml:space="preserve"> </w:t>
      </w:r>
      <w:r w:rsidR="00620141">
        <w:fldChar w:fldCharType="begin" w:fldLock="1"/>
      </w:r>
      <w:r w:rsidR="00DB0748">
        <w:instrText>ADDIN CSL_CITATION {"citationItems":[{"id":"ITEM-1","itemData":{"author":[{"dropping-particle":"","family":"Yuan","given":"Ling","non-dropping-particle":"","parse-names":false,"suffix":""},{"dropping-particle":"","family":"Voelker","given":"Toni A","non-dropping-particle":"","parse-names":false,"suffix":""},{"dropping-particle":"","family":"Hawkins","given":"Deborah J","non-dropping-particle":"","parse-names":false,"suffix":""}],"container-title":"PNAS","id":"ITEM-1","issue":"November","issued":{"date-parts":[["1995"]]},"note":"Claims C terminus drives specificity?","page":"10639-10643","title":"Modification of the substrate specificity of an acyl-acyl carrier protein thioesterase by protein engineering","type":"article-journal","volume":"92"},"uris":["http://www.mendeley.com/documents/?uuid=0ef91736-b4bc-4cff-8bb6-056a0461f0cd"]},{"id":"ITEM-2","itemData":{"DOI":"10.1105/tpc.7.3.359","ISSN":"10404651","PMID":"7734968","author":[{"dropping-particle":"","family":"Jones","given":"A.","non-dropping-particle":"","parse-names":false,"suffix":""},{"dropping-particle":"","family":"Davies","given":"H. M.","non-dropping-particle":"","parse-names":false,"suffix":""},{"dropping-particle":"","family":"Voelker","given":"T. A.","non-dropping-particle":"","parse-names":false,"suffix":""}],"container-title":"Plant Cell","id":"ITEM-2","issued":{"date-parts":[["1995"]]},"title":"Palmitoyl-acyl carrier protein (ACP) thioesterase and the evolutionary origin of plant acyl-ACP thioesterases","type":"article-journal"},"uris":["http://www.mendeley.com/documents/?uuid=fee25140-a3fd-4222-951d-cce7fa534d12","http://www.mendeley.com/documents/?uuid=33d82d4b-0e2e-4933-a55b-26a778143e54","http://www.mendeley.com/documents/?uuid=ad261145-a4df-4c2e-a104-e6a7f1eb8d50"]},{"id":"ITEM-3","itemData":{"DOI":"10.1128/jb.176.23.7320-7327.1994","ISSN":"00219193","PMID":"7961504","abstract":"The expression of a plant (Umbellularia californica) medium-chain acyl- acyl carrier protein (ACP) thioesterase (BTE) cDNA in Escherichia coli results in a very high level of extractable medium-chain-specific hydrolytic activity but causes only a minor accumulation of medium-chain fatty acids. BTE's full impact on the bacterial fatty acid synthase is apparent only after expression in a strain deficient in fatty acid degradation, in which BTE increases the total fatty acid output of the bacterial cultures fourfold. Laurate (12:0), normally a minor fatty acid component of E. coli, becomes predominant, is secreted into the medium, and can accumulate to a level comparable to the total dry weight of the bacteria. Also, large quantities of 12:1, 14:0, and 14:1 are made. At the end of exponential growth, the pathway of saturated fatty acids is almost 100% diverted by BTE to the production of free medium-chain fatty acids, starving the cells for saturated acyl-ACP substrates for lipid biosynthesis. This results in drastic changes in membrane lipid composition from predominantly 16:0 to 18:1. The continued hydrolysis of medium-chain ACPs by the BTE causes the bacterial fatty acid synthase to produce fatty acids even when membrane production has ceased in stationary phase, which shows that the fatty acid synthesis rate can be uncoupled from phospholipid biosynthesis and suggests that acyl-ACP intermediates might normally act as feedback inhibitors for fatty acid synthase. As the fatty acid synthesis is increasingly diverted to medium chains with the onset of stationary phase, the rate of C12 production increases relative to C14 production. This observation is consistent with activity of the BTE on free acyl-ACP pools, as opposed to its interaction with fatty acid synthase-bound substrates.","author":[{"dropping-particle":"","family":"Voelker","given":"T. A.","non-dropping-particle":"","parse-names":false,"suffix":""},{"dropping-particle":"","family":"Davies","given":"H. M.","non-dropping-particle":"","parse-names":false,"suffix":""}],"container-title":"Journal of Bacteriology","id":"ITEM-3","issued":{"date-parts":[["1994"]]},"title":"Alteration of the specificity and regulation of fatty acid synthesis of Escherichia coli by expression of a plant medium-chain acyl-acyl carrier protein thioesterase","type":"article-journal"},"uris":["http://www.mendeley.com/documents/?uuid=96fa7e68-e00c-4c04-82a8-066b2fc8a3f1","http://www.mendeley.com/documents/?uuid=b0e41bcb-3eb8-467a-bae5-86208dbbe379","http://www.mendeley.com/documents/?uuid=c9e87528-cdab-44a1-8489-fa558fa30f3b"]},{"id":"ITEM-4","itemData":{"DOI":"10.1038/s41467-018-03310-z","ISSN":"2041-1723","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Communications","id":"ITEM-4","issue":"1","issued":{"date-parts":[["2018"]]},"note":"Things to think about after reading:\n\nSee if mutations/sequence hot spots here intersect with mutations from my own alignment analysis - some seem to be a priority\n\nLook into identifying the positive patch on BTE for the ACP landing site\n\nStatistical DOE may be best? Look into Rathman notes?\n\nAlso generalized that most mutations made were nonpolar and bulky\n\nSee abstract for discrimination bt residues which affect specificity and those that affect activity","page":"860","publisher":"Springer US","title":"Two distinct domains contribute to the substrate acyl chain length selectivity of plant acyl-ACP thioesterase","type":"article-journal","volume":"9"},"uris":["http://www.mendeley.com/documents/?uuid=abbdc59e-c0db-4c00-bb36-35b59a67ccd8"]}],"mendeley":{"formattedCitation":"[7], [14], [51], [52]","plainTextFormattedCitation":"[7], [14], [51], [52]","previouslyFormattedCitation":"[7], [14], [51], [52]"},"properties":{"noteIndex":0},"schema":"https://github.com/citation-style-language/schema/raw/master/csl-citation.json"}</w:instrText>
      </w:r>
      <w:r w:rsidR="00620141">
        <w:fldChar w:fldCharType="separate"/>
      </w:r>
      <w:r w:rsidR="00642F17" w:rsidRPr="00642F17">
        <w:rPr>
          <w:noProof/>
        </w:rPr>
        <w:t>[7], [14], [51], [52]</w:t>
      </w:r>
      <w:r w:rsidR="00620141">
        <w:fldChar w:fldCharType="end"/>
      </w:r>
      <w:r>
        <w:t xml:space="preserve">. </w:t>
      </w:r>
      <w:r w:rsidRPr="008F295A">
        <w:t>The dataset include</w:t>
      </w:r>
      <w:r w:rsidR="00FB1F72">
        <w:t>s</w:t>
      </w:r>
      <w:r w:rsidRPr="008F295A">
        <w:t xml:space="preserve"> primary sequence and accompanying in vivo </w:t>
      </w:r>
      <w:r w:rsidRPr="008F295A">
        <w:rPr>
          <w:i/>
          <w:iCs/>
        </w:rPr>
        <w:t>E. coli</w:t>
      </w:r>
      <w:r w:rsidRPr="008F295A">
        <w:t xml:space="preserve"> product distributions for 116 acyl-ACP plant TEs previously reported in scientific and patent literature</w:t>
      </w:r>
      <w:r>
        <w:t xml:space="preserve"> </w:t>
      </w:r>
      <w:r>
        <w:fldChar w:fldCharType="begin" w:fldLock="1"/>
      </w:r>
      <w:r w:rsidR="00DB0748">
        <w:instrText>ADDIN CSL_CITATION {"citationItems":[{"id":"ITEM-1","itemData":{"DOI":"10.1038/s41467-018-03310-z","ISSN":"2041-1723","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Communications","id":"ITEM-1","issue":"1","issued":{"date-parts":[["2018"]]},"note":"Things to think about after reading:\n\nSee if mutations/sequence hot spots here intersect with mutations from my own alignment analysis - some seem to be a priority\n\nLook into identifying the positive patch on BTE for the ACP landing site\n\nStatistical DOE may be best? Look into Rathman notes?\n\nAlso generalized that most mutations made were nonpolar and bulky\n\nSee abstract for discrimination bt residues which affect specificity and those that affect activity","page":"860","publisher":"Springer US","title":"Two distinct domains contribute to the substrate acyl chain length selectivity of plant acyl-ACP thioesterase","type":"article-journal","volume":"9"},"uris":["http://www.mendeley.com/documents/?uuid=abbdc59e-c0db-4c00-bb36-35b59a67ccd8"]},{"id":"ITEM-2","itemData":{"DOI":"10.1128/jb.176.23.7320-7327.1994","ISSN":"00219193","PMID":"7961504","abstract":"The expression of a plant (Umbellularia californica) medium-chain acyl- acyl carrier protein (ACP) thioesterase (BTE) cDNA in Escherichia coli results in a very high level of extractable medium-chain-specific hydrolytic activity but causes only a minor accumulation of medium-chain fatty acids. BTE's full impact on the bacterial fatty acid synthase is apparent only after expression in a strain deficient in fatty acid degradation, in which BTE increases the total fatty acid output of the bacterial cultures fourfold. Laurate (12:0), normally a minor fatty acid component of E. coli, becomes predominant, is secreted into the medium, and can accumulate to a level comparable to the total dry weight of the bacteria. Also, large quantities of 12:1, 14:0, and 14:1 are made. At the end of exponential growth, the pathway of saturated fatty acids is almost 100% diverted by BTE to the production of free medium-chain fatty acids, starving the cells for saturated acyl-ACP substrates for lipid biosynthesis. This results in drastic changes in membrane lipid composition from predominantly 16:0 to 18:1. The continued hydrolysis of medium-chain ACPs by the BTE causes the bacterial fatty acid synthase to produce fatty acids even when membrane production has ceased in stationary phase, which shows that the fatty acid synthesis rate can be uncoupled from phospholipid biosynthesis and suggests that acyl-ACP intermediates might normally act as feedback inhibitors for fatty acid synthase. As the fatty acid synthesis is increasingly diverted to medium chains with the onset of stationary phase, the rate of C12 production increases relative to C14 production. This observation is consistent with activity of the BTE on free acyl-ACP pools, as opposed to its interaction with fatty acid synthase-bound substrates.","author":[{"dropping-particle":"","family":"Voelker","given":"T. A.","non-dropping-particle":"","parse-names":false,"suffix":""},{"dropping-particle":"","family":"Davies","given":"H. M.","non-dropping-particle":"","parse-names":false,"suffix":""}],"container-title":"Journal of Bacteriology","id":"ITEM-2","issued":{"date-parts":[["1994"]]},"title":"Alteration of the specificity and regulation of fatty acid synthesis of Escherichia coli by expression of a plant medium-chain acyl-acyl carrier protein thioesterase","type":"article-journal"},"uris":["http://www.mendeley.com/documents/?uuid=96fa7e68-e00c-4c04-82a8-066b2fc8a3f1","http://www.mendeley.com/documents/?uuid=b0e41bcb-3eb8-467a-bae5-86208dbbe379","http://www.mendeley.com/documents/?uuid=40c6904e-ad38-4964-a589-652a4f3246e5"]},{"id":"ITEM-3","itemData":{"DOI":"10.1105/tpc.7.3.359","ISSN":"10404651","PMID":"7734968","author":[{"dropping-particle":"","family":"Jones","given":"A.","non-dropping-particle":"","parse-names":false,"suffix":""},{"dropping-particle":"","family":"Davies","given":"H. M.","non-dropping-particle":"","parse-names":false,"suffix":""},{"dropping-particle":"","family":"Voelker","given":"T. A.","non-dropping-particle":"","parse-names":false,"suffix":""}],"container-title":"Plant Cell","id":"ITEM-3","issued":{"date-parts":[["1995"]]},"title":"Palmitoyl-acyl carrier protein (ACP) thioesterase and the evolutionary origin of plant acyl-ACP thioesterases","type":"article-journal"},"uris":["http://www.mendeley.com/documents/?uuid=fee25140-a3fd-4222-951d-cce7fa534d12","http://www.mendeley.com/documents/?uuid=50a83cb9-cccd-480e-881e-cf155470dab0","http://www.mendeley.com/documents/?uuid=b776a41a-6d34-4b1b-afe2-7518de7e44e8"]},{"id":"ITEM-4","itemData":{"author":[{"dropping-particle":"","family":"Yuan","given":"Ling","non-dropping-particle":"","parse-names":false,"suffix":""},{"dropping-particle":"","family":"Voelker","given":"Toni A","non-dropping-particle":"","parse-names":false,"suffix":""},{"dropping-particle":"","family":"Hawkins","given":"Deborah J","non-dropping-particle":"","parse-names":false,"suffix":""}],"container-title":"PNAS","id":"ITEM-4","issue":"November","issued":{"date-parts":[["1995"]]},"note":"Claims C terminus drives specificity?","page":"10639-10643","title":"Modification of the substrate specificity of an acyl-acyl carrier protein thioesterase by protein engineering","type":"article-journal","volume":"92"},"uris":["http://www.mendeley.com/documents/?uuid=0ef91736-b4bc-4cff-8bb6-056a0461f0cd"]}],"mendeley":{"formattedCitation":"[7], [14], [51], [52]","plainTextFormattedCitation":"[7], [14], [51], [52]","previouslyFormattedCitation":"[7], [14], [51], [52]"},"properties":{"noteIndex":0},"schema":"https://github.com/citation-style-language/schema/raw/master/csl-citation.json"}</w:instrText>
      </w:r>
      <w:r>
        <w:fldChar w:fldCharType="separate"/>
      </w:r>
      <w:r w:rsidR="00642F17" w:rsidRPr="00642F17">
        <w:rPr>
          <w:noProof/>
        </w:rPr>
        <w:t>[7], [14], [51], [52]</w:t>
      </w:r>
      <w:r>
        <w:fldChar w:fldCharType="end"/>
      </w:r>
      <w:r w:rsidRPr="008F295A">
        <w:t xml:space="preserve">. </w:t>
      </w:r>
      <w:r>
        <w:rPr>
          <w:i/>
          <w:iCs/>
        </w:rPr>
        <w:t xml:space="preserve">E. coli </w:t>
      </w:r>
      <w:r>
        <w:t>was chosen because it remains the most common and facile method for characterization of heterologous TEs. The product distribution data was subsequently used to classify each TE into discrete categories to be used in a classification framework. Based on their product distributions, the TEs were divided into three categories, 1)</w:t>
      </w:r>
      <w:r w:rsidRPr="008F295A">
        <w:t xml:space="preserve"> </w:t>
      </w:r>
      <w:r>
        <w:t>the “medium-chain” category contained TE which resulted in distributions of at least 50% C</w:t>
      </w:r>
      <w:r>
        <w:rPr>
          <w:vertAlign w:val="subscript"/>
        </w:rPr>
        <w:t>8</w:t>
      </w:r>
      <w:r>
        <w:t xml:space="preserve"> to C</w:t>
      </w:r>
      <w:r>
        <w:rPr>
          <w:vertAlign w:val="subscript"/>
        </w:rPr>
        <w:t>12</w:t>
      </w:r>
      <w:r>
        <w:t xml:space="preserve"> free fatty acids, 2) the “long-chain” category contained TE which produced 50% C</w:t>
      </w:r>
      <w:r>
        <w:rPr>
          <w:vertAlign w:val="subscript"/>
        </w:rPr>
        <w:t xml:space="preserve">14 </w:t>
      </w:r>
      <w:r>
        <w:t>to C</w:t>
      </w:r>
      <w:r>
        <w:rPr>
          <w:vertAlign w:val="subscript"/>
        </w:rPr>
        <w:t>18</w:t>
      </w:r>
      <w:r>
        <w:t xml:space="preserve"> free fatty acids and less than 10% C</w:t>
      </w:r>
      <w:r>
        <w:rPr>
          <w:vertAlign w:val="subscript"/>
        </w:rPr>
        <w:t>8</w:t>
      </w:r>
      <w:r>
        <w:t xml:space="preserve"> to C</w:t>
      </w:r>
      <w:r>
        <w:rPr>
          <w:vertAlign w:val="subscript"/>
        </w:rPr>
        <w:t>12</w:t>
      </w:r>
      <w:r>
        <w:t xml:space="preserve"> free fatty acids and 3) the “mixed distribution” category contained TE which yielded distributions between 10% and 50% C</w:t>
      </w:r>
      <w:r>
        <w:rPr>
          <w:vertAlign w:val="subscript"/>
        </w:rPr>
        <w:t>8</w:t>
      </w:r>
      <w:r>
        <w:t xml:space="preserve"> to C</w:t>
      </w:r>
      <w:r>
        <w:rPr>
          <w:vertAlign w:val="subscript"/>
        </w:rPr>
        <w:t>12</w:t>
      </w:r>
      <w:r>
        <w:t xml:space="preserve"> free fatty acids.</w:t>
      </w:r>
      <w:r w:rsidR="00FB1F72">
        <w:t xml:space="preserve"> This discrete classification into three bins is a useful abstraction but it does not account for the fact that there exists TEs with a continuum of specificities across all chain lengths. </w:t>
      </w:r>
      <w:r w:rsidRPr="008F295A">
        <w:t xml:space="preserve"> </w:t>
      </w:r>
    </w:p>
    <w:p w14:paraId="22CEF3D1" w14:textId="77777777" w:rsidR="00320921" w:rsidRDefault="00320921" w:rsidP="00D75FCC"/>
    <w:p w14:paraId="786C5158" w14:textId="77777777" w:rsidR="00320921" w:rsidRDefault="00320921" w:rsidP="00D75FCC">
      <w:pPr>
        <w:pStyle w:val="Heading3"/>
      </w:pPr>
      <w:bookmarkStart w:id="52" w:name="_Feature_Extraction"/>
      <w:bookmarkEnd w:id="52"/>
      <w:r>
        <w:t>Feature Extraction</w:t>
      </w:r>
    </w:p>
    <w:p w14:paraId="4944E187" w14:textId="6BED4967" w:rsidR="00320921" w:rsidRDefault="00320921" w:rsidP="00D75FCC">
      <w:r>
        <w:t xml:space="preserve">In this work, </w:t>
      </w:r>
      <w:r w:rsidR="0001009E">
        <w:t>47</w:t>
      </w:r>
      <w:r>
        <w:t xml:space="preserve"> </w:t>
      </w:r>
      <w:r w:rsidR="00E079DB">
        <w:t xml:space="preserve">alignment-free </w:t>
      </w:r>
      <w:r>
        <w:t xml:space="preserve">feature </w:t>
      </w:r>
      <w:r w:rsidR="00E079DB">
        <w:t>extraction techniques</w:t>
      </w:r>
      <w:r>
        <w:t xml:space="preserve"> t</w:t>
      </w:r>
      <w:r w:rsidR="00E079DB">
        <w:t>hat</w:t>
      </w:r>
      <w:r>
        <w:t xml:space="preserve"> encode primary sequence information of the enzymes into fixed length </w:t>
      </w:r>
      <w:r w:rsidR="00E079DB">
        <w:t xml:space="preserve">feature </w:t>
      </w:r>
      <w:r>
        <w:t>vectors</w:t>
      </w:r>
      <w:r w:rsidR="00E079DB">
        <w:t xml:space="preserve"> were employed</w:t>
      </w:r>
      <w:r>
        <w:t>.</w:t>
      </w:r>
      <w:r w:rsidR="00E079DB">
        <w:t xml:space="preserve"> The feature extraction techniques fall under four categories, Kernel methods, N-gram methods, Physicochemical encoding methods and PSSM </w:t>
      </w:r>
      <w:proofErr w:type="gramStart"/>
      <w:r w:rsidR="00E079DB">
        <w:t>profile based</w:t>
      </w:r>
      <w:proofErr w:type="gramEnd"/>
      <w:r w:rsidR="00E079DB">
        <w:t xml:space="preserve"> methods. The feature extraction category, name, software package used to deploy them and literature from wh</w:t>
      </w:r>
      <w:r w:rsidR="00313E8E">
        <w:t>ich</w:t>
      </w:r>
      <w:r w:rsidR="00E079DB">
        <w:t xml:space="preserve"> they are adopted is listed in </w:t>
      </w:r>
      <w:r w:rsidR="00616F3E">
        <w:fldChar w:fldCharType="begin"/>
      </w:r>
      <w:r w:rsidR="00616F3E">
        <w:instrText xml:space="preserve"> REF _Ref65345735 \h </w:instrText>
      </w:r>
      <w:r w:rsidR="00616F3E">
        <w:fldChar w:fldCharType="separate"/>
      </w:r>
      <w:r w:rsidR="00616F3E" w:rsidRPr="00616F3E">
        <w:rPr>
          <w:b/>
          <w:bCs/>
        </w:rPr>
        <w:t xml:space="preserve">Table </w:t>
      </w:r>
      <w:r w:rsidR="00616F3E" w:rsidRPr="00616F3E">
        <w:rPr>
          <w:b/>
          <w:bCs/>
          <w:noProof/>
        </w:rPr>
        <w:t>1</w:t>
      </w:r>
      <w:r w:rsidR="00616F3E">
        <w:fldChar w:fldCharType="end"/>
      </w:r>
      <w:r w:rsidR="00E079DB">
        <w:t xml:space="preserve">. </w:t>
      </w:r>
      <w:r w:rsidR="00B852C2">
        <w:t xml:space="preserve">A brief description of the </w:t>
      </w:r>
      <w:r w:rsidR="0001009E">
        <w:t>47</w:t>
      </w:r>
      <w:r w:rsidR="003723A5">
        <w:t xml:space="preserve"> </w:t>
      </w:r>
      <w:r w:rsidR="00B852C2">
        <w:t xml:space="preserve">feature extraction techniques </w:t>
      </w:r>
      <w:r w:rsidR="00E63DB2">
        <w:t xml:space="preserve">divided into their respective categories </w:t>
      </w:r>
      <w:r w:rsidR="00B852C2">
        <w:t xml:space="preserve">is also </w:t>
      </w:r>
      <w:r w:rsidR="00103D10">
        <w:t>given</w:t>
      </w:r>
      <w:r w:rsidR="00B852C2">
        <w:t xml:space="preserve">.  </w:t>
      </w:r>
      <w:r w:rsidR="00E079DB">
        <w:t xml:space="preserve">  </w:t>
      </w:r>
      <w:r w:rsidR="00A93E92">
        <w:t xml:space="preserve"> </w:t>
      </w:r>
      <w:r>
        <w:t xml:space="preserve"> </w:t>
      </w:r>
    </w:p>
    <w:p w14:paraId="64896153" w14:textId="4229E335" w:rsidR="00320921" w:rsidRDefault="00320921" w:rsidP="00D75FCC"/>
    <w:p w14:paraId="16572DFD" w14:textId="1362EF42" w:rsidR="00DA1F82" w:rsidRDefault="00DA1F82" w:rsidP="00DA1F82">
      <w:pPr>
        <w:pStyle w:val="Caption"/>
        <w:keepNext/>
      </w:pPr>
      <w:bookmarkStart w:id="53" w:name="_Ref65345735"/>
      <w:r w:rsidRPr="00616F3E">
        <w:rPr>
          <w:b/>
          <w:bCs/>
        </w:rPr>
        <w:t xml:space="preserve">Table </w:t>
      </w:r>
      <w:r w:rsidRPr="00616F3E">
        <w:rPr>
          <w:b/>
          <w:bCs/>
        </w:rPr>
        <w:fldChar w:fldCharType="begin"/>
      </w:r>
      <w:r w:rsidRPr="00616F3E">
        <w:rPr>
          <w:b/>
          <w:bCs/>
        </w:rPr>
        <w:instrText xml:space="preserve"> SEQ Table \* ARABIC </w:instrText>
      </w:r>
      <w:r w:rsidRPr="00616F3E">
        <w:rPr>
          <w:b/>
          <w:bCs/>
        </w:rPr>
        <w:fldChar w:fldCharType="separate"/>
      </w:r>
      <w:r w:rsidR="000871F8">
        <w:rPr>
          <w:b/>
          <w:bCs/>
          <w:noProof/>
        </w:rPr>
        <w:t>1</w:t>
      </w:r>
      <w:r w:rsidRPr="00616F3E">
        <w:rPr>
          <w:b/>
          <w:bCs/>
        </w:rPr>
        <w:fldChar w:fldCharType="end"/>
      </w:r>
      <w:bookmarkEnd w:id="53"/>
      <w:r>
        <w:t>: 47 feature extraction techniques were used in the ensemble model. The feature extraction type, name, software used to create it and literature from which it was adopted is provided in this table.</w:t>
      </w:r>
    </w:p>
    <w:tbl>
      <w:tblPr>
        <w:tblStyle w:val="TableGrid"/>
        <w:tblW w:w="0" w:type="auto"/>
        <w:tblLook w:val="04A0" w:firstRow="1" w:lastRow="0" w:firstColumn="1" w:lastColumn="0" w:noHBand="0" w:noVBand="1"/>
      </w:tblPr>
      <w:tblGrid>
        <w:gridCol w:w="2337"/>
        <w:gridCol w:w="2337"/>
        <w:gridCol w:w="2338"/>
        <w:gridCol w:w="2338"/>
      </w:tblGrid>
      <w:tr w:rsidR="00B852C2" w14:paraId="2D586663" w14:textId="77777777" w:rsidTr="00B852C2">
        <w:tc>
          <w:tcPr>
            <w:tcW w:w="2337" w:type="dxa"/>
          </w:tcPr>
          <w:p w14:paraId="36BE8B0A" w14:textId="69FDAC15" w:rsidR="00B852C2" w:rsidRDefault="00B852C2" w:rsidP="00D75FCC">
            <w:r>
              <w:t>Type</w:t>
            </w:r>
          </w:p>
        </w:tc>
        <w:tc>
          <w:tcPr>
            <w:tcW w:w="2337" w:type="dxa"/>
          </w:tcPr>
          <w:p w14:paraId="46E8BE06" w14:textId="20DA32D8" w:rsidR="00B852C2" w:rsidRDefault="00B852C2" w:rsidP="00D75FCC">
            <w:r>
              <w:t>Name</w:t>
            </w:r>
          </w:p>
        </w:tc>
        <w:tc>
          <w:tcPr>
            <w:tcW w:w="2338" w:type="dxa"/>
          </w:tcPr>
          <w:p w14:paraId="69CEB947" w14:textId="3E3F2238" w:rsidR="00B852C2" w:rsidRDefault="00B852C2" w:rsidP="00D75FCC">
            <w:r>
              <w:t>Software Used</w:t>
            </w:r>
          </w:p>
        </w:tc>
        <w:tc>
          <w:tcPr>
            <w:tcW w:w="2338" w:type="dxa"/>
          </w:tcPr>
          <w:p w14:paraId="3AA6D579" w14:textId="35AAF11B" w:rsidR="00B852C2" w:rsidRDefault="00B852C2" w:rsidP="00D75FCC">
            <w:r>
              <w:t>Literature</w:t>
            </w:r>
            <w:r w:rsidR="00B8059B">
              <w:t xml:space="preserve"> Reference</w:t>
            </w:r>
          </w:p>
        </w:tc>
      </w:tr>
      <w:tr w:rsidR="00B852C2" w14:paraId="4E1921F6" w14:textId="77777777" w:rsidTr="00B852C2">
        <w:tc>
          <w:tcPr>
            <w:tcW w:w="2337" w:type="dxa"/>
          </w:tcPr>
          <w:p w14:paraId="335CBF3B" w14:textId="24644AE9" w:rsidR="00B852C2" w:rsidRDefault="00B852C2" w:rsidP="00D75FCC">
            <w:r>
              <w:t>Kernel</w:t>
            </w:r>
          </w:p>
        </w:tc>
        <w:tc>
          <w:tcPr>
            <w:tcW w:w="2337" w:type="dxa"/>
          </w:tcPr>
          <w:p w14:paraId="0820F70E" w14:textId="0C938E33" w:rsidR="00B852C2" w:rsidRDefault="00B852C2" w:rsidP="00D75FCC">
            <w:r>
              <w:t>Spectrum Kernel</w:t>
            </w:r>
          </w:p>
        </w:tc>
        <w:tc>
          <w:tcPr>
            <w:tcW w:w="2338" w:type="dxa"/>
          </w:tcPr>
          <w:p w14:paraId="73B28589" w14:textId="7963E1A0" w:rsidR="00B852C2" w:rsidRDefault="00B852C2" w:rsidP="00D75FCC">
            <w:proofErr w:type="spellStart"/>
            <w:r>
              <w:t>Ke</w:t>
            </w:r>
            <w:r w:rsidR="00435250">
              <w:t>BABS</w:t>
            </w:r>
            <w:proofErr w:type="spellEnd"/>
          </w:p>
        </w:tc>
        <w:tc>
          <w:tcPr>
            <w:tcW w:w="2338" w:type="dxa"/>
          </w:tcPr>
          <w:p w14:paraId="22B9D47A" w14:textId="532BCF48" w:rsidR="00B852C2" w:rsidRDefault="00103A7B" w:rsidP="00D75FCC">
            <w:r>
              <w:fldChar w:fldCharType="begin" w:fldLock="1"/>
            </w:r>
            <w:r w:rsidR="00642F17">
              <w:instrText>ADDIN CSL_CITATION {"citationItems":[{"id":"ITEM-1","itemData":{"ISSN":"00223565","author":[{"dropping-particle":"","family":"Leslie","given":"Christina","non-dropping-particle":"","parse-names":false,"suffix":""},{"dropping-particle":"","family":"Eskin","given":"Eleazar","non-dropping-particle":"","parse-names":false,"suffix":""},{"dropping-particle":"","family":"Noble","given":"William Stafford","non-dropping-particle":"","parse-names":false,"suffix":""}],"container-title":"Proceedings of the Pacific Symposium on Biocomputing","id":"ITEM-1","issued":{"date-parts":[["2002"]]},"page":"564-575","title":"The Spectrum Kernel: A String Kernel for SVM Protein Classification","type":"article-journal"},"uris":["http://www.mendeley.com/documents/?uuid=78b03265-3e09-4d2d-b17b-e12d3603a0d9"]}],"mendeley":{"formattedCitation":"[29]","plainTextFormattedCitation":"[29]","previouslyFormattedCitation":"[29]"},"properties":{"noteIndex":0},"schema":"https://github.com/citation-style-language/schema/raw/master/csl-citation.json"}</w:instrText>
            </w:r>
            <w:r>
              <w:fldChar w:fldCharType="separate"/>
            </w:r>
            <w:r w:rsidR="00B5516B" w:rsidRPr="00B5516B">
              <w:rPr>
                <w:noProof/>
              </w:rPr>
              <w:t>[29]</w:t>
            </w:r>
            <w:r>
              <w:fldChar w:fldCharType="end"/>
            </w:r>
            <w:r>
              <w:t xml:space="preserve"> </w:t>
            </w:r>
          </w:p>
        </w:tc>
      </w:tr>
      <w:tr w:rsidR="00B852C2" w14:paraId="2529C234" w14:textId="77777777" w:rsidTr="00B852C2">
        <w:tc>
          <w:tcPr>
            <w:tcW w:w="2337" w:type="dxa"/>
          </w:tcPr>
          <w:p w14:paraId="3538CBCF" w14:textId="5AD457AA" w:rsidR="00B852C2" w:rsidRDefault="00B852C2" w:rsidP="00D75FCC">
            <w:r>
              <w:t>Kernel</w:t>
            </w:r>
          </w:p>
        </w:tc>
        <w:tc>
          <w:tcPr>
            <w:tcW w:w="2337" w:type="dxa"/>
          </w:tcPr>
          <w:p w14:paraId="5EEF9E30" w14:textId="20FC295F" w:rsidR="00B852C2" w:rsidRDefault="00B852C2" w:rsidP="00D75FCC">
            <w:r>
              <w:t>Mismatch Kernel</w:t>
            </w:r>
          </w:p>
        </w:tc>
        <w:tc>
          <w:tcPr>
            <w:tcW w:w="2338" w:type="dxa"/>
          </w:tcPr>
          <w:p w14:paraId="2994770C" w14:textId="0E92065C" w:rsidR="00B852C2" w:rsidRDefault="00B852C2" w:rsidP="00D75FCC">
            <w:proofErr w:type="spellStart"/>
            <w:r>
              <w:t>K</w:t>
            </w:r>
            <w:r w:rsidR="00435250">
              <w:t>eBABS</w:t>
            </w:r>
            <w:proofErr w:type="spellEnd"/>
          </w:p>
        </w:tc>
        <w:tc>
          <w:tcPr>
            <w:tcW w:w="2338" w:type="dxa"/>
          </w:tcPr>
          <w:p w14:paraId="3FA7D882" w14:textId="31203C8E" w:rsidR="00B852C2" w:rsidRDefault="00103A7B" w:rsidP="00D75FCC">
            <w:r>
              <w:fldChar w:fldCharType="begin" w:fldLock="1"/>
            </w:r>
            <w:r w:rsidR="00642F17">
              <w:instrText>ADDIN CSL_CITATION {"citationItems":[{"id":"ITEM-1","itemData":{"DOI":"10.1093/bioinformatics/btg431","ISSN":"13674803","PMID":"14990442","abstract":"Motivation: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Stafford","non-dropping-particle":"","parse-names":false,"suffix":""}],"container-title":"Bioinformatics","id":"ITEM-1","issued":{"date-parts":[["2004"]]},"title":"Mismatch string kernels for discriminative protein classification","type":"article-journal"},"uris":["http://www.mendeley.com/documents/?uuid=1ee2e728-b942-4292-8487-abdedc51fec7","http://www.mendeley.com/documents/?uuid=e73b1655-6570-4522-a366-545b7a4da691"]}],"mendeley":{"formattedCitation":"[32]","plainTextFormattedCitation":"[32]","previouslyFormattedCitation":"[32]"},"properties":{"noteIndex":0},"schema":"https://github.com/citation-style-language/schema/raw/master/csl-citation.json"}</w:instrText>
            </w:r>
            <w:r>
              <w:fldChar w:fldCharType="separate"/>
            </w:r>
            <w:r w:rsidR="00B5516B" w:rsidRPr="00B5516B">
              <w:rPr>
                <w:noProof/>
              </w:rPr>
              <w:t>[32]</w:t>
            </w:r>
            <w:r>
              <w:fldChar w:fldCharType="end"/>
            </w:r>
          </w:p>
        </w:tc>
      </w:tr>
      <w:tr w:rsidR="00B852C2" w14:paraId="28496450" w14:textId="77777777" w:rsidTr="00B852C2">
        <w:tc>
          <w:tcPr>
            <w:tcW w:w="2337" w:type="dxa"/>
          </w:tcPr>
          <w:p w14:paraId="4E0C0999" w14:textId="3B1DEB29" w:rsidR="00B852C2" w:rsidRDefault="00B852C2" w:rsidP="00D75FCC">
            <w:r>
              <w:t>Kernel</w:t>
            </w:r>
          </w:p>
        </w:tc>
        <w:tc>
          <w:tcPr>
            <w:tcW w:w="2337" w:type="dxa"/>
          </w:tcPr>
          <w:p w14:paraId="3ED92213" w14:textId="7E6AE5AA" w:rsidR="00B852C2" w:rsidRDefault="00D35581" w:rsidP="00D75FCC">
            <w:proofErr w:type="spellStart"/>
            <w:r>
              <w:t>Gappy</w:t>
            </w:r>
            <w:proofErr w:type="spellEnd"/>
            <w:r>
              <w:t xml:space="preserve"> Pair Kernel</w:t>
            </w:r>
          </w:p>
        </w:tc>
        <w:tc>
          <w:tcPr>
            <w:tcW w:w="2338" w:type="dxa"/>
          </w:tcPr>
          <w:p w14:paraId="2AFD1788" w14:textId="0615A6BF" w:rsidR="00B852C2" w:rsidRDefault="00D35581" w:rsidP="00D75FCC">
            <w:proofErr w:type="spellStart"/>
            <w:r>
              <w:t>Ke</w:t>
            </w:r>
            <w:r w:rsidR="00435250">
              <w:t>BABS</w:t>
            </w:r>
            <w:proofErr w:type="spellEnd"/>
          </w:p>
        </w:tc>
        <w:tc>
          <w:tcPr>
            <w:tcW w:w="2338" w:type="dxa"/>
          </w:tcPr>
          <w:p w14:paraId="4A7C9412" w14:textId="50430D05" w:rsidR="00B852C2" w:rsidRDefault="002379EB" w:rsidP="00D75FCC">
            <w:r>
              <w:fldChar w:fldCharType="begin" w:fldLock="1"/>
            </w:r>
            <w:r w:rsidR="00DB0748">
              <w:instrText>ADDIN CSL_CITATION {"citationItems":[{"id":"ITEM-1","itemData":{"abstract":"Motivation: Establishing structural and functional relationships between sequences in the presence of only the primary sequence information is a key task in biological sequence analysis. This ability can be critical for tasks such as making inferences of the structural class of unannotated proteins when no secondary or tertiary structure is available. Recent computational methods based on profile and mismatch neighborhood kernels have significantly improved one's ability to elucidate such relationships. However, the need for additional reduction in computational complexity and improvement in predictive accuracy hinders the widespread use of these powerful computational tools. Results: We present a new general approach for sequence analysis based on a class of efficient string-based kernels, sparse spatial sample kernels (SSSK). The approach offers state-of-the-art accuracy for sequence classification, low computational cost, and scales well with the size of sequence databases, in both supervised and semi-supervised learning settings. Application of the proposed methods to a remote homology detection and a fold recognition problems yields performance equal to or better than existing state-of-the-art algorithms. We also demonstrate the benefit of the spatial information and multi-resolution sampling for achieving this accuracy and for discriminative sequence motif discovery. The proposed methods can be applied to very large partially-labeled databases of protein sequences because of low computational complexity and show substantial improvements in computing time over the existing methods.","author":[{"dropping-particle":"","family":"Kuksa","given":"Pavel","non-dropping-particle":"","parse-names":false,"suffix":""},{"dropping-particle":"","family":"Huang","given":"Pai Hsi","non-dropping-particle":"","parse-names":false,"suffix":""},{"dropping-particle":"","family":"Pavlovic","given":"Vladimir","non-dropping-particle":"","parse-names":false,"suffix":""}],"container-title":"8th International Workshop on Data Mining in Bioinformatics, BIOKDD 2008 - Held in conjunction with SIGKDD conference, KDD 2008","id":"ITEM-1","issued":{"date-parts":[["2008"]]},"title":"A fast, large-scale learning method for protein sequence classification","type":"paper-conference"},"uris":["http://www.mendeley.com/documents/?uuid=26932b87-569a-4c10-b391-45744a263b54","http://www.mendeley.com/documents/?uuid=6fed5837-d90d-468e-81cb-d7d704ebfea8"]}],"mendeley":{"formattedCitation":"[56]","plainTextFormattedCitation":"[56]","previouslyFormattedCitation":"[55]"},"properties":{"noteIndex":0},"schema":"https://github.com/citation-style-language/schema/raw/master/csl-citation.json"}</w:instrText>
            </w:r>
            <w:r>
              <w:fldChar w:fldCharType="separate"/>
            </w:r>
            <w:r w:rsidR="00DB0748" w:rsidRPr="00DB0748">
              <w:rPr>
                <w:noProof/>
              </w:rPr>
              <w:t>[56]</w:t>
            </w:r>
            <w:r>
              <w:fldChar w:fldCharType="end"/>
            </w:r>
          </w:p>
        </w:tc>
      </w:tr>
      <w:tr w:rsidR="00B852C2" w14:paraId="7D721FEA" w14:textId="77777777" w:rsidTr="00B852C2">
        <w:tc>
          <w:tcPr>
            <w:tcW w:w="2337" w:type="dxa"/>
          </w:tcPr>
          <w:p w14:paraId="229A0883" w14:textId="7A15A146" w:rsidR="00B852C2" w:rsidRDefault="00D35581" w:rsidP="00D75FCC">
            <w:r>
              <w:t>N-gram</w:t>
            </w:r>
          </w:p>
        </w:tc>
        <w:tc>
          <w:tcPr>
            <w:tcW w:w="2337" w:type="dxa"/>
          </w:tcPr>
          <w:p w14:paraId="0A454CF4" w14:textId="16B02A9D" w:rsidR="00B852C2" w:rsidRDefault="00D35581" w:rsidP="00D75FCC">
            <w:proofErr w:type="spellStart"/>
            <w:r>
              <w:t>Kmer</w:t>
            </w:r>
            <w:proofErr w:type="spellEnd"/>
          </w:p>
        </w:tc>
        <w:tc>
          <w:tcPr>
            <w:tcW w:w="2338" w:type="dxa"/>
          </w:tcPr>
          <w:p w14:paraId="1FA5EB6F" w14:textId="0EE8DC1B" w:rsidR="00B852C2" w:rsidRDefault="00D35581" w:rsidP="00D75FCC">
            <w:proofErr w:type="spellStart"/>
            <w:r>
              <w:t>Numpy</w:t>
            </w:r>
            <w:proofErr w:type="spellEnd"/>
          </w:p>
        </w:tc>
        <w:tc>
          <w:tcPr>
            <w:tcW w:w="2338" w:type="dxa"/>
          </w:tcPr>
          <w:p w14:paraId="3B45BD0B" w14:textId="24207048" w:rsidR="00B852C2" w:rsidRDefault="00A70136" w:rsidP="00D75FCC">
            <w:r>
              <w:fldChar w:fldCharType="begin" w:fldLock="1"/>
            </w:r>
            <w:r w:rsidR="00642F17">
              <w:instrText>ADDIN CSL_CITATION {"citationItems":[{"id":"ITEM-1","itemData":{"ISBN":"0131873210","abstract":"CHAPTER 4 Language Modeling with N-grams \" You are uniformly charming! \" cried he, with a smile of associating and now and then I bowed and they perceived a chaise and four to wish for. Random sentence generated from a Jane Austen trigram model Being able to predict the future is not always a good thing. Cassandra of Troy had the gift of foreseeing but was cursed by Apollo that her predictions would never be believed. Her warnings of the destruction of Troy were ignored and to simplify, let's just say that things just didn't go well for her later. In this chapter we take up the somewhat less fraught topic of predicting words. What word, for example, is likely to follow Please turn your homework ... Hopefully, most of you concluded that a very likely word is in, or possibly over, but probably not refrigerator or the. In the following sections we will formalize this intuition by introducing models that assign a probability to each possible next word. The same models will also serve to assign a probability to an entire sentence. Such a model, for example, could predict that the following sequence has a much higher probability of appearing in a text: all of a sudden I notice three guys standing on the sidewalk","author":[{"dropping-particle":"","family":"Jurafsky","given":"Daniel","non-dropping-particle":"","parse-names":false,"suffix":""},{"dropping-particle":"","family":"Martin","given":"James H.","non-dropping-particle":"","parse-names":false,"suffix":""}],"container-title":"Speech and Language Processing","id":"ITEM-1","issued":{"date-parts":[["2016"]]},"title":"Language Modeling with N- grams","type":"article-journal"},"uris":["http://www.mendeley.com/documents/?uuid=a813d784-7207-4f3b-9101-771fbe393b40","http://www.mendeley.com/documents/?uuid=1557a77d-1e72-4384-bd6e-0fa8716725aa"]}],"mendeley":{"formattedCitation":"[47]","plainTextFormattedCitation":"[47]","previouslyFormattedCitation":"[47]"},"properties":{"noteIndex":0},"schema":"https://github.com/citation-style-language/schema/raw/master/csl-citation.json"}</w:instrText>
            </w:r>
            <w:r>
              <w:fldChar w:fldCharType="separate"/>
            </w:r>
            <w:r w:rsidR="00206617" w:rsidRPr="00206617">
              <w:rPr>
                <w:noProof/>
              </w:rPr>
              <w:t>[47]</w:t>
            </w:r>
            <w:r>
              <w:fldChar w:fldCharType="end"/>
            </w:r>
          </w:p>
        </w:tc>
      </w:tr>
      <w:tr w:rsidR="00B852C2" w14:paraId="4945E133" w14:textId="77777777" w:rsidTr="00B852C2">
        <w:tc>
          <w:tcPr>
            <w:tcW w:w="2337" w:type="dxa"/>
          </w:tcPr>
          <w:p w14:paraId="1E3F5ACE" w14:textId="29BDE126" w:rsidR="00B852C2" w:rsidRDefault="00D35581" w:rsidP="00D75FCC">
            <w:r>
              <w:t>N-gram</w:t>
            </w:r>
          </w:p>
        </w:tc>
        <w:tc>
          <w:tcPr>
            <w:tcW w:w="2337" w:type="dxa"/>
          </w:tcPr>
          <w:p w14:paraId="7F8B61FB" w14:textId="0FD6C22C" w:rsidR="00B852C2" w:rsidRDefault="00D35581" w:rsidP="00D75FCC">
            <w:r>
              <w:t>GAA-</w:t>
            </w:r>
            <w:proofErr w:type="spellStart"/>
            <w:r>
              <w:t>kmer</w:t>
            </w:r>
            <w:proofErr w:type="spellEnd"/>
          </w:p>
        </w:tc>
        <w:tc>
          <w:tcPr>
            <w:tcW w:w="2338" w:type="dxa"/>
          </w:tcPr>
          <w:p w14:paraId="213ACF86" w14:textId="1DDF42D6" w:rsidR="00B852C2" w:rsidRDefault="00D35581" w:rsidP="00D75FCC">
            <w:proofErr w:type="spellStart"/>
            <w:r>
              <w:t>Numpy</w:t>
            </w:r>
            <w:proofErr w:type="spellEnd"/>
          </w:p>
        </w:tc>
        <w:tc>
          <w:tcPr>
            <w:tcW w:w="2338" w:type="dxa"/>
          </w:tcPr>
          <w:p w14:paraId="68380C89" w14:textId="0F30198B" w:rsidR="00D35581" w:rsidRDefault="00D35581" w:rsidP="00D75FCC">
            <w:r>
              <w:t>NA</w:t>
            </w:r>
          </w:p>
        </w:tc>
      </w:tr>
      <w:tr w:rsidR="00B852C2" w14:paraId="3BF412EF" w14:textId="77777777" w:rsidTr="00B852C2">
        <w:tc>
          <w:tcPr>
            <w:tcW w:w="2337" w:type="dxa"/>
          </w:tcPr>
          <w:p w14:paraId="18DD3DEB" w14:textId="450D61DD" w:rsidR="00B852C2" w:rsidRDefault="00F837B3" w:rsidP="00D75FCC">
            <w:r>
              <w:t xml:space="preserve">Physicochemical </w:t>
            </w:r>
          </w:p>
        </w:tc>
        <w:tc>
          <w:tcPr>
            <w:tcW w:w="2337" w:type="dxa"/>
          </w:tcPr>
          <w:p w14:paraId="7A9D126C" w14:textId="61BE65D0" w:rsidR="00B852C2" w:rsidRDefault="00CC4172" w:rsidP="00D75FCC">
            <w:r>
              <w:t>AAC</w:t>
            </w:r>
          </w:p>
        </w:tc>
        <w:tc>
          <w:tcPr>
            <w:tcW w:w="2338" w:type="dxa"/>
          </w:tcPr>
          <w:p w14:paraId="76D89FF5" w14:textId="3686B64B" w:rsidR="00B852C2" w:rsidRDefault="00CC4172" w:rsidP="00D75FCC">
            <w:proofErr w:type="spellStart"/>
            <w:r>
              <w:t>iFeature</w:t>
            </w:r>
            <w:proofErr w:type="spellEnd"/>
          </w:p>
        </w:tc>
        <w:tc>
          <w:tcPr>
            <w:tcW w:w="2338" w:type="dxa"/>
          </w:tcPr>
          <w:p w14:paraId="6F7D7B67" w14:textId="33B927EC" w:rsidR="00B852C2" w:rsidRDefault="005B154A" w:rsidP="00D75FCC">
            <w:r>
              <w:fldChar w:fldCharType="begin" w:fldLock="1"/>
            </w:r>
            <w:r w:rsidR="00DB0748">
              <w:instrText>ADDIN CSL_CITATION {"citationItems":[{"id":"ITEM-1","itemData":{"DOI":"10.1074/jbc.M401932200","ISSN":"00219258","PMID":"15039428","abstract":"Nuclear receptors are key transcription factors that regulate crucial gene networks responsible for cell growth, differentiation, and homeostasis. Nuclear receptors form a superfamily of phylogenetically related proteins and control functions associated with major diseases (e.g. diabetes, osteoporosis, and cancer). In this study, a novel method has been developed for classifying the subfamilies of nuclear receptors. The classification was achieved on the basis of amino acid and dipeptide composition from a sequence of receptors using support vector machines. The training and testing was done on a non-redundant data set of 282 proteins obtained from the NucleaRDB data base (1). The performance of all classifiers was evaluated using a 5-fold cross validation test. In the 5-fold cross-validation, the data set was randomly partitioned into five equal sets and evaluated five times on each distinct set while keeping the remaining four sets for training. It was found that different subfamilies of nuclear receptors were quite closely correlated in terms of amino acid composition as well as dipeptide composition. The overall accuracy of amino acid composition-based and dipeptide composition-based classifiers were 82.6 and 97.5%, respectively. Therefore, our results prove that different subfamilies of nuclear receptors are predictable with considerable accuracy using amino acid or dipeptide composition. Furthermore, based on above approach, an online web service, NRpred, was developed, which is available at www.imtech.res.in/raghava/nrpred.","author":[{"dropping-particle":"","family":"Bhasin","given":"Manoj","non-dropping-particle":"","parse-names":false,"suffix":""},{"dropping-particle":"","family":"Raghava","given":"Gajendra P.S.","non-dropping-particle":"","parse-names":false,"suffix":""}],"container-title":"Journal of Biological Chemistry","id":"ITEM-1","issued":{"date-parts":[["2004"]]},"title":"Classification of nuclear receptors based on amino acid composition and dipeptide composition","type":"article-journal"},"uris":["http://www.mendeley.com/documents/?uuid=35e5e2eb-3611-4082-99bf-f056551c9e6b","http://www.mendeley.com/documents/?uuid=6d26ebeb-06c1-4f2b-be28-36e346b49e93"]}],"mendeley":{"formattedCitation":"[57]","plainTextFormattedCitation":"[57]","previouslyFormattedCitation":"[56]"},"properties":{"noteIndex":0},"schema":"https://github.com/citation-style-language/schema/raw/master/csl-citation.json"}</w:instrText>
            </w:r>
            <w:r>
              <w:fldChar w:fldCharType="separate"/>
            </w:r>
            <w:r w:rsidR="00DB0748" w:rsidRPr="00DB0748">
              <w:rPr>
                <w:noProof/>
              </w:rPr>
              <w:t>[57]</w:t>
            </w:r>
            <w:r>
              <w:fldChar w:fldCharType="end"/>
            </w:r>
          </w:p>
        </w:tc>
      </w:tr>
      <w:tr w:rsidR="00B852C2" w14:paraId="3C3B242B" w14:textId="77777777" w:rsidTr="00B852C2">
        <w:tc>
          <w:tcPr>
            <w:tcW w:w="2337" w:type="dxa"/>
          </w:tcPr>
          <w:p w14:paraId="1D871FB0" w14:textId="15E0E680" w:rsidR="00B852C2" w:rsidRDefault="00CC4172" w:rsidP="00D75FCC">
            <w:r>
              <w:t>Physicochemical</w:t>
            </w:r>
          </w:p>
        </w:tc>
        <w:tc>
          <w:tcPr>
            <w:tcW w:w="2337" w:type="dxa"/>
          </w:tcPr>
          <w:p w14:paraId="63D753A4" w14:textId="015D1DFF" w:rsidR="00B852C2" w:rsidRDefault="00CC4172" w:rsidP="00D75FCC">
            <w:r>
              <w:t>CKSAAP</w:t>
            </w:r>
          </w:p>
        </w:tc>
        <w:tc>
          <w:tcPr>
            <w:tcW w:w="2338" w:type="dxa"/>
          </w:tcPr>
          <w:p w14:paraId="56B096F7" w14:textId="4DE551C0" w:rsidR="00B852C2" w:rsidRDefault="00CC4172" w:rsidP="00D75FCC">
            <w:proofErr w:type="spellStart"/>
            <w:r>
              <w:t>iFeature</w:t>
            </w:r>
            <w:proofErr w:type="spellEnd"/>
          </w:p>
        </w:tc>
        <w:tc>
          <w:tcPr>
            <w:tcW w:w="2338" w:type="dxa"/>
          </w:tcPr>
          <w:p w14:paraId="4F9C5A25" w14:textId="014FF497" w:rsidR="00B852C2" w:rsidRDefault="005B154A" w:rsidP="00D75FCC">
            <w:r>
              <w:fldChar w:fldCharType="begin" w:fldLock="1"/>
            </w:r>
            <w:r w:rsidR="00DB0748">
              <w:instrText>ADDIN CSL_CITATION {"citationItems":[{"id":"ITEM-1","itemData":{"DOI":"10.1016/j.bbrc.2007.02.040","ISSN":"0006291X","PMID":"17316561","abstract":"While above 80% of protein structures in PDB were determined using X-ray crystallography, in some cases only 42% of soluble purified proteins yield crystals. Since experimental verification of protein's ability to crystallize is relatively expensive and time-consuming, we propose a new in silico prediction system, called CRYSTALP, which is based on the protein's sequence. CRYSTALP uses a novel feature-based sequence representation and applies a Naïve Bayes classifier. It was compared with recent, competing in silico method, SECRET [P. Smialowski, T. Schmidt, J. Cox, A. Kirschner, D. Frishman, Will my protein crystallize? A sequence-based predictor, Proteins 62 (2) (2006) 343-355], and other state-of-the-art classifiers. Based on experimental tests, CRYSTALP is shown to predict crystallization with 77.5% accuracy, which is better by over 10% than the SECRET's accuracy, and better than accuracy of the other considered classifiers. CRYSTALP uses different and over 50% less features to represent sequences than SECRET. Additionally, features used by CRYSTALP may help to discover intra-molecular markers that influence protein crystallization. © 2007 Elsevier Inc. All rights reserved.","author":[{"dropping-particle":"","family":"Chen","given":"Ke","non-dropping-particle":"","parse-names":false,"suffix":""},{"dropping-particle":"","family":"Kurgan","given":"Lukasz","non-dropping-particle":"","parse-names":false,"suffix":""},{"dropping-particle":"","family":"Rahbari","given":"Mandana","non-dropping-particle":"","parse-names":false,"suffix":""}],"container-title":"Biochemical and Biophysical Research Communications","id":"ITEM-1","issued":{"date-parts":[["2007"]]},"title":"Prediction of protein crystallization using collocation of amino acid pairs","type":"article-journal"},"uris":["http://www.mendeley.com/documents/?uuid=b1f1b1bf-9e7c-4076-8662-cfd34b8cdf5f","http://www.mendeley.com/documents/?uuid=397fe457-3951-4986-a395-461193bdbc68"]}],"mendeley":{"formattedCitation":"[58]","plainTextFormattedCitation":"[58]","previouslyFormattedCitation":"[57]"},"properties":{"noteIndex":0},"schema":"https://github.com/citation-style-language/schema/raw/master/csl-citation.json"}</w:instrText>
            </w:r>
            <w:r>
              <w:fldChar w:fldCharType="separate"/>
            </w:r>
            <w:r w:rsidR="00DB0748" w:rsidRPr="00DB0748">
              <w:rPr>
                <w:noProof/>
              </w:rPr>
              <w:t>[58]</w:t>
            </w:r>
            <w:r>
              <w:fldChar w:fldCharType="end"/>
            </w:r>
          </w:p>
        </w:tc>
      </w:tr>
      <w:tr w:rsidR="00B852C2" w14:paraId="44CE56A5" w14:textId="77777777" w:rsidTr="00B852C2">
        <w:tc>
          <w:tcPr>
            <w:tcW w:w="2337" w:type="dxa"/>
          </w:tcPr>
          <w:p w14:paraId="43E76096" w14:textId="6FF77033" w:rsidR="00B852C2" w:rsidRDefault="00CC4172" w:rsidP="00D75FCC">
            <w:r>
              <w:t>Physicochemical</w:t>
            </w:r>
          </w:p>
        </w:tc>
        <w:tc>
          <w:tcPr>
            <w:tcW w:w="2337" w:type="dxa"/>
          </w:tcPr>
          <w:p w14:paraId="1E71219A" w14:textId="64AFEFFE" w:rsidR="00B852C2" w:rsidRDefault="00CC4172" w:rsidP="00D75FCC">
            <w:r>
              <w:t>TPC</w:t>
            </w:r>
          </w:p>
        </w:tc>
        <w:tc>
          <w:tcPr>
            <w:tcW w:w="2338" w:type="dxa"/>
          </w:tcPr>
          <w:p w14:paraId="7522D2E1" w14:textId="717E0AB7" w:rsidR="00B852C2" w:rsidRDefault="00CC4172" w:rsidP="00D75FCC">
            <w:proofErr w:type="spellStart"/>
            <w:r>
              <w:t>iFeature</w:t>
            </w:r>
            <w:proofErr w:type="spellEnd"/>
          </w:p>
        </w:tc>
        <w:tc>
          <w:tcPr>
            <w:tcW w:w="2338" w:type="dxa"/>
          </w:tcPr>
          <w:p w14:paraId="5400FBF2" w14:textId="15C791E1" w:rsidR="00B852C2" w:rsidRDefault="005B154A" w:rsidP="00D75FCC">
            <w:r>
              <w:fldChar w:fldCharType="begin" w:fldLock="1"/>
            </w:r>
            <w:r w:rsidR="00DB0748">
              <w:instrText>ADDIN CSL_CITATION {"citationItems":[{"id":"ITEM-1","itemData":{"DOI":"10.1074/jbc.M401932200","ISSN":"00219258","PMID":"15039428","abstract":"Nuclear receptors are key transcription factors that regulate crucial gene networks responsible for cell growth, differentiation, and homeostasis. Nuclear receptors form a superfamily of phylogenetically related proteins and control functions associated with major diseases (e.g. diabetes, osteoporosis, and cancer). In this study, a novel method has been developed for classifying the subfamilies of nuclear receptors. The classification was achieved on the basis of amino acid and dipeptide composition from a sequence of receptors using support vector machines. The training and testing was done on a non-redundant data set of 282 proteins obtained from the NucleaRDB data base (1). The performance of all classifiers was evaluated using a 5-fold cross validation test. In the 5-fold cross-validation, the data set was randomly partitioned into five equal sets and evaluated five times on each distinct set while keeping the remaining four sets for training. It was found that different subfamilies of nuclear receptors were quite closely correlated in terms of amino acid composition as well as dipeptide composition. The overall accuracy of amino acid composition-based and dipeptide composition-based classifiers were 82.6 and 97.5%, respectively. Therefore, our results prove that different subfamilies of nuclear receptors are predictable with considerable accuracy using amino acid or dipeptide composition. Furthermore, based on above approach, an online web service, NRpred, was developed, which is available at www.imtech.res.in/raghava/nrpred.","author":[{"dropping-particle":"","family":"Bhasin","given":"Manoj","non-dropping-particle":"","parse-names":false,"suffix":""},{"dropping-particle":"","family":"Raghava","given":"Gajendra P.S.","non-dropping-particle":"","parse-names":false,"suffix":""}],"container-title":"Journal of Biological Chemistry","id":"ITEM-1","issued":{"date-parts":[["2004"]]},"title":"Classification of nuclear receptors based on amino acid composition and dipeptide composition","type":"article-journal"},"uris":["http://www.mendeley.com/documents/?uuid=6d26ebeb-06c1-4f2b-be28-36e346b49e93","http://www.mendeley.com/documents/?uuid=35e5e2eb-3611-4082-99bf-f056551c9e6b"]}],"mendeley":{"formattedCitation":"[57]","plainTextFormattedCitation":"[57]","previouslyFormattedCitation":"[56]"},"properties":{"noteIndex":0},"schema":"https://github.com/citation-style-language/schema/raw/master/csl-citation.json"}</w:instrText>
            </w:r>
            <w:r>
              <w:fldChar w:fldCharType="separate"/>
            </w:r>
            <w:r w:rsidR="00DB0748" w:rsidRPr="00DB0748">
              <w:rPr>
                <w:noProof/>
              </w:rPr>
              <w:t>[57]</w:t>
            </w:r>
            <w:r>
              <w:fldChar w:fldCharType="end"/>
            </w:r>
          </w:p>
        </w:tc>
      </w:tr>
      <w:tr w:rsidR="00B852C2" w14:paraId="119F3F55" w14:textId="77777777" w:rsidTr="00B852C2">
        <w:tc>
          <w:tcPr>
            <w:tcW w:w="2337" w:type="dxa"/>
          </w:tcPr>
          <w:p w14:paraId="3ADEC8B7" w14:textId="02983B1C" w:rsidR="00B852C2" w:rsidRDefault="00CC4172" w:rsidP="00D75FCC">
            <w:r>
              <w:t>Physicochemical</w:t>
            </w:r>
          </w:p>
        </w:tc>
        <w:tc>
          <w:tcPr>
            <w:tcW w:w="2337" w:type="dxa"/>
          </w:tcPr>
          <w:p w14:paraId="0FC6E6FB" w14:textId="3F49AF35" w:rsidR="00B852C2" w:rsidRDefault="00CC4172" w:rsidP="00D75FCC">
            <w:r>
              <w:t>DPC</w:t>
            </w:r>
          </w:p>
        </w:tc>
        <w:tc>
          <w:tcPr>
            <w:tcW w:w="2338" w:type="dxa"/>
          </w:tcPr>
          <w:p w14:paraId="5C97DE22" w14:textId="0B6DFD3A" w:rsidR="00B852C2" w:rsidRDefault="00CC4172" w:rsidP="00D75FCC">
            <w:proofErr w:type="spellStart"/>
            <w:r>
              <w:t>iFeature</w:t>
            </w:r>
            <w:proofErr w:type="spellEnd"/>
          </w:p>
        </w:tc>
        <w:tc>
          <w:tcPr>
            <w:tcW w:w="2338" w:type="dxa"/>
          </w:tcPr>
          <w:p w14:paraId="4931ABF9" w14:textId="77EFF8D8" w:rsidR="00B852C2" w:rsidRDefault="005B154A" w:rsidP="00D75FCC">
            <w:r>
              <w:fldChar w:fldCharType="begin" w:fldLock="1"/>
            </w:r>
            <w:r w:rsidR="00DB0748">
              <w:instrText>ADDIN CSL_CITATION {"citationItems":[{"id":"ITEM-1","itemData":{"DOI":"10.1089/omi.2015.0095","ISSN":"15578100","PMID":"26406767","abstract":"Proteins embody epitopes that serve as their antigenic determinants. Epitopes occupy a central place in integrative biology, not to mention as targets for novel vaccine, pharmaceutical, and systems diagnostics development. The presence of T-cell and B-cell epitopes has been extensively studied due to their potential in synthetic vaccine design. However, reliable prediction of linear B-cell epitope remains a formidable challenge. Earlier studies have reported discrepancy in amino acid composition between the epitopes and non-epitopes. Hence, this study proposed and developed a novel amino acid composition-based feature descriptor, Dipeptide Deviation from Expected Mean (DDE), to distinguish the linear B-cell epitopes from non-epitopes effectively. In this study, for the first time, only exact linear B-cell epitopes and non-epitopes have been utilized for developing the prediction method, unlike the use of epitope-containing regions in earlier reports. To evaluate the performance of the DDE feature vector, models have been developed with two widely used machine-learning techniques Support Vector Machine and AdaBoost-Random Forest. Five-fold cross-validation performance of the proposed method with error-free dataset and dataset from other studies achieved an overall accuracy between nearly 61% and 73%, with balance between sensitivity and specificity metrics. Performance of the DDE feature vector was better (with accuracy difference of about 2% to 12%), in comparison to other amino acid-derived features on different datasets. This study reflects the efficiency of the DDE feature vector in enhancing the linear B-cell epitope prediction performance, compared to other feature representations. The proposed method is made as a stand-alone tool available freely for researchers, particularly for those interested in vaccine design and novel molecular target development for systems therapeutics and diagnostics: https://github.com/brsaran/LBEEP","author":[{"dropping-particle":"","family":"Saravanan","given":"Vijayakumar","non-dropping-particle":"","parse-names":false,"suffix":""},{"dropping-particle":"","family":"Gautham","given":"Namasivayam","non-dropping-particle":"","parse-names":false,"suffix":""}],"container-title":"OMICS A Journal of Integrative Biology","id":"ITEM-1","issued":{"date-parts":[["2015"]]},"title":"Harnessing computational biology for exact linear B-cell epitope prediction: A novel amino acid composition-based feature descriptor","type":"article-journal"},"uris":["http://www.mendeley.com/documents/?uuid=a3070f20-3f36-4883-a8fa-4052cf70c4ed","http://www.mendeley.com/documents/?uuid=e231c9d6-631b-407a-bcf5-da062a2417a1"]}],"mendeley":{"formattedCitation":"[59]","plainTextFormattedCitation":"[59]","previouslyFormattedCitation":"[58]"},"properties":{"noteIndex":0},"schema":"https://github.com/citation-style-language/schema/raw/master/csl-citation.json"}</w:instrText>
            </w:r>
            <w:r>
              <w:fldChar w:fldCharType="separate"/>
            </w:r>
            <w:r w:rsidR="00DB0748" w:rsidRPr="00DB0748">
              <w:rPr>
                <w:noProof/>
              </w:rPr>
              <w:t>[59]</w:t>
            </w:r>
            <w:r>
              <w:fldChar w:fldCharType="end"/>
            </w:r>
          </w:p>
        </w:tc>
      </w:tr>
      <w:tr w:rsidR="00B852C2" w14:paraId="282DDDCF" w14:textId="77777777" w:rsidTr="00B852C2">
        <w:tc>
          <w:tcPr>
            <w:tcW w:w="2337" w:type="dxa"/>
          </w:tcPr>
          <w:p w14:paraId="254D6B7C" w14:textId="42AB896F" w:rsidR="00B852C2" w:rsidRDefault="00CC4172" w:rsidP="00D75FCC">
            <w:r>
              <w:t>Physicochemical</w:t>
            </w:r>
          </w:p>
        </w:tc>
        <w:tc>
          <w:tcPr>
            <w:tcW w:w="2337" w:type="dxa"/>
          </w:tcPr>
          <w:p w14:paraId="26213217" w14:textId="27761C68" w:rsidR="00B852C2" w:rsidRDefault="00CC4172" w:rsidP="00D75FCC">
            <w:r>
              <w:t>DDE</w:t>
            </w:r>
          </w:p>
        </w:tc>
        <w:tc>
          <w:tcPr>
            <w:tcW w:w="2338" w:type="dxa"/>
          </w:tcPr>
          <w:p w14:paraId="628B5F1D" w14:textId="15985F88" w:rsidR="00B852C2" w:rsidRDefault="00CC4172" w:rsidP="00D75FCC">
            <w:proofErr w:type="spellStart"/>
            <w:r>
              <w:t>iFeature</w:t>
            </w:r>
            <w:proofErr w:type="spellEnd"/>
          </w:p>
        </w:tc>
        <w:tc>
          <w:tcPr>
            <w:tcW w:w="2338" w:type="dxa"/>
          </w:tcPr>
          <w:p w14:paraId="17CCD5AC" w14:textId="1600D628" w:rsidR="00B852C2" w:rsidRDefault="00B8059B" w:rsidP="00D75FCC">
            <w:r>
              <w:fldChar w:fldCharType="begin" w:fldLock="1"/>
            </w:r>
            <w:r w:rsidR="00DB0748">
              <w:instrText>ADDIN CSL_CITATION {"citationItems":[{"id":"ITEM-1","itemData":{"DOI":"10.1089/omi.2015.0095","ISSN":"15578100","PMID":"26406767","abstract":"Proteins embody epitopes that serve as their antigenic determinants. Epitopes occupy a central place in integrative biology, not to mention as targets for novel vaccine, pharmaceutical, and systems diagnostics development. The presence of T-cell and B-cell epitopes has been extensively studied due to their potential in synthetic vaccine design. However, reliable prediction of linear B-cell epitope remains a formidable challenge. Earlier studies have reported discrepancy in amino acid composition between the epitopes and non-epitopes. Hence, this study proposed and developed a novel amino acid composition-based feature descriptor, Dipeptide Deviation from Expected Mean (DDE), to distinguish the linear B-cell epitopes from non-epitopes effectively. In this study, for the first time, only exact linear B-cell epitopes and non-epitopes have been utilized for developing the prediction method, unlike the use of epitope-containing regions in earlier reports. To evaluate the performance of the DDE feature vector, models have been developed with two widely used machine-learning techniques Support Vector Machine and AdaBoost-Random Forest. Five-fold cross-validation performance of the proposed method with error-free dataset and dataset from other studies achieved an overall accuracy between nearly 61% and 73%, with balance between sensitivity and specificity metrics. Performance of the DDE feature vector was better (with accuracy difference of about 2% to 12%), in comparison to other amino acid-derived features on different datasets. This study reflects the efficiency of the DDE feature vector in enhancing the linear B-cell epitope prediction performance, compared to other feature representations. The proposed method is made as a stand-alone tool available freely for researchers, particularly for those interested in vaccine design and novel molecular target development for systems therapeutics and diagnostics: https://github.com/brsaran/LBEEP","author":[{"dropping-particle":"","family":"Saravanan","given":"Vijayakumar","non-dropping-particle":"","parse-names":false,"suffix":""},{"dropping-particle":"","family":"Gautham","given":"Namasivayam","non-dropping-particle":"","parse-names":false,"suffix":""}],"container-title":"OMICS A Journal of Integrative Biology","id":"ITEM-1","issued":{"date-parts":[["2015"]]},"title":"Harnessing computational biology for exact linear B-cell epitope prediction: A novel amino acid composition-based feature descriptor","type":"article-journal"},"uris":["http://www.mendeley.com/documents/?uuid=e231c9d6-631b-407a-bcf5-da062a2417a1","http://www.mendeley.com/documents/?uuid=a3070f20-3f36-4883-a8fa-4052cf70c4ed"]}],"mendeley":{"formattedCitation":"[59]","plainTextFormattedCitation":"[59]","previouslyFormattedCitation":"[58]"},"properties":{"noteIndex":0},"schema":"https://github.com/citation-style-language/schema/raw/master/csl-citation.json"}</w:instrText>
            </w:r>
            <w:r>
              <w:fldChar w:fldCharType="separate"/>
            </w:r>
            <w:r w:rsidR="00DB0748" w:rsidRPr="00DB0748">
              <w:rPr>
                <w:noProof/>
              </w:rPr>
              <w:t>[59]</w:t>
            </w:r>
            <w:r>
              <w:fldChar w:fldCharType="end"/>
            </w:r>
          </w:p>
        </w:tc>
      </w:tr>
      <w:tr w:rsidR="00B852C2" w14:paraId="4870B97D" w14:textId="77777777" w:rsidTr="00B852C2">
        <w:tc>
          <w:tcPr>
            <w:tcW w:w="2337" w:type="dxa"/>
          </w:tcPr>
          <w:p w14:paraId="02A31C21" w14:textId="49C43134" w:rsidR="00B852C2" w:rsidRDefault="00CC4172" w:rsidP="00D75FCC">
            <w:r>
              <w:t>Physicochemical</w:t>
            </w:r>
          </w:p>
        </w:tc>
        <w:tc>
          <w:tcPr>
            <w:tcW w:w="2337" w:type="dxa"/>
          </w:tcPr>
          <w:p w14:paraId="467ACDDE" w14:textId="0C5E9A51" w:rsidR="00B852C2" w:rsidRDefault="00CC4172" w:rsidP="00D75FCC">
            <w:r>
              <w:t>GAAC</w:t>
            </w:r>
          </w:p>
        </w:tc>
        <w:tc>
          <w:tcPr>
            <w:tcW w:w="2338" w:type="dxa"/>
          </w:tcPr>
          <w:p w14:paraId="70389A1C" w14:textId="1195A67F" w:rsidR="00B852C2" w:rsidRDefault="00CC4172" w:rsidP="00D75FCC">
            <w:proofErr w:type="spellStart"/>
            <w:r>
              <w:t>iFeature</w:t>
            </w:r>
            <w:proofErr w:type="spellEnd"/>
          </w:p>
        </w:tc>
        <w:tc>
          <w:tcPr>
            <w:tcW w:w="2338" w:type="dxa"/>
          </w:tcPr>
          <w:p w14:paraId="467D1A8F" w14:textId="01E8B955" w:rsidR="00B852C2" w:rsidRDefault="00B8059B" w:rsidP="00D75FCC">
            <w:r>
              <w:fldChar w:fldCharType="begin" w:fldLock="1"/>
            </w:r>
            <w:r w:rsidR="00DB0748">
              <w:instrText>ADDIN CSL_CITATION {"citationItems":[{"id":"ITEM-1","itemData":{"DOI":"10.1093/bioinformatics/btr291","ISSN":"13674803","PMID":"21551145","abstract":"Summary: Bioinformatics research often requires conservative analyses of a group of sequences associated with a specific biological function (e.g. transcription factor binding sites, micro RNA target sites or protein post-translational modification sites). Due to the difficulty in exploring conserved motifs on a large-scale sequence data involved with various signals, a new method, MDDLogo, is developed. MDDLogo applies maximal dependence decomposition (MDD) to cluster a group of aligned signal sequences into subgroups containing statistically significant motifs. In order to extract motifs that contain a conserved biochemical property of amino acids in protein sequences, the set of 20 amino acids is further categorized according to their physicochemical properties, e.g. hydrophobicity, charge or molecular size. MDDLogo has been demonstrated to accurately identify the kinase-specific substrate motifs in 1221 human phosphorylation sites associated with seven well-known kinase families from Phospho.ELM. Moreover, in a set of plant phosphorylation data-lacking kinase information, MDDLogo has been applied to help in the investigation of substrate motifs of potential kinases and in the improvement of the identification of plant phosphorylation sites with various substrate specificities. In this study, MDDLogo is comparable with another well-known motif discover tool, Motif-X. © The Author 2011. Published by Oxford University Press. All rights reserved.","author":[{"dropping-particle":"","family":"Lee","given":"Tzong Yi","non-dropping-particle":"","parse-names":false,"suffix":""},{"dropping-particle":"","family":"Lin","given":"Zong Qing","non-dropping-particle":"","parse-names":false,"suffix":""},{"dropping-particle":"","family":"Hsieh","given":"Sheng Jen","non-dropping-particle":"","parse-names":false,"suffix":""},{"dropping-particle":"","family":"Bretaña","given":"Neil Arvin","non-dropping-particle":"","parse-names":false,"suffix":""},{"dropping-particle":"","family":"Lu","given":"Cheng Tsung","non-dropping-particle":"","parse-names":false,"suffix":""}],"container-title":"Bioinformatics","id":"ITEM-1","issued":{"date-parts":[["2011"]]},"title":"Exploiting maximal dependence decomposition to identify conserved motifs from a group of aligned signal sequences","type":"article-journal"},"uris":["http://www.mendeley.com/documents/?uuid=6471d78e-e3c5-4394-b664-48810a876fc4","http://www.mendeley.com/documents/?uuid=73110208-5e85-49b0-81f2-7d46c577488a"]}],"mendeley":{"formattedCitation":"[60]","plainTextFormattedCitation":"[60]","previouslyFormattedCitation":"[59]"},"properties":{"noteIndex":0},"schema":"https://github.com/citation-style-language/schema/raw/master/csl-citation.json"}</w:instrText>
            </w:r>
            <w:r>
              <w:fldChar w:fldCharType="separate"/>
            </w:r>
            <w:r w:rsidR="00DB0748" w:rsidRPr="00DB0748">
              <w:rPr>
                <w:noProof/>
              </w:rPr>
              <w:t>[60]</w:t>
            </w:r>
            <w:r>
              <w:fldChar w:fldCharType="end"/>
            </w:r>
          </w:p>
        </w:tc>
      </w:tr>
      <w:tr w:rsidR="00B852C2" w14:paraId="25DB4163" w14:textId="77777777" w:rsidTr="00B852C2">
        <w:tc>
          <w:tcPr>
            <w:tcW w:w="2337" w:type="dxa"/>
          </w:tcPr>
          <w:p w14:paraId="2788CC93" w14:textId="06A0757B" w:rsidR="00B852C2" w:rsidRDefault="00CC4172" w:rsidP="00D75FCC">
            <w:r>
              <w:t>Physicochemical</w:t>
            </w:r>
          </w:p>
        </w:tc>
        <w:tc>
          <w:tcPr>
            <w:tcW w:w="2337" w:type="dxa"/>
          </w:tcPr>
          <w:p w14:paraId="461CE6EA" w14:textId="035DEA45" w:rsidR="00B852C2" w:rsidRDefault="00CC4172" w:rsidP="00D75FCC">
            <w:r>
              <w:t>CKSAAGP</w:t>
            </w:r>
          </w:p>
        </w:tc>
        <w:tc>
          <w:tcPr>
            <w:tcW w:w="2338" w:type="dxa"/>
          </w:tcPr>
          <w:p w14:paraId="5DD36BBC" w14:textId="3521118E" w:rsidR="00B852C2" w:rsidRDefault="00CC4172" w:rsidP="00D75FCC">
            <w:proofErr w:type="spellStart"/>
            <w:r>
              <w:t>iFeature</w:t>
            </w:r>
            <w:proofErr w:type="spellEnd"/>
          </w:p>
        </w:tc>
        <w:tc>
          <w:tcPr>
            <w:tcW w:w="2338" w:type="dxa"/>
          </w:tcPr>
          <w:p w14:paraId="12D8E524" w14:textId="05D765F4" w:rsidR="00B852C2" w:rsidRDefault="00B8059B" w:rsidP="00D75FCC">
            <w:r>
              <w:fldChar w:fldCharType="begin" w:fldLock="1"/>
            </w:r>
            <w:r w:rsidR="00DB0748">
              <w:instrText>ADDIN CSL_CITATION {"citationItems":[{"id":"ITEM-1","itemData":{"DOI":"10.1093/bioinformatics/bty140","author":[{"dropping-particle":"","family":"Chen","given":"Zhen","non-dropping-particle":"","parse-names":false,"suffix":""},{"dropping-particle":"","family":"Zhao","given":"Pei","non-dropping-particle":"","parse-names":false,"suffix":""},{"dropping-particle":"","family":"Li","given":"Fuyi","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chen","non-dropping-particle":"","parse-names":false,"suffix":""},{"dropping-particle":"","family":"Song","given":"Jiangning","non-dropping-particle":"","parse-names":false,"suffix":""}],"id":"ITEM-1","issue":"March","issued":{"date-parts":[["2018"]]},"note":"Identification of features","page":"2499-2502","title":"Sequence analysis iFeature : a Python package and web server for features extraction and selection from protein and peptide sequences","type":"article-journal","volume":"34"},"uris":["http://www.mendeley.com/documents/?uuid=15f46f77-b353-493f-be12-9db68df28c35"]}],"mendeley":{"formattedCitation":"[61]","plainTextFormattedCitation":"[61]","previouslyFormattedCitation":"[60]"},"properties":{"noteIndex":0},"schema":"https://github.com/citation-style-language/schema/raw/master/csl-citation.json"}</w:instrText>
            </w:r>
            <w:r>
              <w:fldChar w:fldCharType="separate"/>
            </w:r>
            <w:r w:rsidR="00DB0748" w:rsidRPr="00DB0748">
              <w:rPr>
                <w:noProof/>
              </w:rPr>
              <w:t>[61]</w:t>
            </w:r>
            <w:r>
              <w:fldChar w:fldCharType="end"/>
            </w:r>
          </w:p>
        </w:tc>
      </w:tr>
      <w:tr w:rsidR="00B852C2" w14:paraId="2C5CD8AA" w14:textId="77777777" w:rsidTr="00B852C2">
        <w:tc>
          <w:tcPr>
            <w:tcW w:w="2337" w:type="dxa"/>
          </w:tcPr>
          <w:p w14:paraId="67684C5A" w14:textId="54C79E23" w:rsidR="00B852C2" w:rsidRDefault="00CC4172" w:rsidP="00D75FCC">
            <w:r>
              <w:t>Physicochemical</w:t>
            </w:r>
          </w:p>
        </w:tc>
        <w:tc>
          <w:tcPr>
            <w:tcW w:w="2337" w:type="dxa"/>
          </w:tcPr>
          <w:p w14:paraId="27460D49" w14:textId="20287520" w:rsidR="00B852C2" w:rsidRDefault="00CC4172" w:rsidP="00D75FCC">
            <w:r>
              <w:t>GTPC</w:t>
            </w:r>
          </w:p>
        </w:tc>
        <w:tc>
          <w:tcPr>
            <w:tcW w:w="2338" w:type="dxa"/>
          </w:tcPr>
          <w:p w14:paraId="45787546" w14:textId="50AB4FFF" w:rsidR="00B852C2" w:rsidRDefault="00CC4172" w:rsidP="00D75FCC">
            <w:proofErr w:type="spellStart"/>
            <w:r>
              <w:t>iFeature</w:t>
            </w:r>
            <w:proofErr w:type="spellEnd"/>
          </w:p>
        </w:tc>
        <w:tc>
          <w:tcPr>
            <w:tcW w:w="2338" w:type="dxa"/>
          </w:tcPr>
          <w:p w14:paraId="3937CA68" w14:textId="0C536008" w:rsidR="00B852C2" w:rsidRDefault="00B8059B" w:rsidP="00D75FCC">
            <w:r>
              <w:fldChar w:fldCharType="begin" w:fldLock="1"/>
            </w:r>
            <w:r w:rsidR="00DB0748">
              <w:instrText>ADDIN CSL_CITATION {"citationItems":[{"id":"ITEM-1","itemData":{"DOI":"10.1093/bioinformatics/bty140","author":[{"dropping-particle":"","family":"Chen","given":"Zhen","non-dropping-particle":"","parse-names":false,"suffix":""},{"dropping-particle":"","family":"Zhao","given":"Pei","non-dropping-particle":"","parse-names":false,"suffix":""},{"dropping-particle":"","family":"Li","given":"Fuyi","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chen","non-dropping-particle":"","parse-names":false,"suffix":""},{"dropping-particle":"","family":"Song","given":"Jiangning","non-dropping-particle":"","parse-names":false,"suffix":""}],"id":"ITEM-1","issue":"March","issued":{"date-parts":[["2018"]]},"note":"Identification of features","page":"2499-2502","title":"Sequence analysis iFeature : a Python package and web server for features extraction and selection from protein and peptide sequences","type":"article-journal","volume":"34"},"uris":["http://www.mendeley.com/documents/?uuid=15f46f77-b353-493f-be12-9db68df28c35"]}],"mendeley":{"formattedCitation":"[61]","plainTextFormattedCitation":"[61]","previouslyFormattedCitation":"[60]"},"properties":{"noteIndex":0},"schema":"https://github.com/citation-style-language/schema/raw/master/csl-citation.json"}</w:instrText>
            </w:r>
            <w:r>
              <w:fldChar w:fldCharType="separate"/>
            </w:r>
            <w:r w:rsidR="00DB0748" w:rsidRPr="00DB0748">
              <w:rPr>
                <w:noProof/>
              </w:rPr>
              <w:t>[61]</w:t>
            </w:r>
            <w:r>
              <w:fldChar w:fldCharType="end"/>
            </w:r>
          </w:p>
        </w:tc>
      </w:tr>
      <w:tr w:rsidR="00B852C2" w14:paraId="09929690" w14:textId="77777777" w:rsidTr="00B852C2">
        <w:tc>
          <w:tcPr>
            <w:tcW w:w="2337" w:type="dxa"/>
          </w:tcPr>
          <w:p w14:paraId="00F0C648" w14:textId="090A963C" w:rsidR="00B852C2" w:rsidRDefault="00CC4172" w:rsidP="00D75FCC">
            <w:r>
              <w:t>Physicochemical</w:t>
            </w:r>
          </w:p>
        </w:tc>
        <w:tc>
          <w:tcPr>
            <w:tcW w:w="2337" w:type="dxa"/>
          </w:tcPr>
          <w:p w14:paraId="2FF36770" w14:textId="4C29758C" w:rsidR="00B852C2" w:rsidRDefault="00CC4172" w:rsidP="00D75FCC">
            <w:r>
              <w:t>GDPC</w:t>
            </w:r>
          </w:p>
        </w:tc>
        <w:tc>
          <w:tcPr>
            <w:tcW w:w="2338" w:type="dxa"/>
          </w:tcPr>
          <w:p w14:paraId="27D3FEC5" w14:textId="5728DA8D" w:rsidR="00B852C2" w:rsidRDefault="00CC4172" w:rsidP="00D75FCC">
            <w:proofErr w:type="spellStart"/>
            <w:r>
              <w:t>iFeature</w:t>
            </w:r>
            <w:proofErr w:type="spellEnd"/>
          </w:p>
        </w:tc>
        <w:tc>
          <w:tcPr>
            <w:tcW w:w="2338" w:type="dxa"/>
          </w:tcPr>
          <w:p w14:paraId="0AE18AB2" w14:textId="5EDA6099" w:rsidR="00B852C2" w:rsidRDefault="00B8059B" w:rsidP="00D75FCC">
            <w:r>
              <w:fldChar w:fldCharType="begin" w:fldLock="1"/>
            </w:r>
            <w:r w:rsidR="00DB0748">
              <w:instrText>ADDIN CSL_CITATION {"citationItems":[{"id":"ITEM-1","itemData":{"DOI":"10.1093/bioinformatics/bty140","author":[{"dropping-particle":"","family":"Chen","given":"Zhen","non-dropping-particle":"","parse-names":false,"suffix":""},{"dropping-particle":"","family":"Zhao","given":"Pei","non-dropping-particle":"","parse-names":false,"suffix":""},{"dropping-particle":"","family":"Li","given":"Fuyi","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chen","non-dropping-particle":"","parse-names":false,"suffix":""},{"dropping-particle":"","family":"Song","given":"Jiangning","non-dropping-particle":"","parse-names":false,"suffix":""}],"id":"ITEM-1","issue":"March","issued":{"date-parts":[["2018"]]},"note":"Identification of features","page":"2499-2502","title":"Sequence analysis iFeature : a Python package and web server for features extraction and selection from protein and peptide sequences","type":"article-journal","volume":"34"},"uris":["http://www.mendeley.com/documents/?uuid=15f46f77-b353-493f-be12-9db68df28c35"]}],"mendeley":{"formattedCitation":"[61]","plainTextFormattedCitation":"[61]","previouslyFormattedCitation":"[60]"},"properties":{"noteIndex":0},"schema":"https://github.com/citation-style-language/schema/raw/master/csl-citation.json"}</w:instrText>
            </w:r>
            <w:r>
              <w:fldChar w:fldCharType="separate"/>
            </w:r>
            <w:r w:rsidR="00DB0748" w:rsidRPr="00DB0748">
              <w:rPr>
                <w:noProof/>
              </w:rPr>
              <w:t>[61]</w:t>
            </w:r>
            <w:r>
              <w:fldChar w:fldCharType="end"/>
            </w:r>
          </w:p>
        </w:tc>
      </w:tr>
      <w:tr w:rsidR="00B852C2" w14:paraId="43BFE365" w14:textId="77777777" w:rsidTr="00B852C2">
        <w:tc>
          <w:tcPr>
            <w:tcW w:w="2337" w:type="dxa"/>
          </w:tcPr>
          <w:p w14:paraId="57A6BD82" w14:textId="76323663" w:rsidR="00B852C2" w:rsidRDefault="00CC4172" w:rsidP="00D75FCC">
            <w:r>
              <w:t>Physicochemical</w:t>
            </w:r>
          </w:p>
        </w:tc>
        <w:tc>
          <w:tcPr>
            <w:tcW w:w="2337" w:type="dxa"/>
          </w:tcPr>
          <w:p w14:paraId="32C10659" w14:textId="0B655886" w:rsidR="00B852C2" w:rsidRDefault="00CC4172" w:rsidP="00D75FCC">
            <w:r>
              <w:t>Moran</w:t>
            </w:r>
          </w:p>
        </w:tc>
        <w:tc>
          <w:tcPr>
            <w:tcW w:w="2338" w:type="dxa"/>
          </w:tcPr>
          <w:p w14:paraId="321D4585" w14:textId="55554929" w:rsidR="00B852C2" w:rsidRDefault="00CC4172" w:rsidP="00D75FCC">
            <w:proofErr w:type="spellStart"/>
            <w:r>
              <w:t>iFeature</w:t>
            </w:r>
            <w:proofErr w:type="spellEnd"/>
          </w:p>
        </w:tc>
        <w:tc>
          <w:tcPr>
            <w:tcW w:w="2338" w:type="dxa"/>
          </w:tcPr>
          <w:p w14:paraId="2800DA35" w14:textId="1BFF0C15" w:rsidR="00B852C2" w:rsidRDefault="00B8059B" w:rsidP="00D75FCC">
            <w:r>
              <w:fldChar w:fldCharType="begin" w:fldLock="1"/>
            </w:r>
            <w:r w:rsidR="00DB0748">
              <w:instrText>ADDIN CSL_CITATION {"citationItems":[{"id":"ITEM-1","itemData":{"DOI":"10.1023/A:1007091128394","ISSN":"02778033","PMID":"11043931","abstract":"A new algorithm to predict the types of membrane proteins is proposed. Besides the amino acid composition of the query protein, the information within the amino acid sequence is taken into account. A formulation of the autocorrelation functions based on the hydrophobicity index of the 20 amino acids is adopted. The overall predictive accuracy is remarkably increased for the database of 2054 membrane proteins studied here. An improvement of about 13% in the resubstitution test and 8% in the jackknife test is achieved compared with those of algorithms based merely on the amino acid composition. Consequently, overall predictive accuracy is as high as 94% and 82% for the resubstitution and jackknife tests, respectively, for the prediction of the five types. Since the proposed algorithm is based on more parameters than those in the amino acid composition approach, the predictive accuracy would be further increased for a larger and more class-balanced database. The present algorithm should be useful in the determination of the types and functions of new membrane proteins. The computer program is available on request.","author":[{"dropping-particle":"","family":"Feng","given":"Z. P.","non-dropping-particle":"","parse-names":false,"suffix":""},{"dropping-particle":"","family":"Zhang","given":"C. T.","non-dropping-particle":"","parse-names":false,"suffix":""}],"container-title":"Journal of Protein Chemistry","id":"ITEM-1","issued":{"date-parts":[["2000"]]},"title":"Prediction of membrane protein types based on the hydrophobic index of amino acids","type":"article-journal"},"uris":["http://www.mendeley.com/documents/?uuid=a0ba6569-0bc1-4a2c-bdd3-d0194198ba01","http://www.mendeley.com/documents/?uuid=b4b0e5e9-995d-4f6a-9ede-7ef5a77c6033"]}],"mendeley":{"formattedCitation":"[62]","plainTextFormattedCitation":"[62]","previouslyFormattedCitation":"[61]"},"properties":{"noteIndex":0},"schema":"https://github.com/citation-style-language/schema/raw/master/csl-citation.json"}</w:instrText>
            </w:r>
            <w:r>
              <w:fldChar w:fldCharType="separate"/>
            </w:r>
            <w:r w:rsidR="00DB0748" w:rsidRPr="00DB0748">
              <w:rPr>
                <w:noProof/>
              </w:rPr>
              <w:t>[62]</w:t>
            </w:r>
            <w:r>
              <w:fldChar w:fldCharType="end"/>
            </w:r>
          </w:p>
        </w:tc>
      </w:tr>
      <w:tr w:rsidR="00B852C2" w14:paraId="31433F51" w14:textId="77777777" w:rsidTr="00B852C2">
        <w:tc>
          <w:tcPr>
            <w:tcW w:w="2337" w:type="dxa"/>
          </w:tcPr>
          <w:p w14:paraId="33835FC0" w14:textId="7F5D75D0" w:rsidR="00B852C2" w:rsidRDefault="00CC4172" w:rsidP="00D75FCC">
            <w:r>
              <w:t>Physicochemical</w:t>
            </w:r>
          </w:p>
        </w:tc>
        <w:tc>
          <w:tcPr>
            <w:tcW w:w="2337" w:type="dxa"/>
          </w:tcPr>
          <w:p w14:paraId="51FD1C38" w14:textId="57AB7477" w:rsidR="00B852C2" w:rsidRDefault="00CC4172" w:rsidP="00D75FCC">
            <w:r>
              <w:t>Geary</w:t>
            </w:r>
          </w:p>
        </w:tc>
        <w:tc>
          <w:tcPr>
            <w:tcW w:w="2338" w:type="dxa"/>
          </w:tcPr>
          <w:p w14:paraId="76307784" w14:textId="43E47FFD" w:rsidR="00B852C2" w:rsidRDefault="00CC4172" w:rsidP="00D75FCC">
            <w:proofErr w:type="spellStart"/>
            <w:r>
              <w:t>iFeature</w:t>
            </w:r>
            <w:proofErr w:type="spellEnd"/>
          </w:p>
        </w:tc>
        <w:tc>
          <w:tcPr>
            <w:tcW w:w="2338" w:type="dxa"/>
          </w:tcPr>
          <w:p w14:paraId="3C6607BA" w14:textId="4594DE85" w:rsidR="00B852C2" w:rsidRDefault="00B8059B" w:rsidP="00D75FCC">
            <w:r>
              <w:fldChar w:fldCharType="begin" w:fldLock="1"/>
            </w:r>
            <w:r w:rsidR="00DB0748">
              <w:instrText>ADDIN CSL_CITATION {"citationItems":[{"id":"ITEM-1","itemData":{"DOI":"10.1002/ajpa.20250","ISSN":"00029483","PMID":"16261547","abstract":"Spatial autocorrelation (SA) methods were recently extended to detect local spatial autocorrelation (LSA) at individual localities. LSA statistics serve as useful indicators of local genetic population structure. We applied this method to 15 allele frequencies from 43 villages of a South American tribe, the Yanomama. Based on a network of links ≤51 km between neighboring villages, we calculated LSA statistics for Moran, Geary, and Getis-Ord coefficients. We also developed two new, rescaled indices of local SA. Local indicators of positive SA highlight villages surrounded by genetically similar near neighbors. Negative LSA statistics indicate sharp genetic differences from near neighbors. Markedly positive LSA was found for all 11 outlier villages. The most negatively LSA villages are in the central, densely connected cluster. The Getis-Ord coefficients of suitably transformed allele frequencies point to clusters of villages with unusually high or low allelic polymorphisms. The most homozygous villages are all in the four geographically isolated village clusters. The most polymorphic villages are all in the large, densely settled Yanomame dialect group. An ad hoc linguistic isolation index between neighboring villages showed that villages in isolated pairs and triplets have linguistically similar neighbors, whereas nine villages with notably negative LSA are all near dialect and kinship boundaries. The location of a village with respect to the graph structure of its neighborhood affects its LSA and genetic polymorphism. The implications of these findings for the population structure of the Yanomama are compatible with those from an earlier study of global SA in these villages. © 2005 Wiley-Liss, Inc.","author":[{"dropping-particle":"","family":"Sokal","given":"Robert R.","non-dropping-particle":"","parse-names":false,"suffix":""},{"dropping-particle":"","family":"Thomson","given":"Barbara A.","non-dropping-particle":"","parse-names":false,"suffix":""}],"container-title":"American Journal of Physical Anthropology","id":"ITEM-1","issued":{"date-parts":[["2006"]]},"title":"Population structure inferred by local spatial autocorrelation: An example from an Amerindian tribal population","type":"article-journal"},"uris":["http://www.mendeley.com/documents/?uuid=b56d5cd8-1a48-4a4c-8df2-1106b76fffc6","http://www.mendeley.com/documents/?uuid=64e0b0fc-2b69-458f-8cde-c1227b2301ba"]}],"mendeley":{"formattedCitation":"[63]","plainTextFormattedCitation":"[63]","previouslyFormattedCitation":"[62]"},"properties":{"noteIndex":0},"schema":"https://github.com/citation-style-language/schema/raw/master/csl-citation.json"}</w:instrText>
            </w:r>
            <w:r>
              <w:fldChar w:fldCharType="separate"/>
            </w:r>
            <w:r w:rsidR="00DB0748" w:rsidRPr="00DB0748">
              <w:rPr>
                <w:noProof/>
              </w:rPr>
              <w:t>[63]</w:t>
            </w:r>
            <w:r>
              <w:fldChar w:fldCharType="end"/>
            </w:r>
          </w:p>
        </w:tc>
      </w:tr>
      <w:tr w:rsidR="00B852C2" w14:paraId="3A5CEA56" w14:textId="77777777" w:rsidTr="00B852C2">
        <w:tc>
          <w:tcPr>
            <w:tcW w:w="2337" w:type="dxa"/>
          </w:tcPr>
          <w:p w14:paraId="7BE0CA9B" w14:textId="3F7DA486" w:rsidR="00B852C2" w:rsidRDefault="00CC4172" w:rsidP="00D75FCC">
            <w:r>
              <w:t>Physicochemical</w:t>
            </w:r>
          </w:p>
        </w:tc>
        <w:tc>
          <w:tcPr>
            <w:tcW w:w="2337" w:type="dxa"/>
          </w:tcPr>
          <w:p w14:paraId="79C9A7BF" w14:textId="3D22DD3E" w:rsidR="00B852C2" w:rsidRDefault="00CC4172" w:rsidP="00D75FCC">
            <w:proofErr w:type="spellStart"/>
            <w:r>
              <w:t>NMBroto</w:t>
            </w:r>
            <w:proofErr w:type="spellEnd"/>
          </w:p>
        </w:tc>
        <w:tc>
          <w:tcPr>
            <w:tcW w:w="2338" w:type="dxa"/>
          </w:tcPr>
          <w:p w14:paraId="48354BF0" w14:textId="300EDB70" w:rsidR="00B852C2" w:rsidRDefault="00CC4172" w:rsidP="00D75FCC">
            <w:proofErr w:type="spellStart"/>
            <w:r>
              <w:t>iFeature</w:t>
            </w:r>
            <w:proofErr w:type="spellEnd"/>
          </w:p>
        </w:tc>
        <w:tc>
          <w:tcPr>
            <w:tcW w:w="2338" w:type="dxa"/>
          </w:tcPr>
          <w:p w14:paraId="3FAF1246" w14:textId="5B63B14C" w:rsidR="00B852C2" w:rsidRDefault="00B8059B" w:rsidP="00D75FCC">
            <w:r>
              <w:fldChar w:fldCharType="begin" w:fldLock="1"/>
            </w:r>
            <w:r w:rsidR="00DB0748">
              <w:instrText>ADDIN CSL_CITATION {"citationItems":[{"id":"ITEM-1","itemData":{"DOI":"10.1002/bip.360270308","ISSN":"10970282","PMID":"3359010","abstract":"It is demonstrated that protein α‐helix content can be predicted from an autocorrelation analysis of the protein hydrophobicity sequence. The Fourier transform of the autocorrelation function yields the spectral densities or weights of the various frequencies contributing to the autocorrelation function. Using sequence and secondary structure data from more than 160 proteins and domains, a linear relationship was found between spectral density at periodicity 3.7 and protein α‐helix content (r = 0.83). This relation permits prediction of the helix content (x) of proteins of known sequence to within ± 15%, i.e., as (x ± 15)%. Predictions based on the autocorrelation procedure are compared with values obtained by other methods. Copyright © 1988 John Wiley &amp; Sons, Inc.","author":[{"dropping-particle":"","family":"Horne","given":"David S.","non-dropping-particle":"","parse-names":false,"suffix":""}],"container-title":"Biopolymers","id":"ITEM-1","issued":{"date-parts":[["1988"]]},"title":"Prediction of protein helix content from an autocorrelation analysis of sequence hydrophobicities","type":"article-journal"},"uris":["http://www.mendeley.com/documents/?uuid=5e58bb73-c832-409e-9937-93775f8ee67d","http://www.mendeley.com/documents/?uuid=eecc7da0-502a-454b-af17-52c9dc37026c"]}],"mendeley":{"formattedCitation":"[64]","plainTextFormattedCitation":"[64]","previouslyFormattedCitation":"[63]"},"properties":{"noteIndex":0},"schema":"https://github.com/citation-style-language/schema/raw/master/csl-citation.json"}</w:instrText>
            </w:r>
            <w:r>
              <w:fldChar w:fldCharType="separate"/>
            </w:r>
            <w:r w:rsidR="00DB0748" w:rsidRPr="00DB0748">
              <w:rPr>
                <w:noProof/>
              </w:rPr>
              <w:t>[64]</w:t>
            </w:r>
            <w:r>
              <w:fldChar w:fldCharType="end"/>
            </w:r>
          </w:p>
        </w:tc>
      </w:tr>
      <w:tr w:rsidR="00B852C2" w14:paraId="7502CD90" w14:textId="77777777" w:rsidTr="00B852C2">
        <w:tc>
          <w:tcPr>
            <w:tcW w:w="2337" w:type="dxa"/>
          </w:tcPr>
          <w:p w14:paraId="1996B618" w14:textId="521D7B2D" w:rsidR="00B852C2" w:rsidRDefault="00CC4172" w:rsidP="00D75FCC">
            <w:r>
              <w:t>Physicochemical</w:t>
            </w:r>
          </w:p>
        </w:tc>
        <w:tc>
          <w:tcPr>
            <w:tcW w:w="2337" w:type="dxa"/>
          </w:tcPr>
          <w:p w14:paraId="45D469D2" w14:textId="27668786" w:rsidR="00B852C2" w:rsidRDefault="00CC4172" w:rsidP="00D75FCC">
            <w:r>
              <w:t>CTDC</w:t>
            </w:r>
          </w:p>
        </w:tc>
        <w:tc>
          <w:tcPr>
            <w:tcW w:w="2338" w:type="dxa"/>
          </w:tcPr>
          <w:p w14:paraId="00EC727D" w14:textId="450518F3" w:rsidR="00B852C2" w:rsidRDefault="00CC4172" w:rsidP="00D75FCC">
            <w:proofErr w:type="spellStart"/>
            <w:r>
              <w:t>iFeature</w:t>
            </w:r>
            <w:proofErr w:type="spellEnd"/>
          </w:p>
        </w:tc>
        <w:tc>
          <w:tcPr>
            <w:tcW w:w="2338" w:type="dxa"/>
          </w:tcPr>
          <w:p w14:paraId="09F0C6AF" w14:textId="2BC5A631" w:rsidR="00B852C2" w:rsidRDefault="00030EE4" w:rsidP="00D75FCC">
            <w:r>
              <w:fldChar w:fldCharType="begin" w:fldLock="1"/>
            </w:r>
            <w:r w:rsidR="00DB0748">
              <w:instrText>ADDIN CSL_CITATION {"citationItems":[{"id":"ITEM-1","itemData":{"DOI":"10.1093/nar/gkg600","ISSN":"03051048","PMID":"12824396","abstract":"Prediction of protein function is of significance in studying biological processes. One approach for function prediction is to classify a protein into functional family. Support vector machine (SVM) is a useful method for such classification, which may involve proteins with diverse sequence distribution. We have developed a web-based software, SVMProt, for SVM classification of a protein into functional family from its primary sequence. SVMProt classification system is trained from representative proteins of a number of functional families and seed proteins of Pfam curated protein families. It currently covers 54 functional families and additional families will be added in the near future. The computed accuracy for protein family classification is found to be in the range of 69.1-99.6%. SVMProt shows a certain degree of capability for the classification of distantly related proteins and homologous proteins of different function and thus may be used as a protein function prediction tool that complements sequence alignment methods. SVMProt can be accessed at http://jing.cz3.nus.edu.sg/cgi-bin/svmprot.cgi.","author":[{"dropping-particle":"","family":"Cai","given":"C. Z.","non-dropping-particle":"","parse-names":false,"suffix":""},{"dropping-particle":"","family":"Han","given":"L. Y.","non-dropping-particle":"","parse-names":false,"suffix":""},{"dropping-particle":"","family":"Ji","given":"Z. L.","non-dropping-particle":"","parse-names":false,"suffix":""},{"dropping-particle":"","family":"Chen","given":"X.","non-dropping-particle":"","parse-names":false,"suffix":""},{"dropping-particle":"","family":"Chen","given":"Y. Z.","non-dropping-particle":"","parse-names":false,"suffix":""}],"container-title":"Nucleic Acids Research","id":"ITEM-1","issued":{"date-parts":[["2003"]]},"title":"SVM-Prot: Web-based support vector machine software for functional classification of a protein from its primary sequence","type":"article-journal"},"uris":["http://www.mendeley.com/documents/?uuid=558ebd0b-dc2d-4179-8a1a-aca4c66a18fe","http://www.mendeley.com/documents/?uuid=0f7459f5-9e3a-4774-a8e6-0f0d3c4f1b7d"]},{"id":"ITEM-2","itemData":{"DOI":"10.1073/pnas.92.19.8700","ISSN":"00278424","PMID":"7568000","abstract":"We present a method for predicting protein folding class based on global protein chain description and a voting process. Selection of the best descriptors was achieved by a computer-simulated neural network trained on a data base consisting of 83 folding classes. Protein-chain descriptors include overall composition, transition, and distribution of amino acid attributes, such as relative hydrophobicity, predicted secondary structure, and predicted solvent exposure. Cross-validation testing was performed on 15 of the largest classes. The test shows that proteins were assigned to the correct class (correct positive prediction) with an average accuracy of 71.7%, whereas the inverse prediction of proteins as not belonging to a particular class (correct negative prediction) was 90-95% accurate. When tested on 254 structures used in this study, the top two predictions contained the correct class in 91% of the cases.","author":[{"dropping-particle":"","family":"Dubchak","given":"Inna","non-dropping-particle":"","parse-names":false,"suffix":""},{"dropping-particle":"","family":"Muchnik","given":"Ilya","non-dropping-particle":"","parse-names":false,"suffix":""},{"dropping-particle":"","family":"Holbrook","given":"Stephen R.","non-dropping-particle":"","parse-names":false,"suffix":""},{"dropping-particle":"","family":"Kim","given":"Sung Hou","non-dropping-particle":"","parse-names":false,"suffix":""}],"container-title":"Proceedings of the National Academy of Sciences of the United States of America","id":"ITEM-2","issued":{"date-parts":[["1995"]]},"title":"Prediction of protein folding class using global description of amino acid sequence","type":"article-journal"},"uris":["http://www.mendeley.com/documents/?uuid=b5053db5-9c7f-4860-b539-f057ad1b2a87","http://www.mendeley.com/documents/?uuid=f3d9d7f8-2cb5-4582-847e-25c70a3605af"]},{"id":"ITEM-3","itemData":{"DOI":"10.1261/rna.5890304","ISSN":"13558382","PMID":"14970381","abstract":"Elucidation of the interaction of proteins with different molecules is of significance in the understanding of cellular processes. Computational methods have been developed for the prediction of protein-protein interactions. But insufficient attention has been paid to the prediction of protein-RNA interactions, which play central roles in regulating gene expression and certain RNA-mediated enzymatic processes. This work explored the use of a machine learning method, support vector machines (SVM), for the prediction of RNA-binding proteins directly from their primary sequence. Based on the knowledge of known RNA-binding and non-RNA-binding proteins, an SVM system was trained to recognize RNA-binding proteins. A total of 4011 RNA-binding and 9781 non-RNA-binding proteins was used to train and test the SVM classification system, and an independent set of 447 RNA-binding and 4881 non-RNA-binding proteins was used to evaluate the classification accuracy. Testing results using this independent evaluation set show a prediction accuracy of 94.1%, 79.3%, and 94.1% for rRNA-, mRNA-, and tRNA-binding proteins, and 98.7%, 96.5%, and 99.9% for non-rRNA-, non-mRNA-, and non-tRNA-binding proteins, respectively. The SVM classification system was further tested on a small class of snRNA-binding proteins with only 60 available sequences. The prediction accuracy is 40.0% and 99.9% for snRNA-binding and non-snRNA-binding proteins, indicating a need for a sufficient number of proteins to train SVM. The SVM classification systems trained in this work were added to our Web-based protein functional classification software SVMProt, at http://jing.cz3.nus.edu.sg/cgi-bin/svmprot.cgi. Our study suggests the potential of SVM as a useful tool for facilitating the prediction of protein-RNA interactions.","author":[{"dropping-particle":"","family":"Han","given":"Lian Yi","non-dropping-particle":"","parse-names":false,"suffix":""},{"dropping-particle":"","family":"Cai","given":"Cong Zhong","non-dropping-particle":"","parse-names":false,"suffix":""},{"dropping-particle":"","family":"Lo","given":"Siew Lin","non-dropping-particle":"","parse-names":false,"suffix":""},{"dropping-particle":"","family":"Chung","given":"Maxey C.M.","non-dropping-particle":"","parse-names":false,"suffix":""},{"dropping-particle":"","family":"Chen","given":"Yu Zong","non-dropping-particle":"","parse-names":false,"suffix":""}],"container-title":"RNA","id":"ITEM-3","issued":{"date-parts":[["2004"]]},"title":"Prediction of RNA-binding proteins from primary sequence by a support vector machine approach","type":"article-journal"},"uris":["http://www.mendeley.com/documents/?uuid=9e1cfb4e-f6e1-474a-9319-9d66d1b0e079","http://www.mendeley.com/documents/?uuid=76f31cba-86e6-4107-9a86-33a71b24bdbe"]}],"mendeley":{"formattedCitation":"[65]–[67]","plainTextFormattedCitation":"[65]–[67]","previouslyFormattedCitation":"[64]–[66]"},"properties":{"noteIndex":0},"schema":"https://github.com/citation-style-language/schema/raw/master/csl-citation.json"}</w:instrText>
            </w:r>
            <w:r>
              <w:fldChar w:fldCharType="separate"/>
            </w:r>
            <w:r w:rsidR="00DB0748" w:rsidRPr="00DB0748">
              <w:rPr>
                <w:noProof/>
              </w:rPr>
              <w:t>[65]–[67]</w:t>
            </w:r>
            <w:r>
              <w:fldChar w:fldCharType="end"/>
            </w:r>
          </w:p>
        </w:tc>
      </w:tr>
      <w:tr w:rsidR="00B852C2" w14:paraId="4CE48C1F" w14:textId="77777777" w:rsidTr="00B852C2">
        <w:tc>
          <w:tcPr>
            <w:tcW w:w="2337" w:type="dxa"/>
          </w:tcPr>
          <w:p w14:paraId="0794F62E" w14:textId="500B46A9" w:rsidR="00B852C2" w:rsidRDefault="00CC4172" w:rsidP="00D75FCC">
            <w:r>
              <w:t>Physicochemical</w:t>
            </w:r>
          </w:p>
        </w:tc>
        <w:tc>
          <w:tcPr>
            <w:tcW w:w="2337" w:type="dxa"/>
          </w:tcPr>
          <w:p w14:paraId="78B4EAF2" w14:textId="62798667" w:rsidR="00B852C2" w:rsidRDefault="00CC4172" w:rsidP="00D75FCC">
            <w:r>
              <w:t>CTDT</w:t>
            </w:r>
          </w:p>
        </w:tc>
        <w:tc>
          <w:tcPr>
            <w:tcW w:w="2338" w:type="dxa"/>
          </w:tcPr>
          <w:p w14:paraId="4FA63482" w14:textId="6F9B0422" w:rsidR="00B852C2" w:rsidRDefault="00CC4172" w:rsidP="00D75FCC">
            <w:proofErr w:type="spellStart"/>
            <w:r>
              <w:t>iFeature</w:t>
            </w:r>
            <w:proofErr w:type="spellEnd"/>
          </w:p>
        </w:tc>
        <w:tc>
          <w:tcPr>
            <w:tcW w:w="2338" w:type="dxa"/>
          </w:tcPr>
          <w:p w14:paraId="36393CF6" w14:textId="66CC6F92" w:rsidR="00B852C2" w:rsidRDefault="00030EE4" w:rsidP="00D75FCC">
            <w:r>
              <w:fldChar w:fldCharType="begin" w:fldLock="1"/>
            </w:r>
            <w:r w:rsidR="00DB0748">
              <w:instrText>ADDIN CSL_CITATION {"citationItems":[{"id":"ITEM-1","itemData":{"DOI":"10.1093/nar/gkg600","ISSN":"03051048","PMID":"12824396","abstract":"Prediction of protein function is of significance in studying biological processes. One approach for function prediction is to classify a protein into functional family. Support vector machine (SVM) is a useful method for such classification, which may involve proteins with diverse sequence distribution. We have developed a web-based software, SVMProt, for SVM classification of a protein into functional family from its primary sequence. SVMProt classification system is trained from representative proteins of a number of functional families and seed proteins of Pfam curated protein families. It currently covers 54 functional families and additional families will be added in the near future. The computed accuracy for protein family classification is found to be in the range of 69.1-99.6%. SVMProt shows a certain degree of capability for the classification of distantly related proteins and homologous proteins of different function and thus may be used as a protein function prediction tool that complements sequence alignment methods. SVMProt can be accessed at http://jing.cz3.nus.edu.sg/cgi-bin/svmprot.cgi.","author":[{"dropping-particle":"","family":"Cai","given":"C. Z.","non-dropping-particle":"","parse-names":false,"suffix":""},{"dropping-particle":"","family":"Han","given":"L. Y.","non-dropping-particle":"","parse-names":false,"suffix":""},{"dropping-particle":"","family":"Ji","given":"Z. L.","non-dropping-particle":"","parse-names":false,"suffix":""},{"dropping-particle":"","family":"Chen","given":"X.","non-dropping-particle":"","parse-names":false,"suffix":""},{"dropping-particle":"","family":"Chen","given":"Y. Z.","non-dropping-particle":"","parse-names":false,"suffix":""}],"container-title":"Nucleic Acids Research","id":"ITEM-1","issued":{"date-parts":[["2003"]]},"title":"SVM-Prot: Web-based support vector machine software for functional classification of a protein from its primary sequence","type":"article-journal"},"uris":["http://www.mendeley.com/documents/?uuid=0f7459f5-9e3a-4774-a8e6-0f0d3c4f1b7d","http://www.mendeley.com/documents/?uuid=558ebd0b-dc2d-4179-8a1a-aca4c66a18fe"]},{"id":"ITEM-2","itemData":{"DOI":"10.1073/pnas.92.19.8700","ISSN":"00278424","PMID":"7568000","abstract":"We present a method for predicting protein folding class based on global protein chain description and a voting process. Selection of the best descriptors was achieved by a computer-simulated neural network trained on a data base consisting of 83 folding classes. Protein-chain descriptors include overall composition, transition, and distribution of amino acid attributes, such as relative hydrophobicity, predicted secondary structure, and predicted solvent exposure. Cross-validation testing was performed on 15 of the largest classes. The test shows that proteins were assigned to the correct class (correct positive prediction) with an average accuracy of 71.7%, whereas the inverse prediction of proteins as not belonging to a particular class (correct negative prediction) was 90-95% accurate. When tested on 254 structures used in this study, the top two predictions contained the correct class in 91% of the cases.","author":[{"dropping-particle":"","family":"Dubchak","given":"Inna","non-dropping-particle":"","parse-names":false,"suffix":""},{"dropping-particle":"","family":"Muchnik","given":"Ilya","non-dropping-particle":"","parse-names":false,"suffix":""},{"dropping-particle":"","family":"Holbrook","given":"Stephen R.","non-dropping-particle":"","parse-names":false,"suffix":""},{"dropping-particle":"","family":"Kim","given":"Sung Hou","non-dropping-particle":"","parse-names":false,"suffix":""}],"container-title":"Proceedings of the National Academy of Sciences of the United States of America","id":"ITEM-2","issued":{"date-parts":[["1995"]]},"title":"Prediction of protein folding class using global description of amino acid sequence","type":"article-journal"},"uris":["http://www.mendeley.com/documents/?uuid=f3d9d7f8-2cb5-4582-847e-25c70a3605af","http://www.mendeley.com/documents/?uuid=b5053db5-9c7f-4860-b539-f057ad1b2a87","http://www.mendeley.com/documents/?uuid=fac7aa61-9783-4a92-9d73-148c189a422a"]},{"id":"ITEM-3","itemData":{"DOI":"10.1261/rna.5890304","ISSN":"13558382","PMID":"14970381","abstract":"Elucidation of the interaction of proteins with different molecules is of significance in the understanding of cellular processes. Computational methods have been developed for the prediction of protein-protein interactions. But insufficient attention has been paid to the prediction of protein-RNA interactions, which play central roles in regulating gene expression and certain RNA-mediated enzymatic processes. This work explored the use of a machine learning method, support vector machines (SVM), for the prediction of RNA-binding proteins directly from their primary sequence. Based on the knowledge of known RNA-binding and non-RNA-binding proteins, an SVM system was trained to recognize RNA-binding proteins. A total of 4011 RNA-binding and 9781 non-RNA-binding proteins was used to train and test the SVM classification system, and an independent set of 447 RNA-binding and 4881 non-RNA-binding proteins was used to evaluate the classification accuracy. Testing results using this independent evaluation set show a prediction accuracy of 94.1%, 79.3%, and 94.1% for rRNA-, mRNA-, and tRNA-binding proteins, and 98.7%, 96.5%, and 99.9% for non-rRNA-, non-mRNA-, and non-tRNA-binding proteins, respectively. The SVM classification system was further tested on a small class of snRNA-binding proteins with only 60 available sequences. The prediction accuracy is 40.0% and 99.9% for snRNA-binding and non-snRNA-binding proteins, indicating a need for a sufficient number of proteins to train SVM. The SVM classification systems trained in this work were added to our Web-based protein functional classification software SVMProt, at http://jing.cz3.nus.edu.sg/cgi-bin/svmprot.cgi. Our study suggests the potential of SVM as a useful tool for facilitating the prediction of protein-RNA interactions.","author":[{"dropping-particle":"","family":"Han","given":"Lian Yi","non-dropping-particle":"","parse-names":false,"suffix":""},{"dropping-particle":"","family":"Cai","given":"Cong Zhong","non-dropping-particle":"","parse-names":false,"suffix":""},{"dropping-particle":"","family":"Lo","given":"Siew Lin","non-dropping-particle":"","parse-names":false,"suffix":""},{"dropping-particle":"","family":"Chung","given":"Maxey C.M.","non-dropping-particle":"","parse-names":false,"suffix":""},{"dropping-particle":"","family":"Chen","given":"Yu Zong","non-dropping-particle":"","parse-names":false,"suffix":""}],"container-title":"RNA","id":"ITEM-3","issued":{"date-parts":[["2004"]]},"title":"Prediction of RNA-binding proteins from primary sequence by a support vector machine approach","type":"article-journal"},"uris":["http://www.mendeley.com/documents/?uuid=76f31cba-86e6-4107-9a86-33a71b24bdbe","http://www.mendeley.com/documents/?uuid=9e1cfb4e-f6e1-474a-9319-9d66d1b0e079","http://www.mendeley.com/documents/?uuid=77627d30-de24-43c0-90bc-a9a7bfb8b458"]}],"mendeley":{"formattedCitation":"[65]–[67]","plainTextFormattedCitation":"[65]–[67]","previouslyFormattedCitation":"[64]–[66]"},"properties":{"noteIndex":0},"schema":"https://github.com/citation-style-language/schema/raw/master/csl-citation.json"}</w:instrText>
            </w:r>
            <w:r>
              <w:fldChar w:fldCharType="separate"/>
            </w:r>
            <w:r w:rsidR="00DB0748" w:rsidRPr="00DB0748">
              <w:rPr>
                <w:noProof/>
              </w:rPr>
              <w:t>[65]–[67]</w:t>
            </w:r>
            <w:r>
              <w:fldChar w:fldCharType="end"/>
            </w:r>
          </w:p>
        </w:tc>
      </w:tr>
      <w:tr w:rsidR="00B852C2" w14:paraId="40853459" w14:textId="77777777" w:rsidTr="00B852C2">
        <w:tc>
          <w:tcPr>
            <w:tcW w:w="2337" w:type="dxa"/>
          </w:tcPr>
          <w:p w14:paraId="75ED3ACC" w14:textId="0B20FC55" w:rsidR="00B852C2" w:rsidRDefault="00CC4172" w:rsidP="00D75FCC">
            <w:r>
              <w:t>Physicochemical</w:t>
            </w:r>
          </w:p>
        </w:tc>
        <w:tc>
          <w:tcPr>
            <w:tcW w:w="2337" w:type="dxa"/>
          </w:tcPr>
          <w:p w14:paraId="28F5AD9B" w14:textId="02D05797" w:rsidR="00B852C2" w:rsidRDefault="00CC4172" w:rsidP="00D75FCC">
            <w:r>
              <w:t>CTDD</w:t>
            </w:r>
          </w:p>
        </w:tc>
        <w:tc>
          <w:tcPr>
            <w:tcW w:w="2338" w:type="dxa"/>
          </w:tcPr>
          <w:p w14:paraId="7411D2C5" w14:textId="2A76E8CE" w:rsidR="00B852C2" w:rsidRDefault="00CC4172" w:rsidP="00D75FCC">
            <w:proofErr w:type="spellStart"/>
            <w:r>
              <w:t>iFeature</w:t>
            </w:r>
            <w:proofErr w:type="spellEnd"/>
          </w:p>
        </w:tc>
        <w:tc>
          <w:tcPr>
            <w:tcW w:w="2338" w:type="dxa"/>
          </w:tcPr>
          <w:p w14:paraId="6ACFC9FF" w14:textId="4BF649FB" w:rsidR="00B852C2" w:rsidRDefault="00030EE4" w:rsidP="00D75FCC">
            <w:r>
              <w:fldChar w:fldCharType="begin" w:fldLock="1"/>
            </w:r>
            <w:r w:rsidR="00DB0748">
              <w:instrText>ADDIN CSL_CITATION {"citationItems":[{"id":"ITEM-1","itemData":{"DOI":"10.1093/nar/gkg600","ISSN":"03051048","PMID":"12824396","abstract":"Prediction of protein function is of significance in studying biological processes. One approach for function prediction is to classify a protein into functional family. Support vector machine (SVM) is a useful method for such classification, which may involve proteins with diverse sequence distribution. We have developed a web-based software, SVMProt, for SVM classification of a protein into functional family from its primary sequence. SVMProt classification system is trained from representative proteins of a number of functional families and seed proteins of Pfam curated protein families. It currently covers 54 functional families and additional families will be added in the near future. The computed accuracy for protein family classification is found to be in the range of 69.1-99.6%. SVMProt shows a certain degree of capability for the classification of distantly related proteins and homologous proteins of different function and thus may be used as a protein function prediction tool that complements sequence alignment methods. SVMProt can be accessed at http://jing.cz3.nus.edu.sg/cgi-bin/svmprot.cgi.","author":[{"dropping-particle":"","family":"Cai","given":"C. Z.","non-dropping-particle":"","parse-names":false,"suffix":""},{"dropping-particle":"","family":"Han","given":"L. Y.","non-dropping-particle":"","parse-names":false,"suffix":""},{"dropping-particle":"","family":"Ji","given":"Z. L.","non-dropping-particle":"","parse-names":false,"suffix":""},{"dropping-particle":"","family":"Chen","given":"X.","non-dropping-particle":"","parse-names":false,"suffix":""},{"dropping-particle":"","family":"Chen","given":"Y. Z.","non-dropping-particle":"","parse-names":false,"suffix":""}],"container-title":"Nucleic Acids Research","id":"ITEM-1","issued":{"date-parts":[["2003"]]},"title":"SVM-Prot: Web-based support vector machine software for functional classification of a protein from its primary sequence","type":"article-journal"},"uris":["http://www.mendeley.com/documents/?uuid=0f7459f5-9e3a-4774-a8e6-0f0d3c4f1b7d","http://www.mendeley.com/documents/?uuid=558ebd0b-dc2d-4179-8a1a-aca4c66a18fe"]},{"id":"ITEM-2","itemData":{"DOI":"10.1073/pnas.92.19.8700","ISSN":"00278424","PMID":"7568000","abstract":"We present a method for predicting protein folding class based on global protein chain description and a voting process. Selection of the best descriptors was achieved by a computer-simulated neural network trained on a data base consisting of 83 folding classes. Protein-chain descriptors include overall composition, transition, and distribution of amino acid attributes, such as relative hydrophobicity, predicted secondary structure, and predicted solvent exposure. Cross-validation testing was performed on 15 of the largest classes. The test shows that proteins were assigned to the correct class (correct positive prediction) with an average accuracy of 71.7%, whereas the inverse prediction of proteins as not belonging to a particular class (correct negative prediction) was 90-95% accurate. When tested on 254 structures used in this study, the top two predictions contained the correct class in 91% of the cases.","author":[{"dropping-particle":"","family":"Dubchak","given":"Inna","non-dropping-particle":"","parse-names":false,"suffix":""},{"dropping-particle":"","family":"Muchnik","given":"Ilya","non-dropping-particle":"","parse-names":false,"suffix":""},{"dropping-particle":"","family":"Holbrook","given":"Stephen R.","non-dropping-particle":"","parse-names":false,"suffix":""},{"dropping-particle":"","family":"Kim","given":"Sung Hou","non-dropping-particle":"","parse-names":false,"suffix":""}],"container-title":"Proceedings of the National Academy of Sciences of the United States of America","id":"ITEM-2","issued":{"date-parts":[["1995"]]},"title":"Prediction of protein folding class using global description of amino acid sequence","type":"article-journal"},"uris":["http://www.mendeley.com/documents/?uuid=f3d9d7f8-2cb5-4582-847e-25c70a3605af","http://www.mendeley.com/documents/?uuid=b5053db5-9c7f-4860-b539-f057ad1b2a87","http://www.mendeley.com/documents/?uuid=16412ec4-5dc0-49f1-8498-51235ae3c771"]},{"id":"ITEM-3","itemData":{"DOI":"10.1261/rna.5890304","ISSN":"13558382","PMID":"14970381","abstract":"Elucidation of the interaction of proteins with different molecules is of significance in the understanding of cellular processes. Computational methods have been developed for the prediction of protein-protein interactions. But insufficient attention has been paid to the prediction of protein-RNA interactions, which play central roles in regulating gene expression and certain RNA-mediated enzymatic processes. This work explored the use of a machine learning method, support vector machines (SVM), for the prediction of RNA-binding proteins directly from their primary sequence. Based on the knowledge of known RNA-binding and non-RNA-binding proteins, an SVM system was trained to recognize RNA-binding proteins. A total of 4011 RNA-binding and 9781 non-RNA-binding proteins was used to train and test the SVM classification system, and an independent set of 447 RNA-binding and 4881 non-RNA-binding proteins was used to evaluate the classification accuracy. Testing results using this independent evaluation set show a prediction accuracy of 94.1%, 79.3%, and 94.1% for rRNA-, mRNA-, and tRNA-binding proteins, and 98.7%, 96.5%, and 99.9% for non-rRNA-, non-mRNA-, and non-tRNA-binding proteins, respectively. The SVM classification system was further tested on a small class of snRNA-binding proteins with only 60 available sequences. The prediction accuracy is 40.0% and 99.9% for snRNA-binding and non-snRNA-binding proteins, indicating a need for a sufficient number of proteins to train SVM. The SVM classification systems trained in this work were added to our Web-based protein functional classification software SVMProt, at http://jing.cz3.nus.edu.sg/cgi-bin/svmprot.cgi. Our study suggests the potential of SVM as a useful tool for facilitating the prediction of protein-RNA interactions.","author":[{"dropping-particle":"","family":"Han","given":"Lian Yi","non-dropping-particle":"","parse-names":false,"suffix":""},{"dropping-particle":"","family":"Cai","given":"Cong Zhong","non-dropping-particle":"","parse-names":false,"suffix":""},{"dropping-particle":"","family":"Lo","given":"Siew Lin","non-dropping-particle":"","parse-names":false,"suffix":""},{"dropping-particle":"","family":"Chung","given":"Maxey C.M.","non-dropping-particle":"","parse-names":false,"suffix":""},{"dropping-particle":"","family":"Chen","given":"Yu Zong","non-dropping-particle":"","parse-names":false,"suffix":""}],"container-title":"RNA","id":"ITEM-3","issued":{"date-parts":[["2004"]]},"title":"Prediction of RNA-binding proteins from primary sequence by a support vector machine approach","type":"article-journal"},"uris":["http://www.mendeley.com/documents/?uuid=76f31cba-86e6-4107-9a86-33a71b24bdbe","http://www.mendeley.com/documents/?uuid=9e1cfb4e-f6e1-474a-9319-9d66d1b0e079","http://www.mendeley.com/documents/?uuid=f3ef9b71-c734-4e71-9c48-3a80de980996"]}],"mendeley":{"formattedCitation":"[65]–[67]","plainTextFormattedCitation":"[65]–[67]","previouslyFormattedCitation":"[64]–[66]"},"properties":{"noteIndex":0},"schema":"https://github.com/citation-style-language/schema/raw/master/csl-citation.json"}</w:instrText>
            </w:r>
            <w:r>
              <w:fldChar w:fldCharType="separate"/>
            </w:r>
            <w:r w:rsidR="00DB0748" w:rsidRPr="00DB0748">
              <w:rPr>
                <w:noProof/>
              </w:rPr>
              <w:t>[65]–[67]</w:t>
            </w:r>
            <w:r>
              <w:fldChar w:fldCharType="end"/>
            </w:r>
          </w:p>
        </w:tc>
      </w:tr>
      <w:tr w:rsidR="00B852C2" w14:paraId="7276F3C5" w14:textId="77777777" w:rsidTr="00B852C2">
        <w:tc>
          <w:tcPr>
            <w:tcW w:w="2337" w:type="dxa"/>
          </w:tcPr>
          <w:p w14:paraId="513605C9" w14:textId="0B7CEE1F" w:rsidR="00B852C2" w:rsidRDefault="00CC4172" w:rsidP="00D75FCC">
            <w:r>
              <w:t>Physicochemical</w:t>
            </w:r>
          </w:p>
        </w:tc>
        <w:tc>
          <w:tcPr>
            <w:tcW w:w="2337" w:type="dxa"/>
          </w:tcPr>
          <w:p w14:paraId="2088C67D" w14:textId="2586FE12" w:rsidR="00B852C2" w:rsidRDefault="00CC4172" w:rsidP="00D75FCC">
            <w:proofErr w:type="spellStart"/>
            <w:r>
              <w:t>CTriad</w:t>
            </w:r>
            <w:proofErr w:type="spellEnd"/>
          </w:p>
        </w:tc>
        <w:tc>
          <w:tcPr>
            <w:tcW w:w="2338" w:type="dxa"/>
          </w:tcPr>
          <w:p w14:paraId="3A33746A" w14:textId="70CE3A9B" w:rsidR="00B852C2" w:rsidRDefault="00CC4172" w:rsidP="00D75FCC">
            <w:proofErr w:type="spellStart"/>
            <w:r>
              <w:t>iFeature</w:t>
            </w:r>
            <w:proofErr w:type="spellEnd"/>
          </w:p>
        </w:tc>
        <w:tc>
          <w:tcPr>
            <w:tcW w:w="2338" w:type="dxa"/>
          </w:tcPr>
          <w:p w14:paraId="6305D987" w14:textId="5E512D12" w:rsidR="00B852C2" w:rsidRDefault="00030EE4" w:rsidP="00D75FCC">
            <w:r>
              <w:fldChar w:fldCharType="begin" w:fldLock="1"/>
            </w:r>
            <w:r w:rsidR="00DB0748">
              <w:instrText>ADDIN CSL_CITATION {"citationItems":[{"id":"ITEM-1","itemData":{"DOI":"10.1073/pnas.0607879104","ISSN":"00278424","PMID":"17360525","abstract":"Protein-protein interactions (PPIs) are central to most biological processes. Although efforts have been devoted to the development of methodology for predicting PPIs and protein interaction networks, the application of most existing methods is limited because they need information about protein homology or the interaction marks of the protein partners. In the present work, we propose a method for PPI prediction using only the information of protein sequences. This method was developed based on a learning algorithm-support vector machine combined with a kernel function and a conjoint triad feature for describing amino acids. More than 16,000 diverse PPI pairs were used to construct the universal model. The prediction ability of our approach is better than that of other sequence-based PPI prediction methods because it is able to predict PPI networks. Different types of PPI networks have been effectively mapped with our method, suggesting that, even with only sequence information, this method could be applied to the exploration of networks for any newly discovered protein with unknown biological relativity. In addition, such supplementary experimental information can enhance the prediction ability of the method. © 2007 by The National Academy of Sciences of the USA.","author":[{"dropping-particle":"","family":"Shen","given":"Juwen","non-dropping-particle":"","parse-names":false,"suffix":""},{"dropping-particle":"","family":"Zhang","given":"Jian","non-dropping-particle":"","parse-names":false,"suffix":""},{"dropping-particle":"","family":"Luo","given":"Xiaomin","non-dropping-particle":"","parse-names":false,"suffix":""},{"dropping-particle":"","family":"Zhu","given":"Weiliang","non-dropping-particle":"","parse-names":false,"suffix":""},{"dropping-particle":"","family":"Yu","given":"Kunqian","non-dropping-particle":"","parse-names":false,"suffix":""},{"dropping-particle":"","family":"Chen","given":"Kaixian","non-dropping-particle":"","parse-names":false,"suffix":""},{"dropping-particle":"","family":"Li","given":"Yixue","non-dropping-particle":"","parse-names":false,"suffix":""},{"dropping-particle":"","family":"Jiang","given":"Hualiang","non-dropping-particle":"","parse-names":false,"suffix":""}],"container-title":"Proceedings of the National Academy of Sciences of the United States of America","id":"ITEM-1","issued":{"date-parts":[["2007"]]},"title":"Predicting protein-protein interactions based only on sequences information","type":"article-journal"},"uris":["http://www.mendeley.com/documents/?uuid=5a5e861a-9cf4-4670-8225-8c28aca1a17c","http://www.mendeley.com/documents/?uuid=cb70e56f-2539-495e-906a-692029dd2c48"]}],"mendeley":{"formattedCitation":"[68]","plainTextFormattedCitation":"[68]","previouslyFormattedCitation":"[67]"},"properties":{"noteIndex":0},"schema":"https://github.com/citation-style-language/schema/raw/master/csl-citation.json"}</w:instrText>
            </w:r>
            <w:r>
              <w:fldChar w:fldCharType="separate"/>
            </w:r>
            <w:r w:rsidR="00DB0748" w:rsidRPr="00DB0748">
              <w:rPr>
                <w:noProof/>
              </w:rPr>
              <w:t>[68]</w:t>
            </w:r>
            <w:r>
              <w:fldChar w:fldCharType="end"/>
            </w:r>
          </w:p>
        </w:tc>
      </w:tr>
      <w:tr w:rsidR="00B852C2" w14:paraId="5E239349" w14:textId="77777777" w:rsidTr="00B852C2">
        <w:tc>
          <w:tcPr>
            <w:tcW w:w="2337" w:type="dxa"/>
          </w:tcPr>
          <w:p w14:paraId="5872C3B4" w14:textId="52C7D94D" w:rsidR="00B852C2" w:rsidRDefault="00CC4172" w:rsidP="00D75FCC">
            <w:r>
              <w:t>Physicochemical</w:t>
            </w:r>
          </w:p>
        </w:tc>
        <w:tc>
          <w:tcPr>
            <w:tcW w:w="2337" w:type="dxa"/>
          </w:tcPr>
          <w:p w14:paraId="45CAA309" w14:textId="3E3BB68F" w:rsidR="00B852C2" w:rsidRDefault="00CC4172" w:rsidP="00D75FCC">
            <w:proofErr w:type="spellStart"/>
            <w:r>
              <w:t>KSCTriad</w:t>
            </w:r>
            <w:proofErr w:type="spellEnd"/>
          </w:p>
        </w:tc>
        <w:tc>
          <w:tcPr>
            <w:tcW w:w="2338" w:type="dxa"/>
          </w:tcPr>
          <w:p w14:paraId="09DD7786" w14:textId="32AB398E" w:rsidR="00B852C2" w:rsidRDefault="00CC4172" w:rsidP="00D75FCC">
            <w:proofErr w:type="spellStart"/>
            <w:r>
              <w:t>iFeature</w:t>
            </w:r>
            <w:proofErr w:type="spellEnd"/>
          </w:p>
        </w:tc>
        <w:tc>
          <w:tcPr>
            <w:tcW w:w="2338" w:type="dxa"/>
          </w:tcPr>
          <w:p w14:paraId="103F0EB3" w14:textId="268AF8A1" w:rsidR="00B852C2" w:rsidRDefault="00030EE4" w:rsidP="00D75FCC">
            <w:r>
              <w:fldChar w:fldCharType="begin" w:fldLock="1"/>
            </w:r>
            <w:r w:rsidR="00DB0748">
              <w:instrText>ADDIN CSL_CITATION {"citationItems":[{"id":"ITEM-1","itemData":{"DOI":"10.1093/bioinformatics/bty140","author":[{"dropping-particle":"","family":"Chen","given":"Zhen","non-dropping-particle":"","parse-names":false,"suffix":""},{"dropping-particle":"","family":"Zhao","given":"Pei","non-dropping-particle":"","parse-names":false,"suffix":""},{"dropping-particle":"","family":"Li","given":"Fuyi","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chen","non-dropping-particle":"","parse-names":false,"suffix":""},{"dropping-particle":"","family":"Song","given":"Jiangning","non-dropping-particle":"","parse-names":false,"suffix":""}],"id":"ITEM-1","issue":"March","issued":{"date-parts":[["2018"]]},"note":"Identification of features","page":"2499-2502","title":"Sequence analysis iFeature : a Python package and web server for features extraction and selection from protein and peptide sequences","type":"article-journal","volume":"34"},"uris":["http://www.mendeley.com/documents/?uuid=15f46f77-b353-493f-be12-9db68df28c35"]}],"mendeley":{"formattedCitation":"[61]","plainTextFormattedCitation":"[61]","previouslyFormattedCitation":"[60]"},"properties":{"noteIndex":0},"schema":"https://github.com/citation-style-language/schema/raw/master/csl-citation.json"}</w:instrText>
            </w:r>
            <w:r>
              <w:fldChar w:fldCharType="separate"/>
            </w:r>
            <w:r w:rsidR="00DB0748" w:rsidRPr="00DB0748">
              <w:rPr>
                <w:noProof/>
              </w:rPr>
              <w:t>[61]</w:t>
            </w:r>
            <w:r>
              <w:fldChar w:fldCharType="end"/>
            </w:r>
          </w:p>
        </w:tc>
      </w:tr>
      <w:tr w:rsidR="00B852C2" w14:paraId="02CE6EF1" w14:textId="77777777" w:rsidTr="00B852C2">
        <w:tc>
          <w:tcPr>
            <w:tcW w:w="2337" w:type="dxa"/>
          </w:tcPr>
          <w:p w14:paraId="15D64272" w14:textId="57E84819" w:rsidR="00B852C2" w:rsidRDefault="00CC4172" w:rsidP="00D75FCC">
            <w:r>
              <w:t>Physicochemical</w:t>
            </w:r>
          </w:p>
        </w:tc>
        <w:tc>
          <w:tcPr>
            <w:tcW w:w="2337" w:type="dxa"/>
          </w:tcPr>
          <w:p w14:paraId="57BFCA9B" w14:textId="263FE383" w:rsidR="00B852C2" w:rsidRDefault="00CC4172" w:rsidP="00D75FCC">
            <w:proofErr w:type="spellStart"/>
            <w:r>
              <w:t>SOCNumber</w:t>
            </w:r>
            <w:proofErr w:type="spellEnd"/>
          </w:p>
        </w:tc>
        <w:tc>
          <w:tcPr>
            <w:tcW w:w="2338" w:type="dxa"/>
          </w:tcPr>
          <w:p w14:paraId="73CC892D" w14:textId="6DCBD021" w:rsidR="00B852C2" w:rsidRDefault="00CC4172" w:rsidP="00D75FCC">
            <w:proofErr w:type="spellStart"/>
            <w:r>
              <w:t>iFeature</w:t>
            </w:r>
            <w:proofErr w:type="spellEnd"/>
          </w:p>
        </w:tc>
        <w:tc>
          <w:tcPr>
            <w:tcW w:w="2338" w:type="dxa"/>
          </w:tcPr>
          <w:p w14:paraId="08B780A2" w14:textId="71E798AF" w:rsidR="00B852C2" w:rsidRDefault="00030EE4" w:rsidP="00D75FCC">
            <w:r>
              <w:fldChar w:fldCharType="begin" w:fldLock="1"/>
            </w:r>
            <w:r w:rsidR="00DB0748">
              <w:instrText>ADDIN CSL_CITATION {"citationItems":[{"id":"ITEM-1","itemData":{"DOI":"10.1093/bioinformatics/bty140","author":[{"dropping-particle":"","family":"Chen","given":"Zhen","non-dropping-particle":"","parse-names":false,"suffix":""},{"dropping-particle":"","family":"Zhao","given":"Pei","non-dropping-particle":"","parse-names":false,"suffix":""},{"dropping-particle":"","family":"Li","given":"Fuyi","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chen","non-dropping-particle":"","parse-names":false,"suffix":""},{"dropping-particle":"","family":"Song","given":"Jiangning","non-dropping-particle":"","parse-names":false,"suffix":""}],"id":"ITEM-1","issue":"March","issued":{"date-parts":[["2018"]]},"note":"Identification of features","page":"2499-2502","title":"Sequence analysis iFeature : a Python package and web server for features extraction and selection from protein and peptide sequences","type":"article-journal","volume":"34"},"uris":["http://www.mendeley.com/documents/?uuid=15f46f77-b353-493f-be12-9db68df28c35"]}],"mendeley":{"formattedCitation":"[61]","plainTextFormattedCitation":"[61]","previouslyFormattedCitation":"[60]"},"properties":{"noteIndex":0},"schema":"https://github.com/citation-style-language/schema/raw/master/csl-citation.json"}</w:instrText>
            </w:r>
            <w:r>
              <w:fldChar w:fldCharType="separate"/>
            </w:r>
            <w:r w:rsidR="00DB0748" w:rsidRPr="00DB0748">
              <w:rPr>
                <w:noProof/>
              </w:rPr>
              <w:t>[61]</w:t>
            </w:r>
            <w:r>
              <w:fldChar w:fldCharType="end"/>
            </w:r>
          </w:p>
        </w:tc>
      </w:tr>
      <w:tr w:rsidR="00B852C2" w14:paraId="532A276D" w14:textId="77777777" w:rsidTr="00B852C2">
        <w:tc>
          <w:tcPr>
            <w:tcW w:w="2337" w:type="dxa"/>
          </w:tcPr>
          <w:p w14:paraId="4482CDD8" w14:textId="0522BADB" w:rsidR="00B852C2" w:rsidRDefault="00CC4172" w:rsidP="00D75FCC">
            <w:r>
              <w:t>Physicochemical</w:t>
            </w:r>
          </w:p>
        </w:tc>
        <w:tc>
          <w:tcPr>
            <w:tcW w:w="2337" w:type="dxa"/>
          </w:tcPr>
          <w:p w14:paraId="691FBD72" w14:textId="015AB24B" w:rsidR="00B852C2" w:rsidRDefault="00CC4172" w:rsidP="00D75FCC">
            <w:proofErr w:type="spellStart"/>
            <w:r>
              <w:t>QSOrder</w:t>
            </w:r>
            <w:proofErr w:type="spellEnd"/>
          </w:p>
        </w:tc>
        <w:tc>
          <w:tcPr>
            <w:tcW w:w="2338" w:type="dxa"/>
          </w:tcPr>
          <w:p w14:paraId="01B3B76D" w14:textId="3EFC7022" w:rsidR="00B852C2" w:rsidRDefault="00CC4172" w:rsidP="00D75FCC">
            <w:proofErr w:type="spellStart"/>
            <w:r>
              <w:t>iFeature</w:t>
            </w:r>
            <w:proofErr w:type="spellEnd"/>
          </w:p>
        </w:tc>
        <w:tc>
          <w:tcPr>
            <w:tcW w:w="2338" w:type="dxa"/>
          </w:tcPr>
          <w:p w14:paraId="6690917C" w14:textId="1A4DD1DF" w:rsidR="00B852C2" w:rsidRDefault="00030EE4" w:rsidP="00D75FCC">
            <w:r>
              <w:fldChar w:fldCharType="begin" w:fldLock="1"/>
            </w:r>
            <w:r w:rsidR="00DB0748">
              <w:instrText>ADDIN CSL_CITATION {"citationItems":[{"id":"ITEM-1","itemData":{"DOI":"10.1093/bioinformatics/bty140","author":[{"dropping-particle":"","family":"Chen","given":"Zhen","non-dropping-particle":"","parse-names":false,"suffix":""},{"dropping-particle":"","family":"Zhao","given":"Pei","non-dropping-particle":"","parse-names":false,"suffix":""},{"dropping-particle":"","family":"Li","given":"Fuyi","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chen","non-dropping-particle":"","parse-names":false,"suffix":""},{"dropping-particle":"","family":"Song","given":"Jiangning","non-dropping-particle":"","parse-names":false,"suffix":""}],"id":"ITEM-1","issue":"March","issued":{"date-parts":[["2018"]]},"note":"Identification of features","page":"2499-2502","title":"Sequence analysis iFeature : a Python package and web server for features extraction and selection from protein and peptide sequences","type":"article-journal","volume":"34"},"uris":["http://www.mendeley.com/documents/?uuid=15f46f77-b353-493f-be12-9db68df28c35"]}],"mendeley":{"formattedCitation":"[61]","plainTextFormattedCitation":"[61]","previouslyFormattedCitation":"[60]"},"properties":{"noteIndex":0},"schema":"https://github.com/citation-style-language/schema/raw/master/csl-citation.json"}</w:instrText>
            </w:r>
            <w:r>
              <w:fldChar w:fldCharType="separate"/>
            </w:r>
            <w:r w:rsidR="00DB0748" w:rsidRPr="00DB0748">
              <w:rPr>
                <w:noProof/>
              </w:rPr>
              <w:t>[61]</w:t>
            </w:r>
            <w:r>
              <w:fldChar w:fldCharType="end"/>
            </w:r>
          </w:p>
        </w:tc>
      </w:tr>
      <w:tr w:rsidR="00B852C2" w14:paraId="5F830007" w14:textId="77777777" w:rsidTr="00B852C2">
        <w:tc>
          <w:tcPr>
            <w:tcW w:w="2337" w:type="dxa"/>
          </w:tcPr>
          <w:p w14:paraId="1337683A" w14:textId="206719E2" w:rsidR="00B852C2" w:rsidRDefault="00CC4172" w:rsidP="00D75FCC">
            <w:r>
              <w:t>Physicochemical</w:t>
            </w:r>
          </w:p>
        </w:tc>
        <w:tc>
          <w:tcPr>
            <w:tcW w:w="2337" w:type="dxa"/>
          </w:tcPr>
          <w:p w14:paraId="4FA63490" w14:textId="6EA9CBD4" w:rsidR="00B852C2" w:rsidRDefault="00CC4172" w:rsidP="00D75FCC">
            <w:r>
              <w:t>PAAC</w:t>
            </w:r>
          </w:p>
        </w:tc>
        <w:tc>
          <w:tcPr>
            <w:tcW w:w="2338" w:type="dxa"/>
          </w:tcPr>
          <w:p w14:paraId="363B5AB2" w14:textId="7566A2C9" w:rsidR="00B852C2" w:rsidRDefault="00CC4172" w:rsidP="00D75FCC">
            <w:proofErr w:type="spellStart"/>
            <w:r>
              <w:t>iFeature</w:t>
            </w:r>
            <w:proofErr w:type="spellEnd"/>
          </w:p>
        </w:tc>
        <w:tc>
          <w:tcPr>
            <w:tcW w:w="2338" w:type="dxa"/>
          </w:tcPr>
          <w:p w14:paraId="1E132519" w14:textId="2061F851" w:rsidR="00B852C2" w:rsidRDefault="00030EE4" w:rsidP="00D75FCC">
            <w:r>
              <w:fldChar w:fldCharType="begin" w:fldLock="1"/>
            </w:r>
            <w:r w:rsidR="00DB0748">
              <w:instrText>ADDIN CSL_CITATION {"citationItems":[{"id":"ITEM-1","itemData":{"DOI":"10.1002/prot.1035","ISSN":"08873585","PMID":"11288174","abstract":"The cellular attributes of a protein, such as which compartment of a cell it belongs to and how it is associated with the lipid bilayer of an organelle, are closely correlated with its biological functions. The success of human genome project and the rapid increase in the number of protein sequences entering into data bank have stimulated a challenging frontier: How to develop a fast and accurate method to predict the cellular attributes of a protein based on its amino acid sequence? The existing algorithms for predicting these attributes were all based on the amino acid composition in which no sequence order effect was taken into account. To improve the prediction quality, it is necessary to incorporate such an effect. However, the number of possible patterns for protein sequences is extremely large, which has posed a formidable difficulty for realizing this goal. To deal with such a difficulty, the pseudo-amino acid composition is introduced. It is a combination of a set of discrete sequence correlation factors and the 20 components of the conventional amino acid composition. A remarkable improvement in prediction quality has been observed by using the pseudo-amino acid composition. The success rates of prediction thus obtained are so far the highest for the same classification schemes and same data sets. It has not escaped from our notice that the concept of pseudo-amino acid composition as well as its mathematical framework and biochemical implication may also have a notable impact on improving the prediction quality of other protein features. © 2001 Wiley-Liss, Inc.","author":[{"dropping-particle":"","family":"Chou","given":"Kuo Chen","non-dropping-particle":"","parse-names":false,"suffix":""}],"container-title":"Proteins: Structure, Function and Genetics","id":"ITEM-1","issued":{"date-parts":[["2001"]]},"title":"Prediction of protein cellular attributes using pseudo-amino acid composition","type":"article-journal"},"uris":["http://www.mendeley.com/documents/?uuid=76a7f147-788c-48cf-9e79-f1cffa642786","http://www.mendeley.com/documents/?uuid=b3bf8a09-4614-4600-844c-c2f27553c23c"]}],"mendeley":{"formattedCitation":"[69]","plainTextFormattedCitation":"[69]","previouslyFormattedCitation":"[68]"},"properties":{"noteIndex":0},"schema":"https://github.com/citation-style-language/schema/raw/master/csl-citation.json"}</w:instrText>
            </w:r>
            <w:r>
              <w:fldChar w:fldCharType="separate"/>
            </w:r>
            <w:r w:rsidR="00DB0748" w:rsidRPr="00DB0748">
              <w:rPr>
                <w:noProof/>
              </w:rPr>
              <w:t>[69]</w:t>
            </w:r>
            <w:r>
              <w:fldChar w:fldCharType="end"/>
            </w:r>
          </w:p>
        </w:tc>
      </w:tr>
      <w:tr w:rsidR="00B852C2" w14:paraId="5AA2F4D6" w14:textId="77777777" w:rsidTr="00B852C2">
        <w:tc>
          <w:tcPr>
            <w:tcW w:w="2337" w:type="dxa"/>
          </w:tcPr>
          <w:p w14:paraId="3FA5057A" w14:textId="2806320C" w:rsidR="00B852C2" w:rsidRDefault="00CC4172" w:rsidP="00D75FCC">
            <w:r>
              <w:t>Physicochemical</w:t>
            </w:r>
          </w:p>
        </w:tc>
        <w:tc>
          <w:tcPr>
            <w:tcW w:w="2337" w:type="dxa"/>
          </w:tcPr>
          <w:p w14:paraId="38CFF99B" w14:textId="2B43AD3D" w:rsidR="00B852C2" w:rsidRDefault="00CC4172" w:rsidP="00D75FCC">
            <w:r>
              <w:t>APAAC</w:t>
            </w:r>
          </w:p>
        </w:tc>
        <w:tc>
          <w:tcPr>
            <w:tcW w:w="2338" w:type="dxa"/>
          </w:tcPr>
          <w:p w14:paraId="1DA77272" w14:textId="25CDE394" w:rsidR="00B852C2" w:rsidRDefault="00CC4172" w:rsidP="00D75FCC">
            <w:proofErr w:type="spellStart"/>
            <w:r>
              <w:t>iFeature</w:t>
            </w:r>
            <w:proofErr w:type="spellEnd"/>
          </w:p>
        </w:tc>
        <w:tc>
          <w:tcPr>
            <w:tcW w:w="2338" w:type="dxa"/>
          </w:tcPr>
          <w:p w14:paraId="3BDE4FAA" w14:textId="5716B986" w:rsidR="00B852C2" w:rsidRDefault="00030EE4" w:rsidP="00D75FCC">
            <w:r>
              <w:fldChar w:fldCharType="begin" w:fldLock="1"/>
            </w:r>
            <w:r w:rsidR="00DB0748">
              <w:instrText>ADDIN CSL_CITATION {"citationItems":[{"id":"ITEM-1","itemData":{"DOI":"10.1002/prot.1035","ISSN":"08873585","PMID":"11288174","abstract":"The cellular attributes of a protein, such as which compartment of a cell it belongs to and how it is associated with the lipid bilayer of an organelle, are closely correlated with its biological functions. The success of human genome project and the rapid increase in the number of protein sequences entering into data bank have stimulated a challenging frontier: How to develop a fast and accurate method to predict the cellular attributes of a protein based on its amino acid sequence? The existing algorithms for predicting these attributes were all based on the amino acid composition in which no sequence order effect was taken into account. To improve the prediction quality, it is necessary to incorporate such an effect. However, the number of possible patterns for protein sequences is extremely large, which has posed a formidable difficulty for realizing this goal. To deal with such a difficulty, the pseudo-amino acid composition is introduced. It is a combination of a set of discrete sequence correlation factors and the 20 components of the conventional amino acid composition. A remarkable improvement in prediction quality has been observed by using the pseudo-amino acid composition. The success rates of prediction thus obtained are so far the highest for the same classification schemes and same data sets. It has not escaped from our notice that the concept of pseudo-amino acid composition as well as its mathematical framework and biochemical implication may also have a notable impact on improving the prediction quality of other protein features. © 2001 Wiley-Liss, Inc.","author":[{"dropping-particle":"","family":"Chou","given":"Kuo Chen","non-dropping-particle":"","parse-names":false,"suffix":""}],"container-title":"Proteins: Structure, Function and Genetics","id":"ITEM-1","issued":{"date-parts":[["2001"]]},"title":"Prediction of protein cellular attributes using pseudo-amino acid composition","type":"article-journal"},"uris":["http://www.mendeley.com/documents/?uuid=b3bf8a09-4614-4600-844c-c2f27553c23c","http://www.mendeley.com/documents/?uuid=76a7f147-788c-48cf-9e79-f1cffa642786"]}],"mendeley":{"formattedCitation":"[69]","plainTextFormattedCitation":"[69]","previouslyFormattedCitation":"[68]"},"properties":{"noteIndex":0},"schema":"https://github.com/citation-style-language/schema/raw/master/csl-citation.json"}</w:instrText>
            </w:r>
            <w:r>
              <w:fldChar w:fldCharType="separate"/>
            </w:r>
            <w:r w:rsidR="00DB0748" w:rsidRPr="00DB0748">
              <w:rPr>
                <w:noProof/>
              </w:rPr>
              <w:t>[69]</w:t>
            </w:r>
            <w:r>
              <w:fldChar w:fldCharType="end"/>
            </w:r>
          </w:p>
        </w:tc>
      </w:tr>
      <w:tr w:rsidR="00B852C2" w14:paraId="4D737BD2" w14:textId="77777777" w:rsidTr="00B852C2">
        <w:tc>
          <w:tcPr>
            <w:tcW w:w="2337" w:type="dxa"/>
          </w:tcPr>
          <w:p w14:paraId="3897ABE8" w14:textId="26C4FD33" w:rsidR="00B852C2" w:rsidRDefault="00CC4172" w:rsidP="00D75FCC">
            <w:r>
              <w:t>PSSM-based</w:t>
            </w:r>
          </w:p>
        </w:tc>
        <w:tc>
          <w:tcPr>
            <w:tcW w:w="2337" w:type="dxa"/>
          </w:tcPr>
          <w:p w14:paraId="2DAAA7EB" w14:textId="17CB01F0" w:rsidR="00B852C2" w:rsidRDefault="00CC4172" w:rsidP="00D75FCC">
            <w:r>
              <w:t>AAC-PSSM</w:t>
            </w:r>
          </w:p>
        </w:tc>
        <w:tc>
          <w:tcPr>
            <w:tcW w:w="2338" w:type="dxa"/>
          </w:tcPr>
          <w:p w14:paraId="06F8A489" w14:textId="09B5EE99" w:rsidR="00B852C2" w:rsidRDefault="00B06C76" w:rsidP="00D75FCC">
            <w:r>
              <w:t>POSSUM</w:t>
            </w:r>
          </w:p>
        </w:tc>
        <w:tc>
          <w:tcPr>
            <w:tcW w:w="2338" w:type="dxa"/>
          </w:tcPr>
          <w:p w14:paraId="0BCCDE29" w14:textId="031C14F2" w:rsidR="00B852C2" w:rsidRDefault="00241A2F" w:rsidP="00D75FCC">
            <w:r>
              <w:fldChar w:fldCharType="begin" w:fldLock="1"/>
            </w:r>
            <w:r w:rsidR="00DB0748">
              <w:instrText>ADDIN CSL_CITATION {"citationItems":[{"id":"ITEM-1","itemData":{"DOI":"10.1016/j.biochi.2010.06.013","ISSN":"03009084","PMID":"20600567","abstract":"Knowledge of structural class plays an important role in understanding protein folding patterns. In this study, a simple and powerful computational method, which combines support vector machine with PSI-BLAST profile, is proposed to predict protein structural class for low-similarity sequences. The evolution information encoding in the PSI-BLAST profiles is converted into a series of fixed-length feature vectors by extracting amino acid composition and dipeptide composition from the profiles. The resulting vectors are then fed to a support vector machine classifier for the prediction of protein structural class. To evaluate the performance of the proposed method, jackknife cross-validation tests are performed on two widely used benchmark datasets, 1189 (containing 1092 proteins) and 25PDB (containing 1673 proteins) with sequence similarity lower than 40% and 25%, respectively. The overall accuracies attain 70.7% and 72.9% for 1189 and 25PDB datasets, respectively. Comparison of our results with other methods shows that our method is very promising to predict protein structural class particularly for low-similarity datasets and may at least play an important complementary role to existing methods. © 2010 Elsevier Masson SAS.","author":[{"dropping-particle":"","family":"Liu","given":"Taigang","non-dropping-particle":"","parse-names":false,"suffix":""},{"dropping-particle":"","family":"Zheng","given":"Xiaoqi","non-dropping-particle":"","parse-names":false,"suffix":""},{"dropping-particle":"","family":"Wang","given":"Jun","non-dropping-particle":"","parse-names":false,"suffix":""}],"container-title":"Biochimie","id":"ITEM-1","issued":{"date-parts":[["2010"]]},"title":"Prediction of protein structural class for low-similarity sequences using support vector machine and PSI-BLAST profile","type":"article-journal"},"uris":["http://www.mendeley.com/documents/?uuid=552eb961-6691-4489-9b5f-544e82349287","http://www.mendeley.com/documents/?uuid=decde65c-2288-4d18-a762-75a49f0b6cd4"]}],"mendeley":{"formattedCitation":"[70]","plainTextFormattedCitation":"[70]","previouslyFormattedCitation":"[69]"},"properties":{"noteIndex":0},"schema":"https://github.com/citation-style-language/schema/raw/master/csl-citation.json"}</w:instrText>
            </w:r>
            <w:r>
              <w:fldChar w:fldCharType="separate"/>
            </w:r>
            <w:r w:rsidR="00DB0748" w:rsidRPr="00DB0748">
              <w:rPr>
                <w:noProof/>
              </w:rPr>
              <w:t>[70]</w:t>
            </w:r>
            <w:r>
              <w:fldChar w:fldCharType="end"/>
            </w:r>
          </w:p>
        </w:tc>
      </w:tr>
      <w:tr w:rsidR="00B852C2" w14:paraId="4812D422" w14:textId="77777777" w:rsidTr="00B852C2">
        <w:tc>
          <w:tcPr>
            <w:tcW w:w="2337" w:type="dxa"/>
          </w:tcPr>
          <w:p w14:paraId="62621894" w14:textId="22EFF202" w:rsidR="00B852C2" w:rsidRDefault="00CC4172" w:rsidP="00D75FCC">
            <w:r>
              <w:t>PSSM-based</w:t>
            </w:r>
          </w:p>
        </w:tc>
        <w:tc>
          <w:tcPr>
            <w:tcW w:w="2337" w:type="dxa"/>
          </w:tcPr>
          <w:p w14:paraId="6855D82E" w14:textId="35BDD544" w:rsidR="00B852C2" w:rsidRDefault="00CC4172" w:rsidP="00D75FCC">
            <w:r>
              <w:t>DPC-PSSM</w:t>
            </w:r>
          </w:p>
        </w:tc>
        <w:tc>
          <w:tcPr>
            <w:tcW w:w="2338" w:type="dxa"/>
          </w:tcPr>
          <w:p w14:paraId="40534490" w14:textId="6A7DBA4A" w:rsidR="00B852C2" w:rsidRDefault="00B06C76" w:rsidP="00D75FCC">
            <w:r>
              <w:t>POSSUM</w:t>
            </w:r>
          </w:p>
        </w:tc>
        <w:tc>
          <w:tcPr>
            <w:tcW w:w="2338" w:type="dxa"/>
          </w:tcPr>
          <w:p w14:paraId="557A18B6" w14:textId="01A8BBE0" w:rsidR="00B852C2" w:rsidRDefault="00BD74AE" w:rsidP="00D75FCC">
            <w:r>
              <w:fldChar w:fldCharType="begin" w:fldLock="1"/>
            </w:r>
            <w:r w:rsidR="00DB0748">
              <w:instrText>ADDIN CSL_CITATION {"citationItems":[{"id":"ITEM-1","itemData":{"DOI":"10.1016/j.biochi.2010.06.013","ISSN":"03009084","PMID":"20600567","abstract":"Knowledge of structural class plays an important role in understanding protein folding patterns. In this study, a simple and powerful computational method, which combines support vector machine with PSI-BLAST profile, is proposed to predict protein structural class for low-similarity sequences. The evolution information encoding in the PSI-BLAST profiles is converted into a series of fixed-length feature vectors by extracting amino acid composition and dipeptide composition from the profiles. The resulting vectors are then fed to a support vector machine classifier for the prediction of protein structural class. To evaluate the performance of the proposed method, jackknife cross-validation tests are performed on two widely used benchmark datasets, 1189 (containing 1092 proteins) and 25PDB (containing 1673 proteins) with sequence similarity lower than 40% and 25%, respectively. The overall accuracies attain 70.7% and 72.9% for 1189 and 25PDB datasets, respectively. Comparison of our results with other methods shows that our method is very promising to predict protein structural class particularly for low-similarity datasets and may at least play an important complementary role to existing methods. © 2010 Elsevier Masson SAS.","author":[{"dropping-particle":"","family":"Liu","given":"Taigang","non-dropping-particle":"","parse-names":false,"suffix":""},{"dropping-particle":"","family":"Zheng","given":"Xiaoqi","non-dropping-particle":"","parse-names":false,"suffix":""},{"dropping-particle":"","family":"Wang","given":"Jun","non-dropping-particle":"","parse-names":false,"suffix":""}],"container-title":"Biochimie","id":"ITEM-1","issued":{"date-parts":[["2010"]]},"title":"Prediction of protein structural class for low-similarity sequences using support vector machine and PSI-BLAST profile","type":"article-journal"},"uris":["http://www.mendeley.com/documents/?uuid=decde65c-2288-4d18-a762-75a49f0b6cd4","http://www.mendeley.com/documents/?uuid=552eb961-6691-4489-9b5f-544e82349287"]}],"mendeley":{"formattedCitation":"[70]","plainTextFormattedCitation":"[70]","previouslyFormattedCitation":"[69]"},"properties":{"noteIndex":0},"schema":"https://github.com/citation-style-language/schema/raw/master/csl-citation.json"}</w:instrText>
            </w:r>
            <w:r>
              <w:fldChar w:fldCharType="separate"/>
            </w:r>
            <w:r w:rsidR="00DB0748" w:rsidRPr="00DB0748">
              <w:rPr>
                <w:noProof/>
              </w:rPr>
              <w:t>[70]</w:t>
            </w:r>
            <w:r>
              <w:fldChar w:fldCharType="end"/>
            </w:r>
          </w:p>
        </w:tc>
      </w:tr>
      <w:tr w:rsidR="00B852C2" w14:paraId="7E8C7A97" w14:textId="77777777" w:rsidTr="00B852C2">
        <w:tc>
          <w:tcPr>
            <w:tcW w:w="2337" w:type="dxa"/>
          </w:tcPr>
          <w:p w14:paraId="15610A46" w14:textId="6A23F836" w:rsidR="00B852C2" w:rsidRDefault="00CC4172" w:rsidP="00D75FCC">
            <w:r>
              <w:t>PSSM-based</w:t>
            </w:r>
          </w:p>
        </w:tc>
        <w:tc>
          <w:tcPr>
            <w:tcW w:w="2337" w:type="dxa"/>
          </w:tcPr>
          <w:p w14:paraId="46D3E4D0" w14:textId="4573B2A1" w:rsidR="00B852C2" w:rsidRDefault="00CC4172" w:rsidP="00D75FCC">
            <w:r>
              <w:t>AADP-PSSM</w:t>
            </w:r>
          </w:p>
        </w:tc>
        <w:tc>
          <w:tcPr>
            <w:tcW w:w="2338" w:type="dxa"/>
          </w:tcPr>
          <w:p w14:paraId="49FDE10B" w14:textId="4E2EB8EF" w:rsidR="00B852C2" w:rsidRDefault="00B06C76" w:rsidP="00D75FCC">
            <w:r>
              <w:t>POSSUM</w:t>
            </w:r>
          </w:p>
        </w:tc>
        <w:tc>
          <w:tcPr>
            <w:tcW w:w="2338" w:type="dxa"/>
          </w:tcPr>
          <w:p w14:paraId="2BAF48E6" w14:textId="2573708C" w:rsidR="00B852C2" w:rsidRDefault="00BD74AE" w:rsidP="00D75FCC">
            <w:r>
              <w:fldChar w:fldCharType="begin" w:fldLock="1"/>
            </w:r>
            <w:r w:rsidR="00DB0748">
              <w:instrText>ADDIN CSL_CITATION {"citationItems":[{"id":"ITEM-1","itemData":{"DOI":"10.1016/j.biochi.2010.06.013","ISSN":"03009084","PMID":"20600567","abstract":"Knowledge of structural class plays an important role in understanding protein folding patterns. In this study, a simple and powerful computational method, which combines support vector machine with PSI-BLAST profile, is proposed to predict protein structural class for low-similarity sequences. The evolution information encoding in the PSI-BLAST profiles is converted into a series of fixed-length feature vectors by extracting amino acid composition and dipeptide composition from the profiles. The resulting vectors are then fed to a support vector machine classifier for the prediction of protein structural class. To evaluate the performance of the proposed method, jackknife cross-validation tests are performed on two widely used benchmark datasets, 1189 (containing 1092 proteins) and 25PDB (containing 1673 proteins) with sequence similarity lower than 40% and 25%, respectively. The overall accuracies attain 70.7% and 72.9% for 1189 and 25PDB datasets, respectively. Comparison of our results with other methods shows that our method is very promising to predict protein structural class particularly for low-similarity datasets and may at least play an important complementary role to existing methods. © 2010 Elsevier Masson SAS.","author":[{"dropping-particle":"","family":"Liu","given":"Taigang","non-dropping-particle":"","parse-names":false,"suffix":""},{"dropping-particle":"","family":"Zheng","given":"Xiaoqi","non-dropping-particle":"","parse-names":false,"suffix":""},{"dropping-particle":"","family":"Wang","given":"Jun","non-dropping-particle":"","parse-names":false,"suffix":""}],"container-title":"Biochimie","id":"ITEM-1","issued":{"date-parts":[["2010"]]},"title":"Prediction of protein structural class for low-similarity sequences using support vector machine and PSI-BLAST profile","type":"article-journal"},"uris":["http://www.mendeley.com/documents/?uuid=decde65c-2288-4d18-a762-75a49f0b6cd4","http://www.mendeley.com/documents/?uuid=552eb961-6691-4489-9b5f-544e82349287"]}],"mendeley":{"formattedCitation":"[70]","plainTextFormattedCitation":"[70]","previouslyFormattedCitation":"[69]"},"properties":{"noteIndex":0},"schema":"https://github.com/citation-style-language/schema/raw/master/csl-citation.json"}</w:instrText>
            </w:r>
            <w:r>
              <w:fldChar w:fldCharType="separate"/>
            </w:r>
            <w:r w:rsidR="00DB0748" w:rsidRPr="00DB0748">
              <w:rPr>
                <w:noProof/>
              </w:rPr>
              <w:t>[70]</w:t>
            </w:r>
            <w:r>
              <w:fldChar w:fldCharType="end"/>
            </w:r>
          </w:p>
        </w:tc>
      </w:tr>
      <w:tr w:rsidR="00B852C2" w14:paraId="5177BC4F" w14:textId="77777777" w:rsidTr="00B852C2">
        <w:tc>
          <w:tcPr>
            <w:tcW w:w="2337" w:type="dxa"/>
          </w:tcPr>
          <w:p w14:paraId="6E47E74B" w14:textId="00F62662" w:rsidR="00B852C2" w:rsidRDefault="00CC4172" w:rsidP="00D75FCC">
            <w:r>
              <w:t>PSSM-based</w:t>
            </w:r>
          </w:p>
        </w:tc>
        <w:tc>
          <w:tcPr>
            <w:tcW w:w="2337" w:type="dxa"/>
          </w:tcPr>
          <w:p w14:paraId="57810C93" w14:textId="18C87F9D" w:rsidR="00B852C2" w:rsidRDefault="00CC4172" w:rsidP="00D75FCC">
            <w:r>
              <w:t>PSSM-AC</w:t>
            </w:r>
          </w:p>
        </w:tc>
        <w:tc>
          <w:tcPr>
            <w:tcW w:w="2338" w:type="dxa"/>
          </w:tcPr>
          <w:p w14:paraId="0CCC45A3" w14:textId="4D903427" w:rsidR="00B852C2" w:rsidRDefault="00B06C76" w:rsidP="00D75FCC">
            <w:r>
              <w:t>POSSUM</w:t>
            </w:r>
          </w:p>
        </w:tc>
        <w:tc>
          <w:tcPr>
            <w:tcW w:w="2338" w:type="dxa"/>
          </w:tcPr>
          <w:p w14:paraId="139836B7" w14:textId="6E9B655B" w:rsidR="00B852C2" w:rsidRDefault="00BD74AE" w:rsidP="00D75FCC">
            <w:r>
              <w:fldChar w:fldCharType="begin" w:fldLock="1"/>
            </w:r>
            <w:r w:rsidR="00DB0748">
              <w:instrText>ADDIN CSL_CITATION {"citationItems":[{"id":"ITEM-1","itemData":{"DOI":"10.1007/s00726-011-0964-5","ISSN":"09394451","PMID":"21698456","abstract":"Computational prediction of protein structural class based solely on sequence data remains a challenging problem in protein science. Existing methods differ in the protein sequence representation models and prediction engines adopted. In this study, a powerful feature extraction method, which combines position-specific score matrix (PSSM) with auto covariance (AC) transformation, is introduced. Thus, a sample protein is represented by a series of discrete components, which could partially incorporate the long-range sequence order information and evolutionary information reflected from the PSI-BLAST profile. To verify the performance of our method, jackknife cross-validation tests are performed on four widely used benchmark datasets. Comparison of our results with existing methods shows that our method provides the state-of-the-art performance for structural class prediction. A Web server that implements the proposed method is freely available at http://202.194.133.5/xinxi/AAC-PSSM-AC/ index.htm . © 2011 Springer-Verlag.","author":[{"dropping-particle":"","family":"Liu","given":"Taigang","non-dropping-particle":"","parse-names":false,"suffix":""},{"dropping-particle":"","family":"Geng","given":"Xingbo","non-dropping-particle":"","parse-names":false,"suffix":""},{"dropping-particle":"","family":"Zheng","given":"Xiaoqi","non-dropping-particle":"","parse-names":false,"suffix":""},{"dropping-particle":"","family":"Li","given":"Rensuo","non-dropping-particle":"","parse-names":false,"suffix":""},{"dropping-particle":"","family":"Wang","given":"Jun","non-dropping-particle":"","parse-names":false,"suffix":""}],"container-title":"Amino Acids","id":"ITEM-1","issued":{"date-parts":[["2012"]]},"title":"Accurate prediction of protein structural class using auto covariance transformation of PSI-BLAST profiles","type":"article-journal"},"uris":["http://www.mendeley.com/documents/?uuid=94afead2-a7bd-477a-bc97-4232f7af7a79","http://www.mendeley.com/documents/?uuid=90e2a953-2d65-4216-a86c-df9c0e7fe4b0"]}],"mendeley":{"formattedCitation":"[71]","plainTextFormattedCitation":"[71]","previouslyFormattedCitation":"[70]"},"properties":{"noteIndex":0},"schema":"https://github.com/citation-style-language/schema/raw/master/csl-citation.json"}</w:instrText>
            </w:r>
            <w:r>
              <w:fldChar w:fldCharType="separate"/>
            </w:r>
            <w:r w:rsidR="00DB0748" w:rsidRPr="00DB0748">
              <w:rPr>
                <w:noProof/>
              </w:rPr>
              <w:t>[71]</w:t>
            </w:r>
            <w:r>
              <w:fldChar w:fldCharType="end"/>
            </w:r>
          </w:p>
        </w:tc>
      </w:tr>
      <w:tr w:rsidR="00B852C2" w14:paraId="3FB966C5" w14:textId="77777777" w:rsidTr="00B852C2">
        <w:tc>
          <w:tcPr>
            <w:tcW w:w="2337" w:type="dxa"/>
          </w:tcPr>
          <w:p w14:paraId="797FF485" w14:textId="7E2B2D41" w:rsidR="00B852C2" w:rsidRDefault="00CC4172" w:rsidP="00D75FCC">
            <w:r>
              <w:t>PSSM-based</w:t>
            </w:r>
          </w:p>
        </w:tc>
        <w:tc>
          <w:tcPr>
            <w:tcW w:w="2337" w:type="dxa"/>
          </w:tcPr>
          <w:p w14:paraId="3CD479A5" w14:textId="55C38EEB" w:rsidR="00B852C2" w:rsidRDefault="00CC4172" w:rsidP="00D75FCC">
            <w:r>
              <w:t>PSSM-CC</w:t>
            </w:r>
          </w:p>
        </w:tc>
        <w:tc>
          <w:tcPr>
            <w:tcW w:w="2338" w:type="dxa"/>
          </w:tcPr>
          <w:p w14:paraId="3E4B7500" w14:textId="184515A5" w:rsidR="00B852C2" w:rsidRDefault="00B06C76" w:rsidP="00D75FCC">
            <w:r>
              <w:t>POSSUM</w:t>
            </w:r>
          </w:p>
        </w:tc>
        <w:tc>
          <w:tcPr>
            <w:tcW w:w="2338" w:type="dxa"/>
          </w:tcPr>
          <w:p w14:paraId="6FD45478" w14:textId="26A453F7" w:rsidR="00B852C2" w:rsidRDefault="00A7297A" w:rsidP="00D75FCC">
            <w:r>
              <w:fldChar w:fldCharType="begin" w:fldLock="1"/>
            </w:r>
            <w:r w:rsidR="00DB0748">
              <w:instrText>ADDIN CSL_CITATION {"citationItems":[{"id":"ITEM-1","itemData":{"DOI":"10.1093/nar/gkn159","ISSN":"03051048","PMID":"18390576","abstract":"Compared to the available protein sequences of different organisms, the number of revealed protein-protein interactions (PPIs) is still very limited. So many computational methods have been developed to facilitate the identification of novel PPIs. However, the methods only using the information of protein sequences are more universal than those that depend on some additional information or predictions about the proteins. In this article, a sequence-based method is proposed by combining a new feature representation using auto covariance (AC) and support vector machine (SVM). AC accounts for the interactions between residues a certain distance apart in the sequence, so this method adequately takes the neighbouring effect into account. When performed on the PPI data of yeast Saccharomyces cerevisiae, the method achieved a very promising prediction result. An independent data set of 11 474 yeast PPIs was used to evaluate this prediction model and the prediction accuracy is 88.09%. The performance of this method is superior to those of the existing sequence-based methods, so it can be a useful supplementary tool for future proteomics studies. The prediction software and all data sets used in this article are freely available at http://www.scucic.cn/ Predict_PPI/index.htm. © 2008 The Author(s).","author":[{"dropping-particle":"","family":"Guo","given":"Yanzhi","non-dropping-particle":"","parse-names":false,"suffix":""},{"dropping-particle":"","family":"Yu","given":"Lezheng","non-dropping-particle":"","parse-names":false,"suffix":""},{"dropping-particle":"","family":"Wen","given":"Zhining","non-dropping-particle":"","parse-names":false,"suffix":""},{"dropping-particle":"","family":"Li","given":"Menglong","non-dropping-particle":"","parse-names":false,"suffix":""}],"container-title":"Nucleic Acids Research","id":"ITEM-1","issued":{"date-parts":[["2008"]]},"title":"Using support vector machine combined with auto covariance to predict protein-protein interactions from protein sequences","type":"article-journal"},"uris":["http://www.mendeley.com/documents/?uuid=3b1e3296-0c5c-4af7-8d3a-a09fa62acddf","http://www.mendeley.com/documents/?uuid=bcc2aa3a-2aba-4146-8c93-e2b15c3226f0"]}],"mendeley":{"formattedCitation":"[72]","plainTextFormattedCitation":"[72]","previouslyFormattedCitation":"[71]"},"properties":{"noteIndex":0},"schema":"https://github.com/citation-style-language/schema/raw/master/csl-citation.json"}</w:instrText>
            </w:r>
            <w:r>
              <w:fldChar w:fldCharType="separate"/>
            </w:r>
            <w:r w:rsidR="00DB0748" w:rsidRPr="00DB0748">
              <w:rPr>
                <w:noProof/>
              </w:rPr>
              <w:t>[72]</w:t>
            </w:r>
            <w:r>
              <w:fldChar w:fldCharType="end"/>
            </w:r>
          </w:p>
        </w:tc>
      </w:tr>
      <w:tr w:rsidR="00B852C2" w14:paraId="4FCEA17B" w14:textId="77777777" w:rsidTr="00B852C2">
        <w:tc>
          <w:tcPr>
            <w:tcW w:w="2337" w:type="dxa"/>
          </w:tcPr>
          <w:p w14:paraId="46A8720D" w14:textId="59740488" w:rsidR="00B852C2" w:rsidRDefault="00CC4172" w:rsidP="00D75FCC">
            <w:r>
              <w:t>PSSM-based</w:t>
            </w:r>
          </w:p>
        </w:tc>
        <w:tc>
          <w:tcPr>
            <w:tcW w:w="2337" w:type="dxa"/>
          </w:tcPr>
          <w:p w14:paraId="472C386F" w14:textId="4A0A0171" w:rsidR="00B852C2" w:rsidRDefault="00CC4172" w:rsidP="00D75FCC">
            <w:r>
              <w:t>RPSSM</w:t>
            </w:r>
          </w:p>
        </w:tc>
        <w:tc>
          <w:tcPr>
            <w:tcW w:w="2338" w:type="dxa"/>
          </w:tcPr>
          <w:p w14:paraId="067DE0C1" w14:textId="06F9C0BA" w:rsidR="00B852C2" w:rsidRDefault="00B06C76" w:rsidP="00D75FCC">
            <w:r>
              <w:t>POSSUM</w:t>
            </w:r>
          </w:p>
        </w:tc>
        <w:tc>
          <w:tcPr>
            <w:tcW w:w="2338" w:type="dxa"/>
          </w:tcPr>
          <w:p w14:paraId="26240B34" w14:textId="1449E6B6" w:rsidR="00B852C2" w:rsidRDefault="00777848" w:rsidP="00D75FCC">
            <w:r>
              <w:fldChar w:fldCharType="begin" w:fldLock="1"/>
            </w:r>
            <w:r w:rsidR="00DB0748">
              <w:instrText>ADDIN CSL_CITATION {"citationItems":[{"id":"ITEM-1","itemData":{"DOI":"10.1016/j.biochi.2013.09.013","ISSN":"03009084","PMID":"24067326","abstract":"Knowledge of protein secondary structural classes plays an important role in understanding protein folding patterns. In this paper, 25 features based on position-specific scoring matrices are selected to reflect evolutionary information. In combination with other 11 rational features based on predicted protein secondary structure sequences proposed by the previous researchers, a 36-dimensional representation feature vector is presented to predict protein secondary structural classes for low-similarity sequences. ASTRALtraining dataset is used to train and design our method, other three low-similarity datasets ASTRALtest, 25PDB and 1189 are used to test the proposed method. Comparisons with other methods show that our method is effective to predict protein secondary structural classes. Stand alone version of the proposed method (PSSS-PSSM) is written in MATLAB language and it can be downloaded from http://letsgob.com/bioinfo-PSSS-PSSM/. © 2013 Elsevier Masson SAS. All rights reserved.","author":[{"dropping-particle":"","family":"Ding","given":"Shuyan","non-dropping-particle":"","parse-names":false,"suffix":""},{"dropping-particle":"","family":"Li","given":"Yan","non-dropping-particle":"","parse-names":false,"suffix":""},{"dropping-particle":"","family":"Shi","given":"Zhuoxing","non-dropping-particle":"","parse-names":false,"suffix":""},{"dropping-particle":"","family":"Yan","given":"Shoujiang","non-dropping-particle":"","parse-names":false,"suffix":""}],"container-title":"Biochimie","id":"ITEM-1","issued":{"date-parts":[["2014"]]},"title":"A protein structural classes prediction method based on predicted secondary structure and PSI-BLAST profile","type":"article-journal"},"uris":["http://www.mendeley.com/documents/?uuid=5c15f7e3-6942-4994-ba53-b545dc078ad4","http://www.mendeley.com/documents/?uuid=8b697ae1-8aa7-4357-b77b-c711354f70e8"]}],"mendeley":{"formattedCitation":"[73]","plainTextFormattedCitation":"[73]","previouslyFormattedCitation":"[72]"},"properties":{"noteIndex":0},"schema":"https://github.com/citation-style-language/schema/raw/master/csl-citation.json"}</w:instrText>
            </w:r>
            <w:r>
              <w:fldChar w:fldCharType="separate"/>
            </w:r>
            <w:r w:rsidR="00DB0748" w:rsidRPr="00DB0748">
              <w:rPr>
                <w:noProof/>
              </w:rPr>
              <w:t>[73]</w:t>
            </w:r>
            <w:r>
              <w:fldChar w:fldCharType="end"/>
            </w:r>
          </w:p>
        </w:tc>
      </w:tr>
      <w:tr w:rsidR="00B852C2" w14:paraId="480AC5AC" w14:textId="77777777" w:rsidTr="00B852C2">
        <w:tc>
          <w:tcPr>
            <w:tcW w:w="2337" w:type="dxa"/>
          </w:tcPr>
          <w:p w14:paraId="4515D27C" w14:textId="52DECCC4" w:rsidR="00B852C2" w:rsidRDefault="00CC4172" w:rsidP="00D75FCC">
            <w:r>
              <w:lastRenderedPageBreak/>
              <w:t>PSSM-based</w:t>
            </w:r>
          </w:p>
        </w:tc>
        <w:tc>
          <w:tcPr>
            <w:tcW w:w="2337" w:type="dxa"/>
          </w:tcPr>
          <w:p w14:paraId="7138C0FA" w14:textId="0DA2A38A" w:rsidR="00B852C2" w:rsidRDefault="00CC4172" w:rsidP="00D75FCC">
            <w:proofErr w:type="gramStart"/>
            <w:r>
              <w:t>Tri-gram</w:t>
            </w:r>
            <w:proofErr w:type="gramEnd"/>
          </w:p>
        </w:tc>
        <w:tc>
          <w:tcPr>
            <w:tcW w:w="2338" w:type="dxa"/>
          </w:tcPr>
          <w:p w14:paraId="2950202C" w14:textId="3663657B" w:rsidR="00B852C2" w:rsidRDefault="00B06C76" w:rsidP="00D75FCC">
            <w:r>
              <w:t>POSSUM</w:t>
            </w:r>
          </w:p>
        </w:tc>
        <w:tc>
          <w:tcPr>
            <w:tcW w:w="2338" w:type="dxa"/>
          </w:tcPr>
          <w:p w14:paraId="01EEFA73" w14:textId="330E51B4" w:rsidR="00B852C2" w:rsidRDefault="00777848" w:rsidP="00D75FCC">
            <w:r>
              <w:fldChar w:fldCharType="begin" w:fldLock="1"/>
            </w:r>
            <w:r w:rsidR="00DB0748">
              <w:instrText>ADDIN CSL_CITATION {"citationItems":[{"id":"ITEM-1","itemData":{"DOI":"10.1007/s00726-014-1878-9","ISSN":"14382199","PMID":"25583603","abstract":"Knowledge of structural class plays an important role in understanding protein folding patterns. As a transitional stage in recognition of three-dimensional structure of a protein, protein structural class prediction is considered to be an important and challenging task. In this study, we firstly introduce a feature extraction technique which is based on tri-grams computed directly from position-specific scoring matrix (PSSM). A total of 8,000 features are extracted to represent a protein. Then, support vector machine-recursive feature elimination (SVM-RFE) is applied for feature selection and reduced features are input to a support vector machine (SVM) classifier to predict structural class of a given protein. To examine the effectiveness of our method, jackknife tests are performed on six widely used benchmark datasets, i.e., Z277, Z498, 1189, 25PDB, D640, and D1185. The overall accuracies of 97.1, 98.6, 92.5, 93.5, 94.2, and 95.9 % are achieved on these datasets, respectively. Comparison of the proposed method with other prediction methods shows that our method is very promising to perform the prediction of protein structural class.","author":[{"dropping-particle":"","family":"Tao","given":"Peiying","non-dropping-particle":"","parse-names":false,"suffix":""},{"dropping-particle":"","family":"Liu","given":"Taigang","non-dropping-particle":"","parse-names":false,"suffix":""},{"dropping-particle":"","family":"Li","given":"Xiaowei","non-dropping-particle":"","parse-names":false,"suffix":""},{"dropping-particle":"","family":"Chen","given":"Lanming","non-dropping-particle":"","parse-names":false,"suffix":""}],"container-title":"Amino Acids","id":"ITEM-1","issued":{"date-parts":[["2015"]]},"title":"Prediction of protein structural class using tri-gram probabilities of position-specific scoring matrix and recursive feature elimination","type":"article-journal"},"uris":["http://www.mendeley.com/documents/?uuid=1d4803a0-147d-446e-b0bf-b0a4d20ad2a2","http://www.mendeley.com/documents/?uuid=61c245bd-5cb3-4632-9fb3-bb574e4d1986"]}],"mendeley":{"formattedCitation":"[74]","plainTextFormattedCitation":"[74]","previouslyFormattedCitation":"[73]"},"properties":{"noteIndex":0},"schema":"https://github.com/citation-style-language/schema/raw/master/csl-citation.json"}</w:instrText>
            </w:r>
            <w:r>
              <w:fldChar w:fldCharType="separate"/>
            </w:r>
            <w:r w:rsidR="00DB0748" w:rsidRPr="00DB0748">
              <w:rPr>
                <w:noProof/>
              </w:rPr>
              <w:t>[74]</w:t>
            </w:r>
            <w:r>
              <w:fldChar w:fldCharType="end"/>
            </w:r>
          </w:p>
        </w:tc>
      </w:tr>
      <w:tr w:rsidR="00B852C2" w14:paraId="748033E8" w14:textId="77777777" w:rsidTr="00B852C2">
        <w:tc>
          <w:tcPr>
            <w:tcW w:w="2337" w:type="dxa"/>
          </w:tcPr>
          <w:p w14:paraId="604E44A8" w14:textId="4862629B" w:rsidR="00B852C2" w:rsidRDefault="00CC4172" w:rsidP="00D75FCC">
            <w:r>
              <w:t>PSSM-based</w:t>
            </w:r>
          </w:p>
        </w:tc>
        <w:tc>
          <w:tcPr>
            <w:tcW w:w="2337" w:type="dxa"/>
          </w:tcPr>
          <w:p w14:paraId="35ACC476" w14:textId="659E045C" w:rsidR="00B852C2" w:rsidRDefault="00CC4172" w:rsidP="00D75FCC">
            <w:r>
              <w:t>EDP</w:t>
            </w:r>
          </w:p>
        </w:tc>
        <w:tc>
          <w:tcPr>
            <w:tcW w:w="2338" w:type="dxa"/>
          </w:tcPr>
          <w:p w14:paraId="3FF9BE21" w14:textId="1E38E538" w:rsidR="00B852C2" w:rsidRDefault="00B06C76" w:rsidP="00D75FCC">
            <w:r>
              <w:t>POSSUM</w:t>
            </w:r>
          </w:p>
        </w:tc>
        <w:tc>
          <w:tcPr>
            <w:tcW w:w="2338" w:type="dxa"/>
          </w:tcPr>
          <w:p w14:paraId="6AFFDAF7" w14:textId="005239C7" w:rsidR="00B852C2" w:rsidRDefault="00777848" w:rsidP="00D75FCC">
            <w:r>
              <w:fldChar w:fldCharType="begin" w:fldLock="1"/>
            </w:r>
            <w:r w:rsidR="00DB0748">
              <w:instrText>ADDIN CSL_CITATION {"citationItems":[{"id":"ITEM-1","itemData":{"DOI":"10.1016/j.jtbi.2014.04.008","ISSN":"10958541","PMID":"24735902","abstract":"Knowledge of protein structural class plays an important role in characterizing the overall folding type of a given protein. At present, it is still a challenge to extract sequence information solely using protein sequence for protein structural class prediction with low similarity sequence in the current computational biology. In this study, a novel sequence representation method is proposed based on position specific scoring matrix for protein structural class prediction. By defined evolutionary difference formula, varying length proteins are expressed as uniform dimensional vectors, which can represent evolutionary difference information between the adjacent residues of a given protein. To perform and evaluate the proposed method, support vector machine and jackknife tests are employed on three widely used datasets, 25PDB, 1189 and 640 datasets with sequence similarity lower than 25%, 40% and 25%, respectively. Comparison of our results with the previous methods shows that our method may provide a promising method to predict protein structural class especially for low-similarity sequences. © 2014 Elsevier Ltd.","author":[{"dropping-particle":"","family":"Zhang","given":"Lichao","non-dropping-particle":"","parse-names":false,"suffix":""},{"dropping-particle":"","family":"Zhao","given":"Xiqiang","non-dropping-particle":"","parse-names":false,"suffix":""},{"dropping-particle":"","family":"Kong","given":"Liang","non-dropping-particle":"","parse-names":false,"suffix":""}],"container-title":"Journal of Theoretical Biology","id":"ITEM-1","issued":{"date-parts":[["2014"]]},"title":"Predict protein structural class for low-similarity sequences by evolutionary difference information into the general form of Chou[U+05F3]s pseudo amino acid composition","type":"article-journal"},"uris":["http://www.mendeley.com/documents/?uuid=4b53e20b-f45f-4790-8230-371662c4920c","http://www.mendeley.com/documents/?uuid=3ca9dd3d-5a08-46da-93bd-a2ba3bdcd3b2"]}],"mendeley":{"formattedCitation":"[75]","plainTextFormattedCitation":"[75]","previouslyFormattedCitation":"[74]"},"properties":{"noteIndex":0},"schema":"https://github.com/citation-style-language/schema/raw/master/csl-citation.json"}</w:instrText>
            </w:r>
            <w:r>
              <w:fldChar w:fldCharType="separate"/>
            </w:r>
            <w:r w:rsidR="00DB0748" w:rsidRPr="00DB0748">
              <w:rPr>
                <w:noProof/>
              </w:rPr>
              <w:t>[75]</w:t>
            </w:r>
            <w:r>
              <w:fldChar w:fldCharType="end"/>
            </w:r>
          </w:p>
        </w:tc>
      </w:tr>
      <w:tr w:rsidR="00B852C2" w14:paraId="05E512E4" w14:textId="77777777" w:rsidTr="00B852C2">
        <w:tc>
          <w:tcPr>
            <w:tcW w:w="2337" w:type="dxa"/>
          </w:tcPr>
          <w:p w14:paraId="755446FC" w14:textId="016DA144" w:rsidR="00B852C2" w:rsidRDefault="00CC4172" w:rsidP="00D75FCC">
            <w:r>
              <w:t>PSSM-based</w:t>
            </w:r>
          </w:p>
        </w:tc>
        <w:tc>
          <w:tcPr>
            <w:tcW w:w="2337" w:type="dxa"/>
          </w:tcPr>
          <w:p w14:paraId="3D342D8E" w14:textId="0B47993D" w:rsidR="00B852C2" w:rsidRDefault="00CC4172" w:rsidP="00D75FCC">
            <w:r>
              <w:t>EEDP</w:t>
            </w:r>
          </w:p>
        </w:tc>
        <w:tc>
          <w:tcPr>
            <w:tcW w:w="2338" w:type="dxa"/>
          </w:tcPr>
          <w:p w14:paraId="15C46BBE" w14:textId="07BE5E67" w:rsidR="00B852C2" w:rsidRDefault="00B06C76" w:rsidP="00D75FCC">
            <w:r>
              <w:t>POSSUM</w:t>
            </w:r>
          </w:p>
        </w:tc>
        <w:tc>
          <w:tcPr>
            <w:tcW w:w="2338" w:type="dxa"/>
          </w:tcPr>
          <w:p w14:paraId="2B66129E" w14:textId="366887FB" w:rsidR="00B852C2" w:rsidRDefault="00777848" w:rsidP="00D75FCC">
            <w:r>
              <w:fldChar w:fldCharType="begin" w:fldLock="1"/>
            </w:r>
            <w:r w:rsidR="00DB0748">
              <w:instrText>ADDIN CSL_CITATION {"citationItems":[{"id":"ITEM-1","itemData":{"DOI":"10.1016/j.jtbi.2014.04.008","ISSN":"10958541","PMID":"24735902","abstract":"Knowledge of protein structural class plays an important role in characterizing the overall folding type of a given protein. At present, it is still a challenge to extract sequence information solely using protein sequence for protein structural class prediction with low similarity sequence in the current computational biology. In this study, a novel sequence representation method is proposed based on position specific scoring matrix for protein structural class prediction. By defined evolutionary difference formula, varying length proteins are expressed as uniform dimensional vectors, which can represent evolutionary difference information between the adjacent residues of a given protein. To perform and evaluate the proposed method, support vector machine and jackknife tests are employed on three widely used datasets, 25PDB, 1189 and 640 datasets with sequence similarity lower than 25%, 40% and 25%, respectively. Comparison of our results with the previous methods shows that our method may provide a promising method to predict protein structural class especially for low-similarity sequences. © 2014 Elsevier Ltd.","author":[{"dropping-particle":"","family":"Zhang","given":"Lichao","non-dropping-particle":"","parse-names":false,"suffix":""},{"dropping-particle":"","family":"Zhao","given":"Xiqiang","non-dropping-particle":"","parse-names":false,"suffix":""},{"dropping-particle":"","family":"Kong","given":"Liang","non-dropping-particle":"","parse-names":false,"suffix":""}],"container-title":"Journal of Theoretical Biology","id":"ITEM-1","issued":{"date-parts":[["2014"]]},"title":"Predict protein structural class for low-similarity sequences by evolutionary difference information into the general form of Chou[U+05F3]s pseudo amino acid composition","type":"article-journal"},"uris":["http://www.mendeley.com/documents/?uuid=3ca9dd3d-5a08-46da-93bd-a2ba3bdcd3b2","http://www.mendeley.com/documents/?uuid=4b53e20b-f45f-4790-8230-371662c4920c"]}],"mendeley":{"formattedCitation":"[75]","plainTextFormattedCitation":"[75]","previouslyFormattedCitation":"[74]"},"properties":{"noteIndex":0},"schema":"https://github.com/citation-style-language/schema/raw/master/csl-citation.json"}</w:instrText>
            </w:r>
            <w:r>
              <w:fldChar w:fldCharType="separate"/>
            </w:r>
            <w:r w:rsidR="00DB0748" w:rsidRPr="00DB0748">
              <w:rPr>
                <w:noProof/>
              </w:rPr>
              <w:t>[75]</w:t>
            </w:r>
            <w:r>
              <w:fldChar w:fldCharType="end"/>
            </w:r>
          </w:p>
        </w:tc>
      </w:tr>
      <w:tr w:rsidR="00B852C2" w14:paraId="7855766A" w14:textId="77777777" w:rsidTr="00B852C2">
        <w:tc>
          <w:tcPr>
            <w:tcW w:w="2337" w:type="dxa"/>
          </w:tcPr>
          <w:p w14:paraId="40125FFD" w14:textId="65D04FB8" w:rsidR="00B852C2" w:rsidRDefault="00CC4172" w:rsidP="00D75FCC">
            <w:r>
              <w:t>PSSM-based</w:t>
            </w:r>
          </w:p>
        </w:tc>
        <w:tc>
          <w:tcPr>
            <w:tcW w:w="2337" w:type="dxa"/>
          </w:tcPr>
          <w:p w14:paraId="1BF9385E" w14:textId="71427A1E" w:rsidR="00B852C2" w:rsidRDefault="00CC4172" w:rsidP="00D75FCC">
            <w:r>
              <w:t>MEDP</w:t>
            </w:r>
          </w:p>
        </w:tc>
        <w:tc>
          <w:tcPr>
            <w:tcW w:w="2338" w:type="dxa"/>
          </w:tcPr>
          <w:p w14:paraId="42F41E41" w14:textId="2D384CB7" w:rsidR="00B852C2" w:rsidRDefault="00B06C76" w:rsidP="00D75FCC">
            <w:r>
              <w:t>POSSUM</w:t>
            </w:r>
          </w:p>
        </w:tc>
        <w:tc>
          <w:tcPr>
            <w:tcW w:w="2338" w:type="dxa"/>
          </w:tcPr>
          <w:p w14:paraId="2A396E9E" w14:textId="01A2EC4C" w:rsidR="00B852C2" w:rsidRDefault="00777848" w:rsidP="00D75FCC">
            <w:r>
              <w:fldChar w:fldCharType="begin" w:fldLock="1"/>
            </w:r>
            <w:r w:rsidR="00DB0748">
              <w:instrText>ADDIN CSL_CITATION {"citationItems":[{"id":"ITEM-1","itemData":{"DOI":"10.1016/j.jtbi.2014.04.008","ISSN":"10958541","PMID":"24735902","abstract":"Knowledge of protein structural class plays an important role in characterizing the overall folding type of a given protein. At present, it is still a challenge to extract sequence information solely using protein sequence for protein structural class prediction with low similarity sequence in the current computational biology. In this study, a novel sequence representation method is proposed based on position specific scoring matrix for protein structural class prediction. By defined evolutionary difference formula, varying length proteins are expressed as uniform dimensional vectors, which can represent evolutionary difference information between the adjacent residues of a given protein. To perform and evaluate the proposed method, support vector machine and jackknife tests are employed on three widely used datasets, 25PDB, 1189 and 640 datasets with sequence similarity lower than 25%, 40% and 25%, respectively. Comparison of our results with the previous methods shows that our method may provide a promising method to predict protein structural class especially for low-similarity sequences. © 2014 Elsevier Ltd.","author":[{"dropping-particle":"","family":"Zhang","given":"Lichao","non-dropping-particle":"","parse-names":false,"suffix":""},{"dropping-particle":"","family":"Zhao","given":"Xiqiang","non-dropping-particle":"","parse-names":false,"suffix":""},{"dropping-particle":"","family":"Kong","given":"Liang","non-dropping-particle":"","parse-names":false,"suffix":""}],"container-title":"Journal of Theoretical Biology","id":"ITEM-1","issued":{"date-parts":[["2014"]]},"title":"Predict protein structural class for low-similarity sequences by evolutionary difference information into the general form of Chou[U+05F3]s pseudo amino acid composition","type":"article-journal"},"uris":["http://www.mendeley.com/documents/?uuid=3ca9dd3d-5a08-46da-93bd-a2ba3bdcd3b2","http://www.mendeley.com/documents/?uuid=4b53e20b-f45f-4790-8230-371662c4920c"]}],"mendeley":{"formattedCitation":"[75]","plainTextFormattedCitation":"[75]","previouslyFormattedCitation":"[74]"},"properties":{"noteIndex":0},"schema":"https://github.com/citation-style-language/schema/raw/master/csl-citation.json"}</w:instrText>
            </w:r>
            <w:r>
              <w:fldChar w:fldCharType="separate"/>
            </w:r>
            <w:r w:rsidR="00DB0748" w:rsidRPr="00DB0748">
              <w:rPr>
                <w:noProof/>
              </w:rPr>
              <w:t>[75]</w:t>
            </w:r>
            <w:r>
              <w:fldChar w:fldCharType="end"/>
            </w:r>
          </w:p>
        </w:tc>
      </w:tr>
      <w:tr w:rsidR="00B852C2" w14:paraId="7354B27D" w14:textId="77777777" w:rsidTr="00B852C2">
        <w:tc>
          <w:tcPr>
            <w:tcW w:w="2337" w:type="dxa"/>
          </w:tcPr>
          <w:p w14:paraId="01ACCA9B" w14:textId="038F3185" w:rsidR="00B852C2" w:rsidRDefault="00CC4172" w:rsidP="00D75FCC">
            <w:r>
              <w:t>PSSM-based</w:t>
            </w:r>
          </w:p>
        </w:tc>
        <w:tc>
          <w:tcPr>
            <w:tcW w:w="2337" w:type="dxa"/>
          </w:tcPr>
          <w:p w14:paraId="5CE546CB" w14:textId="4C245E1A" w:rsidR="00B852C2" w:rsidRDefault="00CC4172" w:rsidP="00D75FCC">
            <w:r>
              <w:t>TPC</w:t>
            </w:r>
            <w:r w:rsidR="00833D66">
              <w:t>-PSSM</w:t>
            </w:r>
          </w:p>
        </w:tc>
        <w:tc>
          <w:tcPr>
            <w:tcW w:w="2338" w:type="dxa"/>
          </w:tcPr>
          <w:p w14:paraId="62D9B336" w14:textId="38B8F219" w:rsidR="00B852C2" w:rsidRDefault="00B06C76" w:rsidP="00D75FCC">
            <w:r>
              <w:t>POSSUM</w:t>
            </w:r>
          </w:p>
        </w:tc>
        <w:tc>
          <w:tcPr>
            <w:tcW w:w="2338" w:type="dxa"/>
          </w:tcPr>
          <w:p w14:paraId="54BD0AD0" w14:textId="1EE97438" w:rsidR="00B852C2" w:rsidRDefault="00777848" w:rsidP="00D75FCC">
            <w:r>
              <w:fldChar w:fldCharType="begin" w:fldLock="1"/>
            </w:r>
            <w:r w:rsidR="00DB0748">
              <w:instrText>ADDIN CSL_CITATION {"citationItems":[{"id":"ITEM-1","itemData":{"DOI":"10.1080/07391102.2011.672627","ISSN":"07391102","PMID":"22545994","abstract":"The accurate identification of protein structure class solely using extracted information from protein sequence is a complicated task in the current computational biology. Prediction of protein structural class for low-similarity sequences remains a challenging problem. In this study, the new computational method has been developed to predict protein structural class by fusing the sequence information and evolution information to represent a protein sample. To evaluate the performance of the proposed method, jackknife cross-validation tests are performed on two widely used benchmark datasets, 1189 and 25PDB with sequence similarity lower than 40 and 25%, respectively. Comparison of our results with other methods shows that the proposed method by us is very promising and may provide a cost-effective alternative to predict protein structural class in particular for low-similarity data-sets. Copyright © 2012 Taylor &amp; Francis.","author":[{"dropping-particle":"","family":"Zhang","given":"Shengli","non-dropping-particle":"","parse-names":false,"suffix":""},{"dropping-particle":"","family":"Ye","given":"Feng","non-dropping-particle":"","parse-names":false,"suffix":""},{"dropping-particle":"","family":"Yuan","given":"Xiguo","non-dropping-particle":"","parse-names":false,"suffix":""}],"container-title":"Journal of Biomolecular Structure and Dynamics","id":"ITEM-1","issued":{"date-parts":[["2012"]]},"title":"Using principal component analysis and support vector machine to predict protein structural class for low-similarity sequences via PSSM","type":"article-journal"},"uris":["http://www.mendeley.com/documents/?uuid=7f54234c-abaa-43a1-9b7c-81ef56601296","http://www.mendeley.com/documents/?uuid=d4c4c74e-353b-496f-ba35-9432e0309d35"]}],"mendeley":{"formattedCitation":"[76]","plainTextFormattedCitation":"[76]","previouslyFormattedCitation":"[75]"},"properties":{"noteIndex":0},"schema":"https://github.com/citation-style-language/schema/raw/master/csl-citation.json"}</w:instrText>
            </w:r>
            <w:r>
              <w:fldChar w:fldCharType="separate"/>
            </w:r>
            <w:r w:rsidR="00DB0748" w:rsidRPr="00DB0748">
              <w:rPr>
                <w:noProof/>
              </w:rPr>
              <w:t>[76]</w:t>
            </w:r>
            <w:r>
              <w:fldChar w:fldCharType="end"/>
            </w:r>
          </w:p>
        </w:tc>
      </w:tr>
      <w:tr w:rsidR="00B852C2" w14:paraId="1E63E1FF" w14:textId="77777777" w:rsidTr="00B852C2">
        <w:tc>
          <w:tcPr>
            <w:tcW w:w="2337" w:type="dxa"/>
          </w:tcPr>
          <w:p w14:paraId="135058F4" w14:textId="276B7AEF" w:rsidR="00B852C2" w:rsidRDefault="00CC4172" w:rsidP="00D75FCC">
            <w:r>
              <w:t>PSSM-based</w:t>
            </w:r>
          </w:p>
        </w:tc>
        <w:tc>
          <w:tcPr>
            <w:tcW w:w="2337" w:type="dxa"/>
          </w:tcPr>
          <w:p w14:paraId="0C713FB7" w14:textId="198448DE" w:rsidR="00B852C2" w:rsidRDefault="00CC4172" w:rsidP="00D75FCC">
            <w:r>
              <w:t>AATP</w:t>
            </w:r>
          </w:p>
        </w:tc>
        <w:tc>
          <w:tcPr>
            <w:tcW w:w="2338" w:type="dxa"/>
          </w:tcPr>
          <w:p w14:paraId="6FA6165C" w14:textId="1D42A0BE" w:rsidR="00B852C2" w:rsidRDefault="00B06C76" w:rsidP="00D75FCC">
            <w:r>
              <w:t>POSSUM</w:t>
            </w:r>
          </w:p>
        </w:tc>
        <w:tc>
          <w:tcPr>
            <w:tcW w:w="2338" w:type="dxa"/>
          </w:tcPr>
          <w:p w14:paraId="51B4C12E" w14:textId="5339E631" w:rsidR="00B852C2" w:rsidRDefault="00777848" w:rsidP="00D75FCC">
            <w:r>
              <w:fldChar w:fldCharType="begin" w:fldLock="1"/>
            </w:r>
            <w:r w:rsidR="00DB0748">
              <w:instrText>ADDIN CSL_CITATION {"citationItems":[{"id":"ITEM-1","itemData":{"DOI":"10.1080/07391102.2011.672627","ISSN":"07391102","PMID":"22545994","abstract":"The accurate identification of protein structure class solely using extracted information from protein sequence is a complicated task in the current computational biology. Prediction of protein structural class for low-similarity sequences remains a challenging problem. In this study, the new computational method has been developed to predict protein structural class by fusing the sequence information and evolution information to represent a protein sample. To evaluate the performance of the proposed method, jackknife cross-validation tests are performed on two widely used benchmark datasets, 1189 and 25PDB with sequence similarity lower than 40 and 25%, respectively. Comparison of our results with other methods shows that the proposed method by us is very promising and may provide a cost-effective alternative to predict protein structural class in particular for low-similarity data-sets. Copyright © 2012 Taylor &amp; Francis.","author":[{"dropping-particle":"","family":"Zhang","given":"Shengli","non-dropping-particle":"","parse-names":false,"suffix":""},{"dropping-particle":"","family":"Ye","given":"Feng","non-dropping-particle":"","parse-names":false,"suffix":""},{"dropping-particle":"","family":"Yuan","given":"Xiguo","non-dropping-particle":"","parse-names":false,"suffix":""}],"container-title":"Journal of Biomolecular Structure and Dynamics","id":"ITEM-1","issued":{"date-parts":[["2012"]]},"title":"Using principal component analysis and support vector machine to predict protein structural class for low-similarity sequences via PSSM","type":"article-journal"},"uris":["http://www.mendeley.com/documents/?uuid=d4c4c74e-353b-496f-ba35-9432e0309d35","http://www.mendeley.com/documents/?uuid=7f54234c-abaa-43a1-9b7c-81ef56601296"]}],"mendeley":{"formattedCitation":"[76]","plainTextFormattedCitation":"[76]","previouslyFormattedCitation":"[75]"},"properties":{"noteIndex":0},"schema":"https://github.com/citation-style-language/schema/raw/master/csl-citation.json"}</w:instrText>
            </w:r>
            <w:r>
              <w:fldChar w:fldCharType="separate"/>
            </w:r>
            <w:r w:rsidR="00DB0748" w:rsidRPr="00DB0748">
              <w:rPr>
                <w:noProof/>
              </w:rPr>
              <w:t>[76]</w:t>
            </w:r>
            <w:r>
              <w:fldChar w:fldCharType="end"/>
            </w:r>
          </w:p>
        </w:tc>
      </w:tr>
      <w:tr w:rsidR="00B852C2" w14:paraId="1C80A663" w14:textId="77777777" w:rsidTr="00B852C2">
        <w:tc>
          <w:tcPr>
            <w:tcW w:w="2337" w:type="dxa"/>
          </w:tcPr>
          <w:p w14:paraId="78E1B6C5" w14:textId="6157DE77" w:rsidR="00B852C2" w:rsidRDefault="00CC4172" w:rsidP="00D75FCC">
            <w:r>
              <w:t>PSSM-based</w:t>
            </w:r>
          </w:p>
        </w:tc>
        <w:tc>
          <w:tcPr>
            <w:tcW w:w="2337" w:type="dxa"/>
          </w:tcPr>
          <w:p w14:paraId="062D9A2F" w14:textId="2241180F" w:rsidR="00B852C2" w:rsidRDefault="00CC4172" w:rsidP="00D75FCC">
            <w:r>
              <w:t>k-separated bigrams</w:t>
            </w:r>
          </w:p>
        </w:tc>
        <w:tc>
          <w:tcPr>
            <w:tcW w:w="2338" w:type="dxa"/>
          </w:tcPr>
          <w:p w14:paraId="1E809EDF" w14:textId="201D6215" w:rsidR="00B852C2" w:rsidRDefault="00B06C76" w:rsidP="00D75FCC">
            <w:r>
              <w:t>POSSUM</w:t>
            </w:r>
          </w:p>
        </w:tc>
        <w:tc>
          <w:tcPr>
            <w:tcW w:w="2338" w:type="dxa"/>
          </w:tcPr>
          <w:p w14:paraId="475B816A" w14:textId="030C0354" w:rsidR="00B852C2" w:rsidRDefault="00777848" w:rsidP="00D75FCC">
            <w:r>
              <w:fldChar w:fldCharType="begin" w:fldLock="1"/>
            </w:r>
            <w:r w:rsidR="00DB0748">
              <w:instrText>ADDIN CSL_CITATION {"citationItems":[{"id":"ITEM-1","itemData":{"DOI":"10.17706/jsw.11.8.756-767","ISSN":"1796-217X","abstract":"In biology, identifying the tertiary structure of a protein helps determine its functions. A step towards tertiary structure identification is predicting a protein's fold. Computational methods have been applied to determine a protein's fold by assembling information from its structural, physicochemical and/or evolutionary properties. It has been shown that evolutionary information helps improve prediction accuracy. In this study, a scheme is proposed that uses the genetic algorithm (GA) to optimize a weighted voting scheme to improve protein fold recognition. This scheme incorporates k-separated bigram transition probabilities for feature extraction, which are based on the Position Specific Scoring Matrix (PSSM). A set of SVM classifiers are used for initial classification, whereupon their predictions are consolidated using the optimized weighted voting scheme. This scheme has been demonstrated on the Ding and Dubchak (DD), Extended Ding and Dubchak (EDD) and Taguchi and Gromhia (TG) datasets benchmarked data sets.","author":[{"dropping-particle":"","family":"Saini","given":"Harsh","non-dropping-particle":"","parse-names":false,"suffix":""},{"dropping-particle":"","family":"Raicar","given":"Gaurav","non-dropping-particle":"","parse-names":false,"suffix":""},{"dropping-particle":"","family":"Lal","given":"Sunil","non-dropping-particle":"","parse-names":false,"suffix":""},{"dropping-particle":"","family":"Dehzangi","given":"Abdollah","non-dropping-particle":"","parse-names":false,"suffix":""},{"dropping-particle":"","family":"Imoto","given":"Seiya","non-dropping-particle":"","parse-names":false,"suffix":""},{"dropping-particle":"","family":"Sharma","given":"Alok","non-dropping-particle":"","parse-names":false,"suffix":""}],"container-title":"Journal of Software","id":"ITEM-1","issued":{"date-parts":[["2016"]]},"title":"Protein Fold Recognition Using Genetic Algorithm Optimized Voting Scheme and Profile Bigram","type":"article-journal"},"uris":["http://www.mendeley.com/documents/?uuid=098cf17c-554c-4bc9-b42b-c7fe4a1d5c30","http://www.mendeley.com/documents/?uuid=b09eca8e-855d-4f34-a5c0-ba0736dba67a"]}],"mendeley":{"formattedCitation":"[77]","plainTextFormattedCitation":"[77]","previouslyFormattedCitation":"[76]"},"properties":{"noteIndex":0},"schema":"https://github.com/citation-style-language/schema/raw/master/csl-citation.json"}</w:instrText>
            </w:r>
            <w:r>
              <w:fldChar w:fldCharType="separate"/>
            </w:r>
            <w:r w:rsidR="00DB0748" w:rsidRPr="00DB0748">
              <w:rPr>
                <w:noProof/>
              </w:rPr>
              <w:t>[77]</w:t>
            </w:r>
            <w:r>
              <w:fldChar w:fldCharType="end"/>
            </w:r>
          </w:p>
        </w:tc>
      </w:tr>
      <w:tr w:rsidR="00B852C2" w14:paraId="3A06C21F" w14:textId="77777777" w:rsidTr="00B852C2">
        <w:tc>
          <w:tcPr>
            <w:tcW w:w="2337" w:type="dxa"/>
          </w:tcPr>
          <w:p w14:paraId="0E7BE681" w14:textId="02FE6B8D" w:rsidR="00B852C2" w:rsidRDefault="00CC4172" w:rsidP="00D75FCC">
            <w:r>
              <w:t>PSSM-based</w:t>
            </w:r>
          </w:p>
        </w:tc>
        <w:tc>
          <w:tcPr>
            <w:tcW w:w="2337" w:type="dxa"/>
          </w:tcPr>
          <w:p w14:paraId="4246A1BA" w14:textId="3780B340" w:rsidR="00B852C2" w:rsidRDefault="00CC4172" w:rsidP="00D75FCC">
            <w:r>
              <w:t>D-FPSSM</w:t>
            </w:r>
          </w:p>
        </w:tc>
        <w:tc>
          <w:tcPr>
            <w:tcW w:w="2338" w:type="dxa"/>
          </w:tcPr>
          <w:p w14:paraId="2AB7459F" w14:textId="224876EE" w:rsidR="00B852C2" w:rsidRDefault="00B06C76" w:rsidP="00D75FCC">
            <w:r>
              <w:t>POSSUM</w:t>
            </w:r>
          </w:p>
        </w:tc>
        <w:tc>
          <w:tcPr>
            <w:tcW w:w="2338" w:type="dxa"/>
          </w:tcPr>
          <w:p w14:paraId="53F6B190" w14:textId="0FA72CCB" w:rsidR="00B852C2" w:rsidRDefault="00A7297A" w:rsidP="00D75FCC">
            <w:r>
              <w:fldChar w:fldCharType="begin" w:fldLock="1"/>
            </w:r>
            <w:r w:rsidR="00DB0748">
              <w:instrText>ADDIN CSL_CITATION {"citationItems":[{"id":"ITEM-1","itemData":{"DOI":"10.1016/j.ygeno.2013.05.006","ISSN":"08887543","PMID":"23747746","abstract":"Protein-protein interactions regulate a variety of cellular processes. There is a great need for computational methods as a complement to experimental methods with which to predict protein interactions due to the existence of many limitations involved in experimental techniques. Here, we introduce a novel evolutionary based feature extraction algorithm for protein-protein interaction (PPI) prediction. The algorithm is called PPIevo and extracts the evolutionary feature from Position-Specific Scoring Matrix (PSSM) of protein with known sequence. The algorithm does not depend on the protein annotations, and the features are based on the evolutionary history of the proteins. This enables the algorithm to have more power for predicting protein-protein interaction than many sequence based algorithms. Results on the HPRD database show better performance and robustness of the proposed method. They also reveal that the negative dataset selection could lead to an acute performance overestimation which is the principal drawback of the available methods. © 2013 Elsevier Inc.","author":[{"dropping-particle":"","family":"Zahiri","given":"Javad","non-dropping-particle":"","parse-names":false,"suffix":""},{"dropping-particle":"","family":"Yaghoubi","given":"Omid","non-dropping-particle":"","parse-names":false,"suffix":""},{"dropping-particle":"","family":"Mohammad-Noori","given":"Morteza","non-dropping-particle":"","parse-names":false,"suffix":""},{"dropping-particle":"","family":"Ebrahimpour","given":"Reza","non-dropping-particle":"","parse-names":false,"suffix":""},{"dropping-particle":"","family":"Masoudi-Nejad","given":"Ali","non-dropping-particle":"","parse-names":false,"suffix":""}],"container-title":"Genomics","id":"ITEM-1","issued":{"date-parts":[["2013"]]},"title":"PPIevo: Protein-protein interaction prediction from PSSM based evolutionary information","type":"article-journal"},"uris":["http://www.mendeley.com/documents/?uuid=c17c4c63-282d-497a-8f5c-eff7bef702b1","http://www.mendeley.com/documents/?uuid=2a9b9be3-4884-4151-ba53-a9bf9d8f56e0"]}],"mendeley":{"formattedCitation":"[78]","plainTextFormattedCitation":"[78]","previouslyFormattedCitation":"[77]"},"properties":{"noteIndex":0},"schema":"https://github.com/citation-style-language/schema/raw/master/csl-citation.json"}</w:instrText>
            </w:r>
            <w:r>
              <w:fldChar w:fldCharType="separate"/>
            </w:r>
            <w:r w:rsidR="00DB0748" w:rsidRPr="00DB0748">
              <w:rPr>
                <w:noProof/>
              </w:rPr>
              <w:t>[78]</w:t>
            </w:r>
            <w:r>
              <w:fldChar w:fldCharType="end"/>
            </w:r>
          </w:p>
        </w:tc>
      </w:tr>
      <w:tr w:rsidR="00B852C2" w14:paraId="6FB02A69" w14:textId="77777777" w:rsidTr="00B852C2">
        <w:tc>
          <w:tcPr>
            <w:tcW w:w="2337" w:type="dxa"/>
          </w:tcPr>
          <w:p w14:paraId="3051ECD0" w14:textId="7570BE69" w:rsidR="00B852C2" w:rsidRDefault="00CC4172" w:rsidP="00D75FCC">
            <w:r>
              <w:t>PSSM-based</w:t>
            </w:r>
          </w:p>
        </w:tc>
        <w:tc>
          <w:tcPr>
            <w:tcW w:w="2337" w:type="dxa"/>
          </w:tcPr>
          <w:p w14:paraId="51F6C153" w14:textId="0CEC491A" w:rsidR="00B852C2" w:rsidRDefault="00CC4172" w:rsidP="00D75FCC">
            <w:r>
              <w:t>S-FPSSM</w:t>
            </w:r>
          </w:p>
        </w:tc>
        <w:tc>
          <w:tcPr>
            <w:tcW w:w="2338" w:type="dxa"/>
          </w:tcPr>
          <w:p w14:paraId="02637E39" w14:textId="51073DE2" w:rsidR="00B852C2" w:rsidRDefault="00B06C76" w:rsidP="00D75FCC">
            <w:r>
              <w:t>POSSUM</w:t>
            </w:r>
          </w:p>
        </w:tc>
        <w:tc>
          <w:tcPr>
            <w:tcW w:w="2338" w:type="dxa"/>
          </w:tcPr>
          <w:p w14:paraId="3DEE07DB" w14:textId="32A93080" w:rsidR="00B852C2" w:rsidRDefault="00A7297A" w:rsidP="00D75FCC">
            <w:r>
              <w:fldChar w:fldCharType="begin" w:fldLock="1"/>
            </w:r>
            <w:r w:rsidR="00DB0748">
              <w:instrText>ADDIN CSL_CITATION {"citationItems":[{"id":"ITEM-1","itemData":{"DOI":"10.1016/j.ygeno.2013.05.006","ISSN":"08887543","PMID":"23747746","abstract":"Protein-protein interactions regulate a variety of cellular processes. There is a great need for computational methods as a complement to experimental methods with which to predict protein interactions due to the existence of many limitations involved in experimental techniques. Here, we introduce a novel evolutionary based feature extraction algorithm for protein-protein interaction (PPI) prediction. The algorithm is called PPIevo and extracts the evolutionary feature from Position-Specific Scoring Matrix (PSSM) of protein with known sequence. The algorithm does not depend on the protein annotations, and the features are based on the evolutionary history of the proteins. This enables the algorithm to have more power for predicting protein-protein interaction than many sequence based algorithms. Results on the HPRD database show better performance and robustness of the proposed method. They also reveal that the negative dataset selection could lead to an acute performance overestimation which is the principal drawback of the available methods. © 2013 Elsevier Inc.","author":[{"dropping-particle":"","family":"Zahiri","given":"Javad","non-dropping-particle":"","parse-names":false,"suffix":""},{"dropping-particle":"","family":"Yaghoubi","given":"Omid","non-dropping-particle":"","parse-names":false,"suffix":""},{"dropping-particle":"","family":"Mohammad-Noori","given":"Morteza","non-dropping-particle":"","parse-names":false,"suffix":""},{"dropping-particle":"","family":"Ebrahimpour","given":"Reza","non-dropping-particle":"","parse-names":false,"suffix":""},{"dropping-particle":"","family":"Masoudi-Nejad","given":"Ali","non-dropping-particle":"","parse-names":false,"suffix":""}],"container-title":"Genomics","id":"ITEM-1","issued":{"date-parts":[["2013"]]},"title":"PPIevo: Protein-protein interaction prediction from PSSM based evolutionary information","type":"article-journal"},"uris":["http://www.mendeley.com/documents/?uuid=2a9b9be3-4884-4151-ba53-a9bf9d8f56e0","http://www.mendeley.com/documents/?uuid=c17c4c63-282d-497a-8f5c-eff7bef702b1"]}],"mendeley":{"formattedCitation":"[78]","plainTextFormattedCitation":"[78]","previouslyFormattedCitation":"[77]"},"properties":{"noteIndex":0},"schema":"https://github.com/citation-style-language/schema/raw/master/csl-citation.json"}</w:instrText>
            </w:r>
            <w:r>
              <w:fldChar w:fldCharType="separate"/>
            </w:r>
            <w:r w:rsidR="00DB0748" w:rsidRPr="00DB0748">
              <w:rPr>
                <w:noProof/>
              </w:rPr>
              <w:t>[78]</w:t>
            </w:r>
            <w:r>
              <w:fldChar w:fldCharType="end"/>
            </w:r>
          </w:p>
        </w:tc>
      </w:tr>
      <w:tr w:rsidR="00B852C2" w14:paraId="4109FEF7" w14:textId="77777777" w:rsidTr="00B852C2">
        <w:tc>
          <w:tcPr>
            <w:tcW w:w="2337" w:type="dxa"/>
          </w:tcPr>
          <w:p w14:paraId="5457E46C" w14:textId="0145B936" w:rsidR="00B852C2" w:rsidRDefault="00CC4172" w:rsidP="00D75FCC">
            <w:r>
              <w:t>PSSM-based</w:t>
            </w:r>
          </w:p>
        </w:tc>
        <w:tc>
          <w:tcPr>
            <w:tcW w:w="2337" w:type="dxa"/>
          </w:tcPr>
          <w:p w14:paraId="4AE2DAD3" w14:textId="3AD9C287" w:rsidR="00B852C2" w:rsidRDefault="00CC4172" w:rsidP="00D75FCC">
            <w:r>
              <w:t>PSE-PSSM</w:t>
            </w:r>
          </w:p>
        </w:tc>
        <w:tc>
          <w:tcPr>
            <w:tcW w:w="2338" w:type="dxa"/>
          </w:tcPr>
          <w:p w14:paraId="7BF1B773" w14:textId="1DDDF480" w:rsidR="00B852C2" w:rsidRDefault="00B06C76" w:rsidP="00D75FCC">
            <w:r>
              <w:t>POSSUM</w:t>
            </w:r>
          </w:p>
        </w:tc>
        <w:tc>
          <w:tcPr>
            <w:tcW w:w="2338" w:type="dxa"/>
          </w:tcPr>
          <w:p w14:paraId="0317BF13" w14:textId="78ACF0F3" w:rsidR="00B852C2" w:rsidRDefault="00716D69" w:rsidP="00D75FCC">
            <w:r>
              <w:fldChar w:fldCharType="begin" w:fldLock="1"/>
            </w:r>
            <w:r w:rsidR="00DB0748">
              <w:instrText>ADDIN CSL_CITATION {"citationItems":[{"id":"ITEM-1","itemData":{"DOI":"10.1016/j.bbrc.2007.06.027","ISSN":"0006291X","PMID":"17586467","abstract":"Given an uncharacterized protein sequence, how can we identify whether it is a membrane protein or not? If it is, which membrane protein type it belongs to? These questions are important because they are closely relevant to the biological function of the query protein and to its interaction process with other molecules in a biological system. Particularly, with the avalanche of protein sequences generated in the Post-Genomic Age and the relatively much slower progress in using biochemical experiments to determine their functions, it is highly desired to develop an automated method that can be used to help address these questions. In this study, a 2-layer predictor, called MemType-2L, has been developed: the 1st layer prediction engine is to identify a query protein as membrane or non-membrane; if it is a membrane protein, the process will be automatically continued with the 2nd-layer prediction engine to further identify its type among the following eight categories: (1) type I, (2) type II, (3) type III, (4) type IV, (5) multipass, (6) lipid-chain-anchored, (7) GPI-anchored, and (8) peripheral. MemType-2L is featured by incorporating the evolution information through representing the protein samples with the Pse-PSSM (Pseudo Position-Specific Score Matrix) vectors, and by containing an ensemble classifier formed by fusing many powerful individual OET-KNN (Optimized Evidence-Theoretic K-Nearest Neighbor) classifiers. The success rates obtained by MemType-2L on a new-constructed stringent dataset by both the jackknife test and the independent dataset test are quite high, indicating that MemType-2L may become a very useful high throughput tool. As a Web server, MemType-2L is freely accessible to the public at http://chou.med.harvard.edu/bioinf/MemType. © 2007 Elsevier Inc. All rights reserved.","author":[{"dropping-particle":"","family":"Chou","given":"Kuo Chen","non-dropping-particle":"","parse-names":false,"suffix":""},{"dropping-particle":"Bin","family":"Shen","given":"Hong","non-dropping-particle":"","parse-names":false,"suffix":""}],"container-title":"Biochemical and Biophysical Research Communications","id":"ITEM-1","issued":{"date-parts":[["2007"]]},"title":"MemType-2L: A Web server for predicting membrane proteins and their types by incorporating evolution information through Pse-PSSM","type":"article-journal"},"uris":["http://www.mendeley.com/documents/?uuid=f502f63e-130c-4b6e-9643-5a09fc39725b","http://www.mendeley.com/documents/?uuid=d3c344ec-3c85-43d3-96a9-123447e4f928"]}],"mendeley":{"formattedCitation":"[79]","plainTextFormattedCitation":"[79]","previouslyFormattedCitation":"[78]"},"properties":{"noteIndex":0},"schema":"https://github.com/citation-style-language/schema/raw/master/csl-citation.json"}</w:instrText>
            </w:r>
            <w:r>
              <w:fldChar w:fldCharType="separate"/>
            </w:r>
            <w:r w:rsidR="00DB0748" w:rsidRPr="00DB0748">
              <w:rPr>
                <w:noProof/>
              </w:rPr>
              <w:t>[79]</w:t>
            </w:r>
            <w:r>
              <w:fldChar w:fldCharType="end"/>
            </w:r>
          </w:p>
        </w:tc>
      </w:tr>
      <w:tr w:rsidR="00B852C2" w14:paraId="7BE25897" w14:textId="77777777" w:rsidTr="00B852C2">
        <w:tc>
          <w:tcPr>
            <w:tcW w:w="2337" w:type="dxa"/>
          </w:tcPr>
          <w:p w14:paraId="37871303" w14:textId="6ADF08C8" w:rsidR="00B852C2" w:rsidRDefault="00CC4172" w:rsidP="00D75FCC">
            <w:r>
              <w:t>PSSM-based</w:t>
            </w:r>
          </w:p>
        </w:tc>
        <w:tc>
          <w:tcPr>
            <w:tcW w:w="2337" w:type="dxa"/>
          </w:tcPr>
          <w:p w14:paraId="53F13D4B" w14:textId="34407FE6" w:rsidR="00B852C2" w:rsidRDefault="00CC4172" w:rsidP="00D75FCC">
            <w:r>
              <w:t>DP-PSSM</w:t>
            </w:r>
          </w:p>
        </w:tc>
        <w:tc>
          <w:tcPr>
            <w:tcW w:w="2338" w:type="dxa"/>
          </w:tcPr>
          <w:p w14:paraId="68C952F7" w14:textId="66F98D77" w:rsidR="00B852C2" w:rsidRDefault="00B06C76" w:rsidP="00D75FCC">
            <w:r>
              <w:t>POSSUM</w:t>
            </w:r>
          </w:p>
        </w:tc>
        <w:tc>
          <w:tcPr>
            <w:tcW w:w="2338" w:type="dxa"/>
          </w:tcPr>
          <w:p w14:paraId="0E80BD14" w14:textId="718CF786" w:rsidR="00B852C2" w:rsidRDefault="00716D69" w:rsidP="00D75FCC">
            <w:r>
              <w:fldChar w:fldCharType="begin" w:fldLock="1"/>
            </w:r>
            <w:r w:rsidR="00DB0748">
              <w:instrText>ADDIN CSL_CITATION {"citationItems":[{"id":"ITEM-1","itemData":{"DOI":"10.1109/CISIS.2009.194","ISBN":"9780769535753","abstract":"Invisible bacteria are found almost everywhere, and having a great impact on our everyday life. Particularly, many species of gramnegative bacteria are pathogenic and cause a wide variety of diseases in humans and animals. It is crucial in drug design to cure diseases brought by gram-negative bacteria. Unfortunately, a new drug discovery can be expensive and time-consuming even with the advance of biotechnology. Designing a highly effective and efficient computational system, especially for identifying protein subcellular localization for gram-negative bacteria, is an important research field. In this paper, we propose a new computational system which combines a well-known classifier, support vector machines (SVMs), a protein descriptor, DP-PSSM (Directional Property-PSSM), and an optimal tool for system tuning. In addition, an evolutionary computation based feature selection technique is applied to further improve the performance of our computational system. Our computational system, EF-SVM-PSL, had been tested through 10 fold cross validation on predicting subcellular localizations of three gram-negative bacteria protein datasets, PS1444, NR828, and EV243. Our EF-SVM-PSL has a relative simple architecture and performs competitively with the best alternative systems [7, 8]. © 2009 IEEE.","author":[{"dropping-particle":"","family":"Juan","given":"Eric Y.T.","non-dropping-particle":"","parse-names":false,"suffix":""},{"dropping-particle":"","family":"Li","given":"W. J.","non-dropping-particle":"","parse-names":false,"suffix":""},{"dropping-particle":"","family":"Jhang","given":"J. H.","non-dropping-particle":"","parse-names":false,"suffix":""},{"dropping-particle":"","family":"Chiu","given":"C. H.","non-dropping-particle":"","parse-names":false,"suffix":""}],"container-title":"Proceedings of the International Conference on Complex, Intelligent and Software Intensive Systems, CISIS 2009","id":"ITEM-1","issued":{"date-parts":[["2009"]]},"title":"Predicting protein subcellular localizations for gram-negative bacteria using DP-PSSM and support vector machines","type":"paper-conference"},"uris":["http://www.mendeley.com/documents/?uuid=e64be7b5-b63c-462b-9b99-c542920e4da0","http://www.mendeley.com/documents/?uuid=3a3638c3-f057-43bd-9eb0-d60840ef4af8"]}],"mendeley":{"formattedCitation":"[80]","plainTextFormattedCitation":"[80]","previouslyFormattedCitation":"[79]"},"properties":{"noteIndex":0},"schema":"https://github.com/citation-style-language/schema/raw/master/csl-citation.json"}</w:instrText>
            </w:r>
            <w:r>
              <w:fldChar w:fldCharType="separate"/>
            </w:r>
            <w:r w:rsidR="00DB0748" w:rsidRPr="00DB0748">
              <w:rPr>
                <w:noProof/>
              </w:rPr>
              <w:t>[80]</w:t>
            </w:r>
            <w:r>
              <w:fldChar w:fldCharType="end"/>
            </w:r>
          </w:p>
        </w:tc>
      </w:tr>
      <w:tr w:rsidR="00B852C2" w14:paraId="01A771D6" w14:textId="77777777" w:rsidTr="00B852C2">
        <w:tc>
          <w:tcPr>
            <w:tcW w:w="2337" w:type="dxa"/>
          </w:tcPr>
          <w:p w14:paraId="356D9F21" w14:textId="0960DB65" w:rsidR="00B852C2" w:rsidRDefault="00CC4172" w:rsidP="00D75FCC">
            <w:r>
              <w:t>PSSM-based</w:t>
            </w:r>
          </w:p>
        </w:tc>
        <w:tc>
          <w:tcPr>
            <w:tcW w:w="2337" w:type="dxa"/>
          </w:tcPr>
          <w:p w14:paraId="497E7BA5" w14:textId="4EB567B0" w:rsidR="00B852C2" w:rsidRDefault="00CC4172" w:rsidP="00D75FCC">
            <w:r>
              <w:t>PSSM-Composition</w:t>
            </w:r>
          </w:p>
        </w:tc>
        <w:tc>
          <w:tcPr>
            <w:tcW w:w="2338" w:type="dxa"/>
          </w:tcPr>
          <w:p w14:paraId="145A4DCC" w14:textId="0EB50C90" w:rsidR="00B852C2" w:rsidRDefault="00B06C76" w:rsidP="00D75FCC">
            <w:r>
              <w:t>POSSUM</w:t>
            </w:r>
          </w:p>
        </w:tc>
        <w:tc>
          <w:tcPr>
            <w:tcW w:w="2338" w:type="dxa"/>
          </w:tcPr>
          <w:p w14:paraId="67675151" w14:textId="13D31153" w:rsidR="00B852C2" w:rsidRDefault="00DC5C9D" w:rsidP="00D75FCC">
            <w:r>
              <w:fldChar w:fldCharType="begin" w:fldLock="1"/>
            </w:r>
            <w:r w:rsidR="00DB0748">
              <w:instrText>ADDIN CSL_CITATION {"citationItems":[{"id":"ITEM-1","itemData":{"DOI":"10.1093/bioinformatics/btt554","ISSN":"14602059","PMID":"24064423","abstract":"Motivation: Various human pathogens secret effector proteins into hosts cells via the type IV secretion system (T4SS). These proteins play important roles in the interaction between bacteria and hosts. Computational methods for T4SS effector prediction have been developed for screening experimental targets in several isolated bacterial species; however, widely applicable prediction approaches are still unavailable Results: In this work, four types of distinctive features, namely, amino acid composition, dipeptide composition, position-specific scoring matrix composition and auto covariance transformation of position specific scoring matrix, were calculated from primary sequences. A classifier, T4EffPred, was developed using the support vector machine with these features and their different combinations for effector prediction. Various theoretical tests were performed in a newly established dataset, and the results were measured with four indexes. We demonstrated that T4EffPred can discriminate IVA and IVB effectors in benchmark datasets with positive rates of 76.7% and 89.7%, respectively. The overall accuracy of 95.9% shows that the present method is accurate for distinguishing the T4SS effector in unidentified sequences. A classifier ensemble was designed to synthesize all single classifiers. Notable performance improvement was observed using this ensemble system in benchmark tests. To demonstrate the model's application, a genome-scale prediction of effectors was performed in Bartonella henselae, an important zoonotic pathogen. A number of putative candidates were distinguished.","author":[{"dropping-particle":"","family":"Zou","given":"Lingyun","non-dropping-particle":"","parse-names":false,"suffix":""},{"dropping-particle":"","family":"Nan","given":"Chonghan","non-dropping-particle":"","parse-names":false,"suffix":""},{"dropping-particle":"","family":"Hu","given":"Fuquan","non-dropping-particle":"","parse-names":false,"suffix":""},{"dropping-particle":"","family":"Hancock","given":"John","non-dropping-particle":"","parse-names":false,"suffix":""}],"container-title":"Bioinformatics","id":"ITEM-1","issued":{"date-parts":[["2013"]]},"title":"Accurate prediction of bacterial type IV secreted effectors using amino acid composition and PSSM profiles","type":"article-journal"},"uris":["http://www.mendeley.com/documents/?uuid=6972e765-e698-44f2-80e0-1d548ec83b4a","http://www.mendeley.com/documents/?uuid=481e2a6a-8b50-4022-a814-64ade43b0259"]}],"mendeley":{"formattedCitation":"[81]","plainTextFormattedCitation":"[81]","previouslyFormattedCitation":"[80]"},"properties":{"noteIndex":0},"schema":"https://github.com/citation-style-language/schema/raw/master/csl-citation.json"}</w:instrText>
            </w:r>
            <w:r>
              <w:fldChar w:fldCharType="separate"/>
            </w:r>
            <w:r w:rsidR="00DB0748" w:rsidRPr="00DB0748">
              <w:rPr>
                <w:noProof/>
              </w:rPr>
              <w:t>[81]</w:t>
            </w:r>
            <w:r>
              <w:fldChar w:fldCharType="end"/>
            </w:r>
          </w:p>
        </w:tc>
      </w:tr>
      <w:tr w:rsidR="00B852C2" w14:paraId="052D99AA" w14:textId="77777777" w:rsidTr="00B852C2">
        <w:tc>
          <w:tcPr>
            <w:tcW w:w="2337" w:type="dxa"/>
          </w:tcPr>
          <w:p w14:paraId="0FC6D751" w14:textId="63CD5E92" w:rsidR="00B852C2" w:rsidRDefault="00CC4172" w:rsidP="00D75FCC">
            <w:r>
              <w:t>PSSM-based</w:t>
            </w:r>
          </w:p>
        </w:tc>
        <w:tc>
          <w:tcPr>
            <w:tcW w:w="2337" w:type="dxa"/>
          </w:tcPr>
          <w:p w14:paraId="5A3EF739" w14:textId="39800244" w:rsidR="00B852C2" w:rsidRDefault="00B06C76" w:rsidP="00D75FCC">
            <w:r>
              <w:t>Smoothed-PSSM</w:t>
            </w:r>
          </w:p>
        </w:tc>
        <w:tc>
          <w:tcPr>
            <w:tcW w:w="2338" w:type="dxa"/>
          </w:tcPr>
          <w:p w14:paraId="3C9F1EE9" w14:textId="52AFAD3A" w:rsidR="00B852C2" w:rsidRDefault="00B06C76" w:rsidP="00D75FCC">
            <w:r>
              <w:t>POSSUM</w:t>
            </w:r>
          </w:p>
        </w:tc>
        <w:tc>
          <w:tcPr>
            <w:tcW w:w="2338" w:type="dxa"/>
          </w:tcPr>
          <w:p w14:paraId="3F71A0AB" w14:textId="31FA87CB" w:rsidR="00B852C2" w:rsidRDefault="00DC5C9D" w:rsidP="00D75FCC">
            <w:r>
              <w:fldChar w:fldCharType="begin" w:fldLock="1"/>
            </w:r>
            <w:r w:rsidR="00DB0748">
              <w:instrText>ADDIN CSL_CITATION {"citationItems":[{"id":"ITEM-1","itemData":{"DOI":"10.1186/1471-2105-9-S12-S6","ISSN":"14712105","PMID":"19091029","abstract":"Background: RNA-protein interaction plays an essential role in several biological processes, such as protein synthesis, gene expression, posttranscriptional regulation and viral infectivity. Identification of RNA-binding sites in proteins provides valuable insights for biologists. However, experimental determination of RNA-protein interaction remains time-consuming and labor-intensive. Thus, computational approaches for prediction of RNA-binding sites in proteins have become highly desirable. Extensive studies of RNA-binding site prediction have led to the development of several methods. However, they could yield low sensitivities in trade-off for high specificities. Results: We propose a method, RNAProB, which incorporates a new smoothed position-specific scoring matrix (PSSM) encoding scheme with a support vector machine model to predict RNA-binding sites in proteins. Besides the incorporation of evolutionary information from standard PSSM profiles, the proposed smoothed PSSM encoding scheme also considers the correlation and dependency from the neighboring residues for each amino acid in a protein. Experimental results show that smoothed PSSM encoding significantly enhances the prediction performance, especially for sensitivity. Using five-fold cross-validation, our method performs better than the state-of-the-art systems by 4.90%</w:instrText>
            </w:r>
            <w:r w:rsidR="00DB0748">
              <w:rPr>
                <w:rFonts w:ascii="Cambria Math" w:hAnsi="Cambria Math" w:cs="Cambria Math"/>
              </w:rPr>
              <w:instrText>∼</w:instrText>
            </w:r>
            <w:r w:rsidR="00DB0748">
              <w:instrText>6.83%, 0.88%</w:instrText>
            </w:r>
            <w:r w:rsidR="00DB0748">
              <w:rPr>
                <w:rFonts w:ascii="Cambria Math" w:hAnsi="Cambria Math" w:cs="Cambria Math"/>
              </w:rPr>
              <w:instrText>∼</w:instrText>
            </w:r>
            <w:r w:rsidR="00DB0748">
              <w:instrText>5.33%, and 0.10</w:instrText>
            </w:r>
            <w:r w:rsidR="00DB0748">
              <w:rPr>
                <w:rFonts w:ascii="Cambria Math" w:hAnsi="Cambria Math" w:cs="Cambria Math"/>
              </w:rPr>
              <w:instrText>∼</w:instrText>
            </w:r>
            <w:r w:rsidR="00DB0748">
              <w:instrText>0.23 in terms of overall accuracy, specificity, and Matthew's correlation coefficient, respectively. Most notably, compared to other approaches, RNAProB significantly improves sensitivity by 7.0%</w:instrText>
            </w:r>
            <w:r w:rsidR="00DB0748">
              <w:rPr>
                <w:rFonts w:ascii="Cambria Math" w:hAnsi="Cambria Math" w:cs="Cambria Math"/>
              </w:rPr>
              <w:instrText>∼</w:instrText>
            </w:r>
            <w:r w:rsidR="00DB0748">
              <w:instrText>26.9% over the benchmark data sets. To prevent data over fitting, a three-way data split procedure is incorporated to estimate the prediction performance. Moreover, physicochemical properties and amino acid preferences of RNA-binding proteins are examined and analyzed. Conclusion: Our results demonstrate that smoothed PSSM encoding scheme significantly enhances the performance of RNA-binding site prediction in proteins. This also supports our assumption that smoothed PSSM encoding can better resolve the ambiguity of discriminating between interacting and non-interacting residues by modelling the dependency from surrounding residues. The proposed method can be used in other research areas, such as DNA-binding site prediction, protein-protein interaction, and prediction of posttranslational modification sites. © 2008 Cheng et al; licensee BioMed Central Ltd.","author":[{"dropping-particle":"","family":"Cheng","given":"Cheng Wei","non-dropping-particle":"","parse-names":false,"suffix":""},{"dropping-particle":"","family":"Su","given":"Emily Chia Yu","non-dropping-particle":"","parse-names":false,"suffix":""},{"dropping-particle":"","family":"Hwang","given":"Jenn Kang","non-dropping-particle":"","parse-names":false,"suffix":""},{"dropping-particle":"","family":"Sung","given":"Ting Yi","non-dropping-particle":"","parse-names":false,"suffix":""},{"dropping-particle":"","family":"Hsu","given":"Wen Lian","non-dropping-particle":"","parse-names":false,"suffix":""}],"container-title":"BMC Bioinformatics","id":"ITEM-1","issued":{"date-parts":[["2008"]]},"title":"Predicting RNA-binding sites of proteins using support vector machines and evolutionary information","type":"paper-conference"},"uris":["http://www.mendeley.com/documents/?uuid=d9cb85c8-ac99-473a-9913-2bd3138d0607","http://www.mendeley.com/documents/?uuid=0c5e3f02-e98c-47a2-bd8b-25c242747861"]}],"mendeley":{"formattedCitation":"[82]","plainTextFormattedCitation":"[82]","previouslyFormattedCitation":"[81]"},"properties":{"noteIndex":0},"schema":"https://github.com/citation-style-language/schema/raw/master/csl-citation.json"}</w:instrText>
            </w:r>
            <w:r>
              <w:fldChar w:fldCharType="separate"/>
            </w:r>
            <w:r w:rsidR="00DB0748" w:rsidRPr="00DB0748">
              <w:rPr>
                <w:noProof/>
              </w:rPr>
              <w:t>[82]</w:t>
            </w:r>
            <w:r>
              <w:fldChar w:fldCharType="end"/>
            </w:r>
          </w:p>
        </w:tc>
      </w:tr>
      <w:tr w:rsidR="00B852C2" w14:paraId="1F3F1A33" w14:textId="77777777" w:rsidTr="00B852C2">
        <w:tc>
          <w:tcPr>
            <w:tcW w:w="2337" w:type="dxa"/>
          </w:tcPr>
          <w:p w14:paraId="416CC48E" w14:textId="58B1FFAC" w:rsidR="00B852C2" w:rsidRDefault="00CC4172" w:rsidP="00D75FCC">
            <w:r>
              <w:t>PSSM-based</w:t>
            </w:r>
          </w:p>
        </w:tc>
        <w:tc>
          <w:tcPr>
            <w:tcW w:w="2337" w:type="dxa"/>
          </w:tcPr>
          <w:p w14:paraId="04BD6577" w14:textId="6FFB8355" w:rsidR="00B852C2" w:rsidRDefault="00B06C76" w:rsidP="00D75FCC">
            <w:r>
              <w:t xml:space="preserve">AB-PSSM </w:t>
            </w:r>
          </w:p>
        </w:tc>
        <w:tc>
          <w:tcPr>
            <w:tcW w:w="2338" w:type="dxa"/>
          </w:tcPr>
          <w:p w14:paraId="70EA2C97" w14:textId="38957DC3" w:rsidR="00B852C2" w:rsidRDefault="00B06C76" w:rsidP="00D75FCC">
            <w:r>
              <w:t>POSSUM</w:t>
            </w:r>
          </w:p>
        </w:tc>
        <w:tc>
          <w:tcPr>
            <w:tcW w:w="2338" w:type="dxa"/>
          </w:tcPr>
          <w:p w14:paraId="62BD9D0E" w14:textId="63040742" w:rsidR="00B852C2" w:rsidRDefault="00DC5C9D" w:rsidP="00D75FCC">
            <w:r>
              <w:fldChar w:fldCharType="begin" w:fldLock="1"/>
            </w:r>
            <w:r w:rsidR="00DB0748">
              <w:instrText>ADDIN CSL_CITATION {"citationItems":[{"id":"ITEM-1","itemData":{"DOI":"10.1109/TCBB.2010.93","ISSN":"15455963","PMID":"20855926","abstract":"While genome sequencing projects have generated tremendous amounts of protein sequence data for a vast number of genomes, substantial portions of most genomes are still unannotated. Despite the success of experimental methods for identifying protein functions, they are often lab intensive and time consuming. Thus, it is only practical to use in silico methods for the genome-wide functional annotations. In this paper, we propose new features extracted from protein sequence only and machine learning-based methods for computational function prediction. These features are derived from a position-specific scoring matrix, which has shown great potential in other bininformatics problems. We evaluate these features using four different classifiers and yeast protein data. Our experimental results show that features derived from the position-specific scoring matrix are appropriate for automatic function annotation. © 2011 IEEE.","author":[{"dropping-particle":"","family":"Jeong","given":"Jong Cheol","non-dropping-particle":"","parse-names":false,"suffix":""},{"dropping-particle":"","family":"Lin","given":"Xiaotong","non-dropping-particle":"","parse-names":false,"suffix":""},{"dropping-particle":"","family":"Chen","given":"Xue Wen","non-dropping-particle":"","parse-names":false,"suffix":""}],"container-title":"IEEE/ACM Transactions on Computational Biology and Bioinformatics","id":"ITEM-1","issued":{"date-parts":[["2011"]]},"title":"On position-specific scoring matrix for protein function prediction","type":"article-journal"},"uris":["http://www.mendeley.com/documents/?uuid=2dceed61-0bdb-490a-87be-40e508126faa","http://www.mendeley.com/documents/?uuid=4431b1f1-0870-42c6-9786-24718b696650"]}],"mendeley":{"formattedCitation":"[83]","plainTextFormattedCitation":"[83]","previouslyFormattedCitation":"[82]"},"properties":{"noteIndex":0},"schema":"https://github.com/citation-style-language/schema/raw/master/csl-citation.json"}</w:instrText>
            </w:r>
            <w:r>
              <w:fldChar w:fldCharType="separate"/>
            </w:r>
            <w:r w:rsidR="00DB0748" w:rsidRPr="00DB0748">
              <w:rPr>
                <w:noProof/>
              </w:rPr>
              <w:t>[83]</w:t>
            </w:r>
            <w:r>
              <w:fldChar w:fldCharType="end"/>
            </w:r>
          </w:p>
        </w:tc>
      </w:tr>
      <w:tr w:rsidR="00F837B3" w14:paraId="7444908E" w14:textId="77777777" w:rsidTr="00B852C2">
        <w:tc>
          <w:tcPr>
            <w:tcW w:w="2337" w:type="dxa"/>
          </w:tcPr>
          <w:p w14:paraId="443BA879" w14:textId="3FAA5442" w:rsidR="00F837B3" w:rsidRDefault="00CC4172" w:rsidP="00D75FCC">
            <w:r>
              <w:t>PSSM-based</w:t>
            </w:r>
          </w:p>
        </w:tc>
        <w:tc>
          <w:tcPr>
            <w:tcW w:w="2337" w:type="dxa"/>
          </w:tcPr>
          <w:p w14:paraId="3FBAF2CA" w14:textId="1EEA5189" w:rsidR="00F837B3" w:rsidRDefault="00B06C76" w:rsidP="00D75FCC">
            <w:r>
              <w:t>RPM-PSSM</w:t>
            </w:r>
          </w:p>
        </w:tc>
        <w:tc>
          <w:tcPr>
            <w:tcW w:w="2338" w:type="dxa"/>
          </w:tcPr>
          <w:p w14:paraId="0200F824" w14:textId="5A0666B3" w:rsidR="00F837B3" w:rsidRDefault="00B06C76" w:rsidP="00D75FCC">
            <w:r>
              <w:t>POSSUM</w:t>
            </w:r>
          </w:p>
        </w:tc>
        <w:tc>
          <w:tcPr>
            <w:tcW w:w="2338" w:type="dxa"/>
          </w:tcPr>
          <w:p w14:paraId="7A3C3EDD" w14:textId="641E2FF1" w:rsidR="00F837B3" w:rsidRDefault="00DC5C9D" w:rsidP="00D75FCC">
            <w:r>
              <w:fldChar w:fldCharType="begin" w:fldLock="1"/>
            </w:r>
            <w:r w:rsidR="00DB0748">
              <w:instrText>ADDIN CSL_CITATION {"citationItems":[{"id":"ITEM-1","itemData":{"DOI":"10.1109/TCBB.2010.93","ISSN":"15455963","PMID":"20855926","abstract":"While genome sequencing projects have generated tremendous amounts of protein sequence data for a vast number of genomes, substantial portions of most genomes are still unannotated. Despite the success of experimental methods for identifying protein functions, they are often lab intensive and time consuming. Thus, it is only practical to use in silico methods for the genome-wide functional annotations. In this paper, we propose new features extracted from protein sequence only and machine learning-based methods for computational function prediction. These features are derived from a position-specific scoring matrix, which has shown great potential in other bininformatics problems. We evaluate these features using four different classifiers and yeast protein data. Our experimental results show that features derived from the position-specific scoring matrix are appropriate for automatic function annotation. © 2011 IEEE.","author":[{"dropping-particle":"","family":"Jeong","given":"Jong Cheol","non-dropping-particle":"","parse-names":false,"suffix":""},{"dropping-particle":"","family":"Lin","given":"Xiaotong","non-dropping-particle":"","parse-names":false,"suffix":""},{"dropping-particle":"","family":"Chen","given":"Xue Wen","non-dropping-particle":"","parse-names":false,"suffix":""}],"container-title":"IEEE/ACM Transactions on Computational Biology and Bioinformatics","id":"ITEM-1","issued":{"date-parts":[["2011"]]},"title":"On position-specific scoring matrix for protein function prediction","type":"article-journal"},"uris":["http://www.mendeley.com/documents/?uuid=4431b1f1-0870-42c6-9786-24718b696650","http://www.mendeley.com/documents/?uuid=2dceed61-0bdb-490a-87be-40e508126faa"]}],"mendeley":{"formattedCitation":"[83]","plainTextFormattedCitation":"[83]","previouslyFormattedCitation":"[82]"},"properties":{"noteIndex":0},"schema":"https://github.com/citation-style-language/schema/raw/master/csl-citation.json"}</w:instrText>
            </w:r>
            <w:r>
              <w:fldChar w:fldCharType="separate"/>
            </w:r>
            <w:r w:rsidR="00DB0748" w:rsidRPr="00DB0748">
              <w:rPr>
                <w:noProof/>
              </w:rPr>
              <w:t>[83]</w:t>
            </w:r>
            <w:r>
              <w:fldChar w:fldCharType="end"/>
            </w:r>
          </w:p>
        </w:tc>
      </w:tr>
    </w:tbl>
    <w:p w14:paraId="5BFE404B" w14:textId="43F5677F" w:rsidR="00B852C2" w:rsidRDefault="00B852C2" w:rsidP="00D75FCC"/>
    <w:p w14:paraId="38903C58" w14:textId="09BFD5D0" w:rsidR="00B852C2" w:rsidRPr="005930BC" w:rsidRDefault="00E63DB2" w:rsidP="00D75FCC">
      <w:pPr>
        <w:pStyle w:val="Heading4"/>
      </w:pPr>
      <w:r w:rsidRPr="005930BC">
        <w:t xml:space="preserve">Kernel </w:t>
      </w:r>
      <w:r w:rsidR="00435250" w:rsidRPr="005930BC">
        <w:t>m</w:t>
      </w:r>
      <w:r w:rsidRPr="005930BC">
        <w:t>ethods</w:t>
      </w:r>
    </w:p>
    <w:p w14:paraId="02C71FAE" w14:textId="695C62B4" w:rsidR="00E63DB2" w:rsidRPr="00E63DB2" w:rsidRDefault="00E63DB2" w:rsidP="00D75FCC">
      <w:r>
        <w:t xml:space="preserve">Three </w:t>
      </w:r>
      <w:proofErr w:type="gramStart"/>
      <w:r>
        <w:t>kernel based</w:t>
      </w:r>
      <w:proofErr w:type="gramEnd"/>
      <w:r>
        <w:t xml:space="preserve"> methods</w:t>
      </w:r>
      <w:r w:rsidR="00435250">
        <w:t xml:space="preserve">, described in this section, </w:t>
      </w:r>
      <w:r>
        <w:t xml:space="preserve">were used in our ensemble model.  They were all implemented using the </w:t>
      </w:r>
      <w:proofErr w:type="spellStart"/>
      <w:r>
        <w:t>KeBABS</w:t>
      </w:r>
      <w:proofErr w:type="spellEnd"/>
      <w:r>
        <w:t xml:space="preserve"> software package</w:t>
      </w:r>
      <w:r w:rsidR="00435250">
        <w:t xml:space="preserve"> </w:t>
      </w:r>
      <w:r w:rsidR="00435250">
        <w:fldChar w:fldCharType="begin" w:fldLock="1"/>
      </w:r>
      <w:r w:rsidR="00DB0748">
        <w:instrText>ADDIN CSL_CITATION {"citationItems":[{"id":"ITEM-1","itemData":{"DOI":"10.1093/bioinformatics/btv176","ISSN":"14602059","PMID":"25812745","abstract":"KeBABS provides a powerful, flexible and easy to use framework for kernel-based analysis of biological sequences in R. It includes efficient implementations of the most important sequence kernels, also including variants that allow for taking sequence annotations and positional information into account. KeBABS seamlessly integrates three common support vector machine (SVM) implementations with a unified interface. It allows for hyperparameter selection by cross validation, nested cross validation and also features grouped cross validation. The biological interpretation of SVM models is supported by (1) the computation of weights of sequence patterns and (2) prediction profiles that highlight the contributions of individual sequence positions or sections.","author":[{"dropping-particle":"","family":"Palme","given":"Johannes","non-dropping-particle":"","parse-names":false,"suffix":""},{"dropping-particle":"","family":"Hochreiter","given":"Sepp","non-dropping-particle":"","parse-names":false,"suffix":""},{"dropping-particle":"","family":"Bodenhofer","given":"Ulrich","non-dropping-particle":"","parse-names":false,"suffix":""}],"container-title":"Bioinformatics","id":"ITEM-1","issued":{"date-parts":[["2015"]]},"title":"KeBABS: An R package for kernel-based analysis of biological sequences","type":"article-journal"},"uris":["http://www.mendeley.com/documents/?uuid=8be15c7a-5978-4a1b-a314-c0973f3218e2","http://www.mendeley.com/documents/?uuid=b3b6b4b4-19e9-461e-92f5-c485cc1c0f9e"]}],"mendeley":{"formattedCitation":"[84]","plainTextFormattedCitation":"[84]","previouslyFormattedCitation":"[83]"},"properties":{"noteIndex":0},"schema":"https://github.com/citation-style-language/schema/raw/master/csl-citation.json"}</w:instrText>
      </w:r>
      <w:r w:rsidR="00435250">
        <w:fldChar w:fldCharType="separate"/>
      </w:r>
      <w:r w:rsidR="00DB0748" w:rsidRPr="00DB0748">
        <w:rPr>
          <w:noProof/>
        </w:rPr>
        <w:t>[84]</w:t>
      </w:r>
      <w:r w:rsidR="00435250">
        <w:fldChar w:fldCharType="end"/>
      </w:r>
      <w:r>
        <w:t>.</w:t>
      </w:r>
      <w:r w:rsidR="00435250">
        <w:t xml:space="preserve"> </w:t>
      </w:r>
      <w:r>
        <w:t xml:space="preserve">  </w:t>
      </w:r>
    </w:p>
    <w:p w14:paraId="789C45B4" w14:textId="77777777" w:rsidR="00E63DB2" w:rsidRDefault="00E63DB2" w:rsidP="00D75FCC"/>
    <w:p w14:paraId="728CDF11" w14:textId="608270DD" w:rsidR="00320921" w:rsidRPr="00320921" w:rsidRDefault="00C47774" w:rsidP="00D75FCC">
      <w:pPr>
        <w:pStyle w:val="Heading5"/>
      </w:pPr>
      <w:r>
        <w:t>S</w:t>
      </w:r>
      <w:r w:rsidR="00320921" w:rsidRPr="00320921">
        <w:t xml:space="preserve">pectrum kernel </w:t>
      </w:r>
    </w:p>
    <w:p w14:paraId="21568604" w14:textId="2AAA898D" w:rsidR="00320921" w:rsidRDefault="00320921" w:rsidP="00D75FCC">
      <w:r w:rsidRPr="00C21540">
        <w:t>Th</w:t>
      </w:r>
      <w:r>
        <w:t xml:space="preserve">e k-spectrum kernel proposed by Leslie et. al. </w:t>
      </w:r>
      <w:r>
        <w:fldChar w:fldCharType="begin" w:fldLock="1"/>
      </w:r>
      <w:r w:rsidR="00642F17">
        <w:instrText>ADDIN CSL_CITATION {"citationItems":[{"id":"ITEM-1","itemData":{"ISSN":"00223565","author":[{"dropping-particle":"","family":"Leslie","given":"Christina","non-dropping-particle":"","parse-names":false,"suffix":""},{"dropping-particle":"","family":"Eskin","given":"Eleazar","non-dropping-particle":"","parse-names":false,"suffix":""},{"dropping-particle":"","family":"Noble","given":"William Stafford","non-dropping-particle":"","parse-names":false,"suffix":""}],"container-title":"Proceedings of the Pacific Symposium on Biocomputing","id":"ITEM-1","issued":{"date-parts":[["2002"]]},"page":"564-575","title":"The Spectrum Kernel: A String Kernel for SVM Protein Classification","type":"article-journal"},"uris":["http://www.mendeley.com/documents/?uuid=78b03265-3e09-4d2d-b17b-e12d3603a0d9"]}],"mendeley":{"formattedCitation":"[29]","plainTextFormattedCitation":"[29]","previouslyFormattedCitation":"[29]"},"properties":{"noteIndex":0},"schema":"https://github.com/citation-style-language/schema/raw/master/csl-citation.json"}</w:instrText>
      </w:r>
      <w:r>
        <w:fldChar w:fldCharType="separate"/>
      </w:r>
      <w:r w:rsidR="00B5516B" w:rsidRPr="00B5516B">
        <w:rPr>
          <w:noProof/>
        </w:rPr>
        <w:t>[29]</w:t>
      </w:r>
      <w:r>
        <w:fldChar w:fldCharType="end"/>
      </w:r>
      <w:r>
        <w:t xml:space="preserve"> is the set of all k-length contiguous subsequences </w:t>
      </w:r>
      <w:r w:rsidR="007F2751">
        <w:t>that can occur</w:t>
      </w:r>
      <w:r>
        <w:t xml:space="preserve"> in a given input sequence. If we assume </w:t>
      </w:r>
      <m:oMath>
        <m:r>
          <m:rPr>
            <m:sty m:val="p"/>
          </m:rPr>
          <w:rPr>
            <w:rFonts w:ascii="Cambria Math" w:hAnsi="Cambria Math"/>
          </w:rPr>
          <m:t>Σ</m:t>
        </m:r>
      </m:oMath>
      <w:r>
        <w:rPr>
          <w:rFonts w:eastAsiaTheme="minorEastAsia"/>
        </w:rPr>
        <w:t xml:space="preserve"> to be the set of all characters of a sequence, </w:t>
      </w:r>
      <m:oMath>
        <m:r>
          <w:rPr>
            <w:rFonts w:ascii="Cambria Math" w:eastAsiaTheme="minorEastAsia" w:hAnsi="Cambria Math"/>
          </w:rPr>
          <m:t>u</m:t>
        </m:r>
        <m:r>
          <m:rPr>
            <m:sty m:val="p"/>
          </m:rP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k</m:t>
            </m:r>
          </m:sup>
        </m:sSup>
      </m:oMath>
      <w:r>
        <w:rPr>
          <w:rFonts w:eastAsiaTheme="minorEastAsia"/>
        </w:rPr>
        <w:t xml:space="preserve"> to be a k-mer and </w:t>
      </w:r>
      <m:oMath>
        <m:sSub>
          <m:sSubPr>
            <m:ctrlPr>
              <w:rPr>
                <w:rFonts w:ascii="Cambria Math" w:eastAsiaTheme="minorEastAsia" w:hAnsi="Cambria Math"/>
                <w:i/>
              </w:rPr>
            </m:ctrlPr>
          </m:sSubPr>
          <m:e>
            <m:r>
              <m:rPr>
                <m:sty m:val="p"/>
              </m:rP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u</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to be </w:t>
      </w:r>
      <w:r w:rsidR="007F2751">
        <w:rPr>
          <w:rFonts w:eastAsiaTheme="minorEastAsia"/>
        </w:rPr>
        <w:t>function that denotes the number of times a given k-</w:t>
      </w:r>
      <w:proofErr w:type="spellStart"/>
      <w:r w:rsidR="007F2751">
        <w:rPr>
          <w:rFonts w:eastAsiaTheme="minorEastAsia"/>
        </w:rPr>
        <w:t>mer</w:t>
      </w:r>
      <w:proofErr w:type="spellEnd"/>
      <w:r w:rsidR="007F2751">
        <w:rPr>
          <w:rFonts w:eastAsiaTheme="minorEastAsia"/>
        </w:rPr>
        <w:t xml:space="preserve"> </w:t>
      </w:r>
      <m:oMath>
        <m:r>
          <w:rPr>
            <w:rFonts w:ascii="Cambria Math" w:eastAsiaTheme="minorEastAsia" w:hAnsi="Cambria Math"/>
          </w:rPr>
          <m:t>u</m:t>
        </m:r>
      </m:oMath>
      <w:r>
        <w:rPr>
          <w:rFonts w:eastAsiaTheme="minorEastAsia"/>
        </w:rPr>
        <w:t xml:space="preserve"> </w:t>
      </w:r>
      <w:r w:rsidR="007F2751">
        <w:rPr>
          <w:rFonts w:eastAsiaTheme="minorEastAsia"/>
        </w:rPr>
        <w:t xml:space="preserve">is present </w:t>
      </w:r>
      <w:r>
        <w:rPr>
          <w:rFonts w:eastAsiaTheme="minorEastAsia"/>
        </w:rPr>
        <w:t xml:space="preserve">in a protein sequence </w:t>
      </w:r>
      <m:oMath>
        <m:r>
          <w:rPr>
            <w:rFonts w:ascii="Cambria Math" w:eastAsiaTheme="minorEastAsia" w:hAnsi="Cambria Math"/>
          </w:rPr>
          <m:t>x</m:t>
        </m:r>
      </m:oMath>
      <w:r>
        <w:rPr>
          <w:rFonts w:eastAsiaTheme="minorEastAsia"/>
        </w:rPr>
        <w:t xml:space="preserve">, then the feature map </w:t>
      </w:r>
      <m:oMath>
        <m:sSub>
          <m:sSubPr>
            <m:ctrlPr>
              <w:rPr>
                <w:rFonts w:ascii="Cambria Math" w:eastAsiaTheme="minorEastAsia" w:hAnsi="Cambria Math"/>
                <w:i/>
              </w:rPr>
            </m:ctrlPr>
          </m:sSubPr>
          <m:e>
            <m:r>
              <m:rPr>
                <m:sty m:val="p"/>
              </m:rPr>
              <w:rPr>
                <w:rFonts w:ascii="Cambria Math" w:eastAsiaTheme="minorEastAsia" w:hAnsi="Cambria Math"/>
              </w:rPr>
              <m:t>Φ</m:t>
            </m:r>
            <m:ctrlPr>
              <w:rPr>
                <w:rFonts w:ascii="Cambria Math" w:eastAsiaTheme="minorEastAsia" w:hAnsi="Cambria Math"/>
              </w:rPr>
            </m:ctrlP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x</m:t>
            </m:r>
          </m:e>
        </m:d>
      </m:oMath>
      <w:r>
        <w:t xml:space="preserve"> is as follows:</w:t>
      </w:r>
    </w:p>
    <w:p w14:paraId="0F5FFE3B" w14:textId="77777777" w:rsidR="00320921" w:rsidRDefault="00320921" w:rsidP="00D75FCC"/>
    <w:p w14:paraId="70A8C871" w14:textId="77777777" w:rsidR="00320921" w:rsidRDefault="00642F17" w:rsidP="00D75FCC">
      <m:oMathPara>
        <m:oMath>
          <m:sSub>
            <m:sSubPr>
              <m:ctrlPr>
                <w:rPr>
                  <w:rFonts w:ascii="Cambria Math" w:hAnsi="Cambria Math"/>
                </w:rPr>
              </m:ctrlPr>
            </m:sSubPr>
            <m:e>
              <m:r>
                <m:rPr>
                  <m:sty m:val="p"/>
                </m:rP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ϕ</m:t>
                      </m:r>
                    </m:e>
                    <m:sub>
                      <m:r>
                        <w:rPr>
                          <w:rFonts w:ascii="Cambria Math" w:hAnsi="Cambria Math"/>
                        </w:rPr>
                        <m:t>u</m:t>
                      </m:r>
                    </m:sub>
                  </m:sSub>
                  <m:d>
                    <m:dPr>
                      <m:ctrlPr>
                        <w:rPr>
                          <w:rFonts w:ascii="Cambria Math" w:hAnsi="Cambria Math"/>
                        </w:rPr>
                      </m:ctrlPr>
                    </m:dPr>
                    <m:e>
                      <m:r>
                        <w:rPr>
                          <w:rFonts w:ascii="Cambria Math" w:hAnsi="Cambria Math"/>
                        </w:rPr>
                        <m:t>x</m:t>
                      </m:r>
                    </m:e>
                  </m:d>
                </m:e>
              </m:d>
            </m:e>
            <m:sub>
              <m:r>
                <w:rPr>
                  <w:rFonts w:ascii="Cambria Math" w:hAnsi="Cambria Math"/>
                </w:rPr>
                <m:t>u</m:t>
              </m:r>
              <m:r>
                <m:rPr>
                  <m:sty m:val="p"/>
                </m:rPr>
                <w:rPr>
                  <w:rFonts w:ascii="Cambria Math" w:hAnsi="Cambria Math"/>
                </w:rPr>
                <m:t>∈</m:t>
              </m:r>
              <m:sSup>
                <m:sSupPr>
                  <m:ctrlPr>
                    <w:rPr>
                      <w:rFonts w:ascii="Cambria Math" w:hAnsi="Cambria Math"/>
                    </w:rPr>
                  </m:ctrlPr>
                </m:sSupPr>
                <m:e>
                  <m:r>
                    <m:rPr>
                      <m:sty m:val="p"/>
                    </m:rPr>
                    <w:rPr>
                      <w:rFonts w:ascii="Cambria Math" w:hAnsi="Cambria Math"/>
                    </w:rPr>
                    <m:t>Σ</m:t>
                  </m:r>
                </m:e>
                <m:sup>
                  <m:r>
                    <w:rPr>
                      <w:rFonts w:ascii="Cambria Math" w:hAnsi="Cambria Math"/>
                    </w:rPr>
                    <m:t>k</m:t>
                  </m:r>
                </m:sup>
              </m:sSup>
            </m:sub>
          </m:sSub>
        </m:oMath>
      </m:oMathPara>
    </w:p>
    <w:p w14:paraId="1A005988" w14:textId="1A777D11" w:rsidR="00251011" w:rsidRDefault="00251011" w:rsidP="00D75FCC"/>
    <w:p w14:paraId="7505B3AA" w14:textId="6BB2903C" w:rsidR="00251011" w:rsidRDefault="00251011" w:rsidP="00D75FCC">
      <w:pPr>
        <w:pStyle w:val="Heading5"/>
        <w:rPr>
          <w:rFonts w:eastAsiaTheme="minorEastAsia"/>
        </w:rPr>
      </w:pPr>
      <w:r>
        <w:rPr>
          <w:rFonts w:eastAsiaTheme="minorEastAsia"/>
        </w:rPr>
        <w:t>Mismatch kernel</w:t>
      </w:r>
    </w:p>
    <w:p w14:paraId="36D0F559" w14:textId="19C601F3" w:rsidR="008927C4" w:rsidRDefault="00251011" w:rsidP="00D75FCC">
      <w:r>
        <w:t>The mismatch kernel is a generalized form of the spectrum kernel</w:t>
      </w:r>
      <w:r w:rsidR="00453B27">
        <w:t xml:space="preserve">. The kernel has two parameters k and m, where k is the length </w:t>
      </w:r>
      <w:r w:rsidR="008927C4">
        <w:t>of all</w:t>
      </w:r>
      <w:r w:rsidR="00C47774">
        <w:t xml:space="preserve"> possible </w:t>
      </w:r>
      <w:r w:rsidR="007F2751">
        <w:t>k-</w:t>
      </w:r>
      <w:proofErr w:type="spellStart"/>
      <w:r w:rsidR="007F2751">
        <w:t>mers</w:t>
      </w:r>
      <w:proofErr w:type="spellEnd"/>
      <w:r w:rsidR="007F2751">
        <w:t xml:space="preserve"> </w:t>
      </w:r>
      <w:r w:rsidR="00C47774">
        <w:t>that might be present in</w:t>
      </w:r>
      <w:r w:rsidR="00453B27">
        <w:t xml:space="preserve"> </w:t>
      </w:r>
      <w:r w:rsidR="007F2751">
        <w:t xml:space="preserve">a </w:t>
      </w:r>
      <w:r w:rsidR="00C47774">
        <w:t>protein</w:t>
      </w:r>
      <w:r w:rsidR="007F2751">
        <w:t xml:space="preserve"> sequence and m is the maximum number of mismatches allowed for a single k-mer.</w:t>
      </w:r>
      <w:r w:rsidR="008927C4">
        <w:t xml:space="preserve"> If we assume </w:t>
      </w:r>
      <m:oMath>
        <m:r>
          <m:rPr>
            <m:sty m:val="p"/>
          </m:rPr>
          <w:rPr>
            <w:rFonts w:ascii="Cambria Math" w:hAnsi="Cambria Math"/>
          </w:rPr>
          <m:t>Σ</m:t>
        </m:r>
      </m:oMath>
      <w:r w:rsidR="008927C4">
        <w:rPr>
          <w:rFonts w:eastAsiaTheme="minorEastAsia"/>
        </w:rPr>
        <w:t xml:space="preserve"> to be the set of all characters of a sequence, </w:t>
      </w:r>
      <m:oMath>
        <m:r>
          <w:rPr>
            <w:rFonts w:ascii="Cambria Math" w:eastAsiaTheme="minorEastAsia" w:hAnsi="Cambria Math"/>
          </w:rPr>
          <m:t>u</m:t>
        </m:r>
        <m:r>
          <m:rPr>
            <m:sty m:val="p"/>
          </m:rP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k</m:t>
            </m:r>
          </m:sup>
        </m:sSup>
      </m:oMath>
      <w:r w:rsidR="008927C4">
        <w:rPr>
          <w:rFonts w:eastAsiaTheme="minorEastAsia"/>
        </w:rPr>
        <w:t xml:space="preserve"> to be a k-mer, then for a fixed k-mer u, the (</w:t>
      </w:r>
      <m:oMath>
        <m:r>
          <w:rPr>
            <w:rFonts w:ascii="Cambria Math" w:eastAsiaTheme="minorEastAsia" w:hAnsi="Cambria Math"/>
          </w:rPr>
          <m:t>k,m</m:t>
        </m:r>
      </m:oMath>
      <w:r w:rsidR="008927C4">
        <w:rPr>
          <w:rFonts w:eastAsiaTheme="minorEastAsia"/>
        </w:rPr>
        <w:t xml:space="preserve">) mismatch pattern is the set of all </w:t>
      </w:r>
      <m:oMath>
        <m:r>
          <w:rPr>
            <w:rFonts w:ascii="Cambria Math" w:eastAsiaTheme="minorEastAsia" w:hAnsi="Cambria Math"/>
          </w:rPr>
          <m:t>k</m:t>
        </m:r>
      </m:oMath>
      <w:r w:rsidR="008927C4">
        <w:rPr>
          <w:rFonts w:eastAsiaTheme="minorEastAsia"/>
        </w:rPr>
        <w:t xml:space="preserve">-length subsequences </w:t>
      </w:r>
      <m:oMath>
        <m:r>
          <w:rPr>
            <w:rFonts w:ascii="Cambria Math" w:eastAsiaTheme="minorEastAsia" w:hAnsi="Cambria Math"/>
          </w:rPr>
          <m:t>v</m:t>
        </m:r>
      </m:oMath>
      <w:r w:rsidR="008927C4">
        <w:rPr>
          <w:rFonts w:eastAsiaTheme="minorEastAsia"/>
        </w:rPr>
        <w:t xml:space="preserve"> generated from </w:t>
      </w:r>
      <m:oMath>
        <m:r>
          <m:rPr>
            <m:sty m:val="p"/>
          </m:rPr>
          <w:rPr>
            <w:rFonts w:ascii="Cambria Math" w:eastAsiaTheme="minorEastAsia" w:hAnsi="Cambria Math"/>
          </w:rPr>
          <m:t>Σ</m:t>
        </m:r>
      </m:oMath>
      <w:r w:rsidR="007F2751">
        <w:t xml:space="preserve"> </w:t>
      </w:r>
      <w:r w:rsidR="008927C4">
        <w:t xml:space="preserve">that differ from </w:t>
      </w:r>
      <m:oMath>
        <m:r>
          <w:rPr>
            <w:rFonts w:ascii="Cambria Math" w:hAnsi="Cambria Math"/>
          </w:rPr>
          <m:t>u</m:t>
        </m:r>
      </m:oMath>
      <w:r w:rsidR="008927C4">
        <w:t xml:space="preserve"> by at most </w:t>
      </w:r>
      <m:oMath>
        <m:r>
          <w:rPr>
            <w:rFonts w:ascii="Cambria Math" w:hAnsi="Cambria Math"/>
          </w:rPr>
          <m:t>m</m:t>
        </m:r>
      </m:oMath>
      <w:r w:rsidR="008927C4">
        <w:t xml:space="preserve"> mismatches. The feature map of a fixed k-mer u can be defined as</w:t>
      </w:r>
      <w:r w:rsidR="00333929">
        <w:t>:</w:t>
      </w:r>
    </w:p>
    <w:p w14:paraId="45E0AA54" w14:textId="77777777" w:rsidR="008927C4" w:rsidRDefault="008927C4" w:rsidP="00D75FCC"/>
    <w:p w14:paraId="3C542FBB" w14:textId="4F3956FB" w:rsidR="00251011" w:rsidRPr="00333929" w:rsidRDefault="00642F17" w:rsidP="00D75FCC">
      <w:pPr>
        <w:rPr>
          <w:rFonts w:eastAsiaTheme="minorEastAsia"/>
        </w:rPr>
      </w:pPr>
      <m:oMathPara>
        <m:oMath>
          <m:sSub>
            <m:sSubPr>
              <m:ctrlPr>
                <w:rPr>
                  <w:rFonts w:ascii="Cambria Math" w:hAnsi="Cambria Math"/>
                </w:rPr>
              </m:ctrlPr>
            </m:sSubPr>
            <m:e>
              <m:r>
                <m:rPr>
                  <m:sty m:val="p"/>
                </m:rPr>
                <w:rPr>
                  <w:rFonts w:ascii="Cambria Math" w:hAnsi="Cambria Math"/>
                </w:rPr>
                <m:t>Φ</m:t>
              </m:r>
            </m:e>
            <m:sub>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m</m:t>
                  </m:r>
                </m:e>
              </m:d>
            </m:sub>
          </m:sSub>
          <m:d>
            <m:dPr>
              <m:ctrlPr>
                <w:rPr>
                  <w:rFonts w:ascii="Cambria Math" w:hAnsi="Cambria Math"/>
                </w:rPr>
              </m:ctrlPr>
            </m:dPr>
            <m:e>
              <m:r>
                <w:rPr>
                  <w:rFonts w:ascii="Cambria Math" w:hAnsi="Cambria Math"/>
                </w:rPr>
                <m:t>u</m:t>
              </m:r>
            </m:e>
          </m:d>
          <m:r>
            <m:rPr>
              <m:sty m:val="p"/>
            </m:rPr>
            <w:rPr>
              <w:rFonts w:ascii="Cambria Math" w:hAnsi="Cambria Math"/>
            </w:rPr>
            <m:t>=</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Φ</m:t>
                      </m:r>
                    </m:e>
                    <m:sub>
                      <m:r>
                        <w:rPr>
                          <w:rFonts w:ascii="Cambria Math" w:hAnsi="Cambria Math"/>
                        </w:rPr>
                        <m:t>v</m:t>
                      </m:r>
                    </m:sub>
                  </m:sSub>
                  <m:d>
                    <m:dPr>
                      <m:ctrlPr>
                        <w:rPr>
                          <w:rFonts w:ascii="Cambria Math" w:hAnsi="Cambria Math"/>
                        </w:rPr>
                      </m:ctrlPr>
                    </m:dPr>
                    <m:e>
                      <m:r>
                        <w:rPr>
                          <w:rFonts w:ascii="Cambria Math" w:hAnsi="Cambria Math"/>
                        </w:rPr>
                        <m:t>u</m:t>
                      </m:r>
                    </m:e>
                  </m:d>
                </m:e>
              </m:d>
            </m:e>
            <m:sub>
              <m:r>
                <w:rPr>
                  <w:rFonts w:ascii="Cambria Math" w:hAnsi="Cambria Math"/>
                </w:rPr>
                <m:t>v</m:t>
              </m:r>
              <m:r>
                <m:rPr>
                  <m:sty m:val="p"/>
                </m:rPr>
                <w:rPr>
                  <w:rFonts w:ascii="Cambria Math" w:hAnsi="Cambria Math"/>
                </w:rPr>
                <m:t>∈</m:t>
              </m:r>
              <m:sSup>
                <m:sSupPr>
                  <m:ctrlPr>
                    <w:rPr>
                      <w:rFonts w:ascii="Cambria Math" w:hAnsi="Cambria Math"/>
                    </w:rPr>
                  </m:ctrlPr>
                </m:sSupPr>
                <m:e>
                  <m:r>
                    <m:rPr>
                      <m:sty m:val="p"/>
                    </m:rPr>
                    <w:rPr>
                      <w:rFonts w:ascii="Cambria Math" w:hAnsi="Cambria Math"/>
                    </w:rPr>
                    <m:t>Σ</m:t>
                  </m:r>
                </m:e>
                <m:sup>
                  <m:r>
                    <w:rPr>
                      <w:rFonts w:ascii="Cambria Math" w:hAnsi="Cambria Math"/>
                    </w:rPr>
                    <m:t>k</m:t>
                  </m:r>
                </m:sup>
              </m:sSup>
            </m:sub>
          </m:sSub>
        </m:oMath>
      </m:oMathPara>
    </w:p>
    <w:p w14:paraId="5C59CB2C" w14:textId="7BD4323E" w:rsidR="00333929" w:rsidRDefault="00333929" w:rsidP="00D75FCC"/>
    <w:p w14:paraId="28DDF878" w14:textId="1947BDA7" w:rsidR="00251011" w:rsidRDefault="00333929" w:rsidP="00D75FCC">
      <w:r>
        <w:t xml:space="preserve">Where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v</m:t>
                    </m:r>
                  </m:sub>
                </m:sSub>
                <m:d>
                  <m:dPr>
                    <m:ctrlPr>
                      <w:rPr>
                        <w:rFonts w:ascii="Cambria Math" w:hAnsi="Cambria Math"/>
                        <w:i/>
                      </w:rPr>
                    </m:ctrlPr>
                  </m:dPr>
                  <m:e>
                    <m:r>
                      <w:rPr>
                        <w:rFonts w:ascii="Cambria Math" w:hAnsi="Cambria Math"/>
                      </w:rPr>
                      <m:t>u</m:t>
                    </m:r>
                  </m:e>
                </m:d>
              </m:e>
            </m:d>
          </m:e>
          <m:sub>
            <m:r>
              <w:rPr>
                <w:rFonts w:ascii="Cambria Math" w:hAnsi="Cambria Math"/>
              </w:rPr>
              <m:t>v</m:t>
            </m:r>
            <m:r>
              <m:rPr>
                <m:sty m:val="p"/>
              </m:rPr>
              <w:rPr>
                <w:rFonts w:ascii="Cambria Math" w:hAnsi="Cambria Math"/>
              </w:rPr>
              <m:t>∈</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k</m:t>
                </m:r>
              </m:sup>
            </m:sSup>
          </m:sub>
        </m:sSub>
      </m:oMath>
      <w:r>
        <w:t xml:space="preserve"> is 1 if </w:t>
      </w:r>
      <m:oMath>
        <m:r>
          <w:rPr>
            <w:rFonts w:ascii="Cambria Math" w:hAnsi="Cambria Math"/>
          </w:rPr>
          <m:t>v</m:t>
        </m:r>
      </m:oMath>
      <w:r>
        <w:t xml:space="preserve"> belongs to the set of </w:t>
      </w:r>
      <m:oMath>
        <m:r>
          <w:rPr>
            <w:rFonts w:ascii="Cambria Math" w:hAnsi="Cambria Math"/>
          </w:rPr>
          <m:t>k</m:t>
        </m:r>
      </m:oMath>
      <w:r>
        <w:t xml:space="preserve">-length subsequences that differ from </w:t>
      </w:r>
      <m:oMath>
        <m:r>
          <w:rPr>
            <w:rFonts w:ascii="Cambria Math" w:hAnsi="Cambria Math"/>
          </w:rPr>
          <m:t>u</m:t>
        </m:r>
      </m:oMath>
      <w:r>
        <w:t xml:space="preserve"> by at most </w:t>
      </w:r>
      <m:oMath>
        <m:r>
          <w:rPr>
            <w:rFonts w:ascii="Cambria Math" w:hAnsi="Cambria Math"/>
          </w:rPr>
          <m:t>m</m:t>
        </m:r>
      </m:oMath>
      <w:r>
        <w:t xml:space="preserve"> mi</w:t>
      </w:r>
      <w:proofErr w:type="spellStart"/>
      <w:r>
        <w:t>smatches</w:t>
      </w:r>
      <w:proofErr w:type="spellEnd"/>
      <w:r>
        <w:t xml:space="preserve">, 0 otherwise. The feature map on an input sequence </w:t>
      </w:r>
      <m:oMath>
        <m:r>
          <w:rPr>
            <w:rFonts w:ascii="Cambria Math" w:hAnsi="Cambria Math"/>
          </w:rPr>
          <m:t>x</m:t>
        </m:r>
      </m:oMath>
      <w:r>
        <w:t xml:space="preserve"> is defined as:   </w:t>
      </w:r>
    </w:p>
    <w:p w14:paraId="50F164A6" w14:textId="57AF0467" w:rsidR="00333929" w:rsidRDefault="00333929" w:rsidP="00D75FCC"/>
    <w:p w14:paraId="7048C3EC" w14:textId="44DF73BE" w:rsidR="00333929" w:rsidRPr="00213DA7" w:rsidRDefault="00642F17" w:rsidP="00D75FCC">
      <w:pPr>
        <w:rPr>
          <w:rFonts w:eastAsiaTheme="minorEastAsia"/>
        </w:rPr>
      </w:pPr>
      <m:oMathPara>
        <m:oMath>
          <m:sSub>
            <m:sSubPr>
              <m:ctrlPr>
                <w:rPr>
                  <w:rFonts w:ascii="Cambria Math" w:hAnsi="Cambria Math"/>
                </w:rPr>
              </m:ctrlPr>
            </m:sSubPr>
            <m:e>
              <m:r>
                <m:rPr>
                  <m:sty m:val="p"/>
                </m:rPr>
                <w:rPr>
                  <w:rFonts w:ascii="Cambria Math" w:hAnsi="Cambria Math"/>
                </w:rPr>
                <m:t>Φ</m:t>
              </m:r>
            </m:e>
            <m:sub>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m</m:t>
                  </m:r>
                </m:e>
              </m:d>
            </m:sub>
          </m:sSub>
          <m:d>
            <m:dPr>
              <m:ctrlPr>
                <w:rPr>
                  <w:rFonts w:ascii="Cambria Math" w:hAnsi="Cambria Math"/>
                </w:rPr>
              </m:ctrlPr>
            </m:dPr>
            <m:e>
              <m:r>
                <w:rPr>
                  <w:rFonts w:ascii="Cambria Math" w:hAnsi="Cambria Math"/>
                </w:rPr>
                <m:t>x</m:t>
              </m:r>
            </m:e>
          </m:d>
          <m:r>
            <m:rPr>
              <m:sty m:val="p"/>
            </m:rPr>
            <w:rPr>
              <w:rFonts w:ascii="Cambria Math" w:hAnsi="Cambria Math"/>
            </w:rPr>
            <m:t>=</m:t>
          </m:r>
          <m:nary>
            <m:naryPr>
              <m:chr m:val="∑"/>
              <m:supHide m:val="1"/>
              <m:ctrlPr>
                <w:rPr>
                  <w:rFonts w:ascii="Cambria Math" w:hAnsi="Cambria Math"/>
                </w:rPr>
              </m:ctrlPr>
            </m:naryPr>
            <m:sub>
              <m:r>
                <w:rPr>
                  <w:rFonts w:ascii="Cambria Math" w:hAnsi="Cambria Math"/>
                </w:rPr>
                <m:t>u</m:t>
              </m:r>
              <m:r>
                <m:rPr>
                  <m:sty m:val="p"/>
                </m:rPr>
                <w:rPr>
                  <w:rFonts w:ascii="Cambria Math" w:hAnsi="Cambria Math"/>
                </w:rPr>
                <m:t>∈</m:t>
              </m:r>
              <m:r>
                <w:rPr>
                  <w:rFonts w:ascii="Cambria Math" w:hAnsi="Cambria Math"/>
                </w:rPr>
                <m:t>x</m:t>
              </m:r>
            </m:sub>
            <m:sup/>
            <m:e>
              <m:sSub>
                <m:sSubPr>
                  <m:ctrlPr>
                    <w:rPr>
                      <w:rFonts w:ascii="Cambria Math" w:hAnsi="Cambria Math"/>
                    </w:rPr>
                  </m:ctrlPr>
                </m:sSubPr>
                <m:e>
                  <m:r>
                    <m:rPr>
                      <m:sty m:val="p"/>
                    </m:rPr>
                    <w:rPr>
                      <w:rFonts w:ascii="Cambria Math" w:hAnsi="Cambria Math"/>
                    </w:rPr>
                    <m:t>Φ</m:t>
                  </m:r>
                </m:e>
                <m:sub>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m</m:t>
                      </m:r>
                    </m:e>
                  </m:d>
                </m:sub>
              </m:sSub>
              <m:d>
                <m:dPr>
                  <m:ctrlPr>
                    <w:rPr>
                      <w:rFonts w:ascii="Cambria Math" w:hAnsi="Cambria Math"/>
                    </w:rPr>
                  </m:ctrlPr>
                </m:dPr>
                <m:e>
                  <m:r>
                    <w:rPr>
                      <w:rFonts w:ascii="Cambria Math" w:hAnsi="Cambria Math"/>
                    </w:rPr>
                    <m:t>u</m:t>
                  </m:r>
                </m:e>
              </m:d>
            </m:e>
          </m:nary>
        </m:oMath>
      </m:oMathPara>
    </w:p>
    <w:p w14:paraId="00EE873A" w14:textId="77777777" w:rsidR="00333929" w:rsidRDefault="00333929" w:rsidP="00D75FCC">
      <w:pPr>
        <w:pStyle w:val="Heading4"/>
      </w:pPr>
      <w:bookmarkStart w:id="54" w:name="k-mer-motif-builder"/>
    </w:p>
    <w:p w14:paraId="3B3E56DD" w14:textId="689AE809" w:rsidR="00484B10" w:rsidRDefault="00484B10" w:rsidP="00D75FCC">
      <w:pPr>
        <w:pStyle w:val="Heading5"/>
      </w:pPr>
      <w:proofErr w:type="spellStart"/>
      <w:r>
        <w:t>Gappy</w:t>
      </w:r>
      <w:proofErr w:type="spellEnd"/>
      <w:r>
        <w:t xml:space="preserve"> pair kernel</w:t>
      </w:r>
    </w:p>
    <w:p w14:paraId="27452B38" w14:textId="66F6F4D0" w:rsidR="008C785B" w:rsidRDefault="00484B10" w:rsidP="00D75FCC">
      <w:r>
        <w:t xml:space="preserve">The </w:t>
      </w:r>
      <w:proofErr w:type="spellStart"/>
      <w:r>
        <w:t>gappy</w:t>
      </w:r>
      <w:proofErr w:type="spellEnd"/>
      <w:r>
        <w:t xml:space="preserve"> pair kernel looks for pairs of </w:t>
      </w:r>
      <w:r w:rsidR="00213DA7">
        <w:t xml:space="preserve">matching </w:t>
      </w:r>
      <m:oMath>
        <m:r>
          <w:rPr>
            <w:rFonts w:ascii="Cambria Math" w:hAnsi="Cambria Math"/>
          </w:rPr>
          <m:t>k</m:t>
        </m:r>
      </m:oMath>
      <w:r>
        <w:t xml:space="preserve">-mers separated by </w:t>
      </w:r>
      <w:r w:rsidR="00213DA7">
        <w:t xml:space="preserve">a fixed number of amino acids in between them. It has two parameters </w:t>
      </w:r>
      <m:oMath>
        <m:r>
          <w:rPr>
            <w:rFonts w:ascii="Cambria Math" w:hAnsi="Cambria Math"/>
          </w:rPr>
          <m:t>k</m:t>
        </m:r>
      </m:oMath>
      <w:r w:rsidR="00213DA7">
        <w:t xml:space="preserve"> and </w:t>
      </w:r>
      <m:oMath>
        <m:r>
          <w:rPr>
            <w:rFonts w:ascii="Cambria Math" w:hAnsi="Cambria Math"/>
          </w:rPr>
          <m:t>m</m:t>
        </m:r>
      </m:oMath>
      <w:r w:rsidR="00213DA7">
        <w:t xml:space="preserve">, where k denotes the length of the </w:t>
      </w:r>
      <m:oMath>
        <m:r>
          <w:rPr>
            <w:rFonts w:ascii="Cambria Math" w:hAnsi="Cambria Math"/>
          </w:rPr>
          <m:t>k</m:t>
        </m:r>
      </m:oMath>
      <w:r w:rsidR="00213DA7">
        <w:t xml:space="preserve">-mers and </w:t>
      </w:r>
      <m:oMath>
        <m:r>
          <w:rPr>
            <w:rFonts w:ascii="Cambria Math" w:hAnsi="Cambria Math"/>
          </w:rPr>
          <m:t>m</m:t>
        </m:r>
      </m:oMath>
      <w:r w:rsidR="00213DA7">
        <w:t xml:space="preserve"> denotes the maximum </w:t>
      </w:r>
      <w:r w:rsidR="005A1606">
        <w:t>gap</w:t>
      </w:r>
      <w:r w:rsidR="00213DA7">
        <w:t xml:space="preserve"> </w:t>
      </w:r>
      <w:r w:rsidR="005A1606">
        <w:t xml:space="preserve">between the matching </w:t>
      </w:r>
      <w:r w:rsidR="00213DA7">
        <w:t xml:space="preserve">amino acid </w:t>
      </w:r>
      <m:oMath>
        <m:r>
          <w:rPr>
            <w:rFonts w:ascii="Cambria Math" w:hAnsi="Cambria Math"/>
          </w:rPr>
          <m:t>k</m:t>
        </m:r>
      </m:oMath>
      <w:r w:rsidR="005A1606">
        <w:t xml:space="preserve">-mer </w:t>
      </w:r>
      <w:r w:rsidR="00213DA7">
        <w:t>p</w:t>
      </w:r>
      <w:r w:rsidR="005A1606">
        <w:t>airs</w:t>
      </w:r>
      <w:r w:rsidR="00213DA7">
        <w:t xml:space="preserve"> to </w:t>
      </w:r>
      <w:r w:rsidR="005A1606">
        <w:t>consider.</w:t>
      </w:r>
      <w:r w:rsidR="00213DA7">
        <w:t xml:space="preserve"> </w:t>
      </w:r>
    </w:p>
    <w:p w14:paraId="0D72A7BD" w14:textId="0299B8C8" w:rsidR="00435250" w:rsidRDefault="00435250" w:rsidP="00D75FCC"/>
    <w:p w14:paraId="5E529032" w14:textId="1E28241B" w:rsidR="00435250" w:rsidRDefault="00435250" w:rsidP="00D75FCC">
      <w:pPr>
        <w:pStyle w:val="Heading4"/>
      </w:pPr>
      <w:r>
        <w:t>N-gram methods</w:t>
      </w:r>
    </w:p>
    <w:p w14:paraId="04FDD0AA" w14:textId="10F6546E" w:rsidR="00435250" w:rsidRPr="00435250" w:rsidRDefault="00435250" w:rsidP="00D75FCC">
      <w:r>
        <w:t xml:space="preserve">Two n-gram based methods, described below, were used in our ensemble model. They were all implemented using python’s </w:t>
      </w:r>
      <w:proofErr w:type="spellStart"/>
      <w:r>
        <w:t>numpy</w:t>
      </w:r>
      <w:proofErr w:type="spellEnd"/>
      <w:r>
        <w:t xml:space="preserve"> package </w:t>
      </w:r>
      <w:r>
        <w:fldChar w:fldCharType="begin" w:fldLock="1"/>
      </w:r>
      <w:r w:rsidR="00DB0748">
        <w:instrText>ADDIN CSL_CITATION {"citationItems":[{"id":"ITEM-1","itemData":{"ISBN":"9788578110796","ISSN":"1098-6596","PMID":"25246403","abstract":"NumPy is the fundamental package for scientific computing with Python. It contains among other things: - a powerful N-dimensional array object - sophisticated (broadcasting) functions - tools for integrating C/C++ and Fortran code - useful linear algebra, Fourier transform, and random number capabilities Besides its obvious scientific uses, NumPy can also be used as an efficient multi-dimensional container of generic data. Arbitrary data-types can be defined. This allows NumPy to seamlessly and speedily integrate with a wide variety of databases. NumPy is licensed under the BSD license, enabling reuse with few restrictions.","author":[{"dropping-particle":"","family":"NumPy","given":"","non-dropping-particle":"","parse-names":false,"suffix":""}],"container-title":"NumPy Website","id":"ITEM-1","issued":{"date-parts":[["2017"]]},"title":"NumPy — NumPy","type":"webpage"},"uris":["http://www.mendeley.com/documents/?uuid=725cff87-6658-4544-a41c-a9bf4fb93a48","http://www.mendeley.com/documents/?uuid=04d2288b-a31d-4c48-8567-533f7d80d25a"]}],"mendeley":{"formattedCitation":"[85]","plainTextFormattedCitation":"[85]","previouslyFormattedCitation":"[84]"},"properties":{"noteIndex":0},"schema":"https://github.com/citation-style-language/schema/raw/master/csl-citation.json"}</w:instrText>
      </w:r>
      <w:r>
        <w:fldChar w:fldCharType="separate"/>
      </w:r>
      <w:r w:rsidR="00DB0748" w:rsidRPr="00DB0748">
        <w:rPr>
          <w:noProof/>
        </w:rPr>
        <w:t>[85]</w:t>
      </w:r>
      <w:r>
        <w:fldChar w:fldCharType="end"/>
      </w:r>
      <w:r>
        <w:t xml:space="preserve">.  </w:t>
      </w:r>
    </w:p>
    <w:p w14:paraId="19C49017" w14:textId="2397D6D1" w:rsidR="00484B10" w:rsidRPr="00484B10" w:rsidRDefault="00C3109E" w:rsidP="00D75FCC">
      <w:r>
        <w:t xml:space="preserve"> </w:t>
      </w:r>
      <w:r w:rsidR="00213DA7">
        <w:t xml:space="preserve">  </w:t>
      </w:r>
    </w:p>
    <w:p w14:paraId="6C1FAEBD" w14:textId="759A4B0E" w:rsidR="00251011" w:rsidRDefault="00251011" w:rsidP="00D75FCC">
      <w:pPr>
        <w:pStyle w:val="Heading5"/>
      </w:pPr>
      <w:r w:rsidRPr="00453F80">
        <w:t>k-</w:t>
      </w:r>
      <w:proofErr w:type="spellStart"/>
      <w:r w:rsidRPr="00453F80">
        <w:t>mer</w:t>
      </w:r>
      <w:proofErr w:type="spellEnd"/>
      <w:r w:rsidRPr="00453F80">
        <w:t xml:space="preserve"> motif builder</w:t>
      </w:r>
      <w:bookmarkEnd w:id="54"/>
    </w:p>
    <w:p w14:paraId="5897407C" w14:textId="1E6AD297" w:rsidR="00320921" w:rsidRDefault="00251011" w:rsidP="00D75FCC">
      <w:r w:rsidRPr="00453F80">
        <w:t>This representation is similar to the N-gram representation for language models</w:t>
      </w:r>
      <w:r>
        <w:t xml:space="preserve"> </w:t>
      </w:r>
      <w:r>
        <w:fldChar w:fldCharType="begin" w:fldLock="1"/>
      </w:r>
      <w:r w:rsidR="00642F17">
        <w:instrText>ADDIN CSL_CITATION {"citationItems":[{"id":"ITEM-1","itemData":{"ISBN":"0131873210","abstract":"CHAPTER 4 Language Modeling with N-grams \" You are uniformly charming! \" cried he, with a smile of associating and now and then I bowed and they perceived a chaise and four to wish for. Random sentence generated from a Jane Austen trigram model Being able to predict the future is not always a good thing. Cassandra of Troy had the gift of foreseeing but was cursed by Apollo that her predictions would never be believed. Her warnings of the destruction of Troy were ignored and to simplify, let's just say that things just didn't go well for her later. In this chapter we take up the somewhat less fraught topic of predicting words. What word, for example, is likely to follow Please turn your homework ... Hopefully, most of you concluded that a very likely word is in, or possibly over, but probably not refrigerator or the. In the following sections we will formalize this intuition by introducing models that assign a probability to each possible next word. The same models will also serve to assign a probability to an entire sentence. Such a model, for example, could predict that the following sequence has a much higher probability of appearing in a text: all of a sudden I notice three guys standing on the sidewalk","author":[{"dropping-particle":"","family":"Jurafsky","given":"Daniel","non-dropping-particle":"","parse-names":false,"suffix":""},{"dropping-particle":"","family":"Martin","given":"James H.","non-dropping-particle":"","parse-names":false,"suffix":""}],"container-title":"Speech and Language Processing","id":"ITEM-1","issued":{"date-parts":[["2016"]]},"title":"Language Modeling with N- grams","type":"article-journal"},"uris":["http://www.mendeley.com/documents/?uuid=a813d784-7207-4f3b-9101-771fbe393b40","http://www.mendeley.com/documents/?uuid=6f02dc12-1668-43e9-b606-b51406888e94"]}],"mendeley":{"formattedCitation":"[47]","plainTextFormattedCitation":"[47]","previouslyFormattedCitation":"[47]"},"properties":{"noteIndex":0},"schema":"https://github.com/citation-style-language/schema/raw/master/csl-citation.json"}</w:instrText>
      </w:r>
      <w:r>
        <w:fldChar w:fldCharType="separate"/>
      </w:r>
      <w:r w:rsidR="00206617" w:rsidRPr="00206617">
        <w:rPr>
          <w:noProof/>
        </w:rPr>
        <w:t>[47]</w:t>
      </w:r>
      <w:r>
        <w:fldChar w:fldCharType="end"/>
      </w:r>
      <w:r w:rsidRPr="00453F80">
        <w:t xml:space="preserve">. Here, the entire training dataset (all enzyme sequences) is scanned to search for all possible sequence motifs of length k. A </w:t>
      </w:r>
      <w:r>
        <w:t xml:space="preserve">one hot encoded </w:t>
      </w:r>
      <w:r w:rsidRPr="00453F80">
        <w:t xml:space="preserve">feature set is created with sequence motifs which are repeated in at least 2 instances of enzymes in the training data. This step is taken </w:t>
      </w:r>
      <w:r>
        <w:t>for two reasons, 1) T</w:t>
      </w:r>
      <w:r w:rsidRPr="00453F80">
        <w:t>o avoid building a large set of features</w:t>
      </w:r>
      <w:r>
        <w:t xml:space="preserve"> and 2) </w:t>
      </w:r>
      <w:r w:rsidRPr="00453F80">
        <w:t>It is expected that enzymes of a specific substrate specificity will have common motifs and the main aim of the model is to learn these common motifs, not a motif specific to a particular enzyme.</w:t>
      </w:r>
    </w:p>
    <w:p w14:paraId="7542C551" w14:textId="77777777" w:rsidR="00743E0A" w:rsidRDefault="00743E0A" w:rsidP="00D75FCC"/>
    <w:p w14:paraId="3D91C511" w14:textId="42DE3D6C" w:rsidR="00320921" w:rsidRDefault="00320921" w:rsidP="00D75FCC">
      <w:pPr>
        <w:pStyle w:val="Heading5"/>
      </w:pPr>
      <w:r>
        <w:t>Grouped amino acid encoded k-</w:t>
      </w:r>
      <w:proofErr w:type="spellStart"/>
      <w:r w:rsidR="00251011">
        <w:t>mer</w:t>
      </w:r>
      <w:proofErr w:type="spellEnd"/>
      <w:r w:rsidR="00251011">
        <w:t xml:space="preserve"> motif </w:t>
      </w:r>
      <w:proofErr w:type="gramStart"/>
      <w:r w:rsidR="00251011">
        <w:t>builder</w:t>
      </w:r>
      <w:proofErr w:type="gramEnd"/>
    </w:p>
    <w:p w14:paraId="74C07CC4" w14:textId="49B7EDC0" w:rsidR="006807CA" w:rsidRDefault="00320921" w:rsidP="00D75FCC">
      <w:pPr>
        <w:rPr>
          <w:rFonts w:eastAsiaTheme="minorEastAsia"/>
        </w:rPr>
      </w:pPr>
      <w:r>
        <w:t>The grouped amino acid encoded k-</w:t>
      </w:r>
      <w:proofErr w:type="spellStart"/>
      <w:r w:rsidR="00251011">
        <w:t>mer</w:t>
      </w:r>
      <w:proofErr w:type="spellEnd"/>
      <w:r w:rsidR="00251011">
        <w:t xml:space="preserve"> motif builder</w:t>
      </w:r>
      <w:r>
        <w:t xml:space="preserve"> performs an additional pre-processing step on the primary sequences of the enzymes before encoding them into a feature vector representation </w:t>
      </w:r>
      <w:proofErr w:type="gramStart"/>
      <w:r>
        <w:t>similar to</w:t>
      </w:r>
      <w:proofErr w:type="gramEnd"/>
      <w:r>
        <w:t xml:space="preserve"> the k-</w:t>
      </w:r>
      <w:proofErr w:type="spellStart"/>
      <w:r w:rsidR="00251011">
        <w:t>mer</w:t>
      </w:r>
      <w:proofErr w:type="spellEnd"/>
      <w:r w:rsidR="00251011">
        <w:t xml:space="preserve"> motif builder</w:t>
      </w:r>
      <w:r>
        <w:t xml:space="preserve">. </w:t>
      </w:r>
      <w:r w:rsidRPr="002C737C">
        <w:t>In the preprocessing step,</w:t>
      </w:r>
      <w:r>
        <w:t xml:space="preserve"> </w:t>
      </w:r>
      <w:r w:rsidRPr="002C737C">
        <w:t xml:space="preserve">20 amino acid types </w:t>
      </w:r>
      <w:r>
        <w:t xml:space="preserve">which can occur at a particular position in the sequence of an enzyme </w:t>
      </w:r>
      <w:r w:rsidRPr="002C737C">
        <w:t xml:space="preserve">were categorized into five classes according to their physicochemical properties, hydrophobicity, </w:t>
      </w:r>
      <w:proofErr w:type="gramStart"/>
      <w:r w:rsidRPr="002C737C">
        <w:t>charge</w:t>
      </w:r>
      <w:proofErr w:type="gramEnd"/>
      <w:r w:rsidRPr="002C737C">
        <w:t xml:space="preserve"> and molecular size. The five classes </w:t>
      </w:r>
      <w:r w:rsidR="00681358">
        <w:t>ar</w:t>
      </w:r>
      <w:r w:rsidRPr="002C737C">
        <w:t>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Pr="002C737C">
        <w:t>: GAVLMI), aromatic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Pr="002C737C">
        <w:t>: FYW), pos</w:t>
      </w:r>
      <w:proofErr w:type="spellStart"/>
      <w:r w:rsidRPr="002C737C">
        <w:t>itive</w:t>
      </w:r>
      <w:proofErr w:type="spellEnd"/>
      <w:r w:rsidRPr="002C737C">
        <w:t xml:space="preser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Pr="002C737C">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Pr="002C737C">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Pr="002C737C">
        <w:t xml:space="preserve">: STCPNQ). Finally, each amino acid in the sequence was </w:t>
      </w:r>
      <w:r>
        <w:t>replaced by</w:t>
      </w:r>
      <w:r w:rsidRPr="002C737C">
        <w:t xml:space="preserve"> </w:t>
      </w:r>
      <w:r>
        <w:t>its</w:t>
      </w:r>
      <w:r w:rsidRPr="002C737C">
        <w:t xml:space="preserve"> respective class to create a</w:t>
      </w:r>
      <w:r>
        <w:t xml:space="preserve">n encoded </w:t>
      </w:r>
      <w:r w:rsidRPr="002C737C">
        <w:t xml:space="preserve">sequence with only five different types of values per position. For example, a primary sequence ‘MLTPWS’ is represented as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5</m:t>
            </m:r>
          </m:sub>
        </m:sSub>
        <m:sSub>
          <m:sSubPr>
            <m:ctrlPr>
              <w:rPr>
                <w:rFonts w:ascii="Cambria Math" w:hAnsi="Cambria Math"/>
                <w:i/>
              </w:rPr>
            </m:ctrlPr>
          </m:sSubPr>
          <m:e>
            <m:r>
              <w:rPr>
                <w:rFonts w:ascii="Cambria Math" w:hAnsi="Cambria Math"/>
              </w:rPr>
              <m:t>g</m:t>
            </m:r>
          </m:e>
          <m:sub>
            <m:r>
              <w:rPr>
                <w:rFonts w:ascii="Cambria Math" w:hAnsi="Cambria Math"/>
              </w:rPr>
              <m:t>5</m:t>
            </m:r>
          </m:sub>
        </m:sSub>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5</m:t>
            </m:r>
          </m:sub>
        </m:sSub>
        <m:r>
          <w:rPr>
            <w:rFonts w:ascii="Cambria Math" w:hAnsi="Cambria Math"/>
          </w:rPr>
          <m:t>’</m:t>
        </m:r>
      </m:oMath>
      <w:r w:rsidRPr="002C737C">
        <w:t xml:space="preserve">. </w:t>
      </w:r>
      <w:r>
        <w:t>Using the encoded representation, k-</w:t>
      </w:r>
      <w:proofErr w:type="spellStart"/>
      <w:r w:rsidR="008C785B">
        <w:t>mer</w:t>
      </w:r>
      <w:proofErr w:type="spellEnd"/>
      <w:r>
        <w:t xml:space="preserve"> </w:t>
      </w:r>
      <w:r w:rsidR="008C785B">
        <w:t>motif builder</w:t>
      </w:r>
      <w:r>
        <w:t xml:space="preserve"> was used to represent the protein sequence. It should be noted that the preprocessing step significantly reduces the set of characters </w:t>
      </w:r>
      <m:oMath>
        <m:r>
          <m:rPr>
            <m:sty m:val="p"/>
          </m:rPr>
          <w:rPr>
            <w:rFonts w:ascii="Cambria Math" w:hAnsi="Cambria Math"/>
          </w:rPr>
          <m:t>Σ</m:t>
        </m:r>
      </m:oMath>
      <w:r>
        <w:t xml:space="preserve"> of the sequence and can help prevent overfitting since the kernel feature map size </w:t>
      </w:r>
      <m:oMath>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k</m:t>
            </m:r>
          </m:sup>
        </m:sSup>
      </m:oMath>
      <w:r>
        <w:rPr>
          <w:rFonts w:eastAsiaTheme="minorEastAsia"/>
        </w:rPr>
        <w:t xml:space="preserve"> will be much lower than the original feature map size obtained by the k-</w:t>
      </w:r>
      <w:proofErr w:type="spellStart"/>
      <w:r w:rsidR="008C785B">
        <w:rPr>
          <w:rFonts w:eastAsiaTheme="minorEastAsia"/>
        </w:rPr>
        <w:t>mer</w:t>
      </w:r>
      <w:proofErr w:type="spellEnd"/>
      <w:r>
        <w:rPr>
          <w:rFonts w:eastAsiaTheme="minorEastAsia"/>
        </w:rPr>
        <w:t xml:space="preserve"> </w:t>
      </w:r>
      <w:r w:rsidR="008C785B">
        <w:rPr>
          <w:rFonts w:eastAsiaTheme="minorEastAsia"/>
        </w:rPr>
        <w:t>motif builder</w:t>
      </w:r>
      <w:r>
        <w:rPr>
          <w:rFonts w:eastAsiaTheme="minorEastAsia"/>
        </w:rPr>
        <w:t>. The reduced feature map size will require much lower number of parameters to train a classifier and thus may prevent overfitting.</w:t>
      </w:r>
    </w:p>
    <w:p w14:paraId="3028AF26" w14:textId="23D41AD3" w:rsidR="00435250" w:rsidRDefault="00435250" w:rsidP="00D75FCC"/>
    <w:p w14:paraId="1B15D836" w14:textId="13FF7E31" w:rsidR="00435250" w:rsidRDefault="00435250" w:rsidP="00D75FCC">
      <w:pPr>
        <w:pStyle w:val="Heading4"/>
        <w:rPr>
          <w:rFonts w:eastAsiaTheme="minorEastAsia"/>
        </w:rPr>
      </w:pPr>
      <w:r>
        <w:rPr>
          <w:rFonts w:eastAsiaTheme="minorEastAsia"/>
        </w:rPr>
        <w:t>Physicochemical encodings</w:t>
      </w:r>
    </w:p>
    <w:p w14:paraId="4B98D1E0" w14:textId="13194083" w:rsidR="00435250" w:rsidRPr="00435250" w:rsidRDefault="00435250" w:rsidP="00D75FCC">
      <w:r>
        <w:t xml:space="preserve">21 physicochemical </w:t>
      </w:r>
      <w:proofErr w:type="gramStart"/>
      <w:r>
        <w:t>encoding based</w:t>
      </w:r>
      <w:proofErr w:type="gramEnd"/>
      <w:r>
        <w:t xml:space="preserve"> methods, described below, were used in our ensemble model. They were all implemented using the </w:t>
      </w:r>
      <w:proofErr w:type="spellStart"/>
      <w:r>
        <w:t>iFeature</w:t>
      </w:r>
      <w:proofErr w:type="spellEnd"/>
      <w:r>
        <w:t xml:space="preserve"> software package </w:t>
      </w:r>
      <w:r>
        <w:fldChar w:fldCharType="begin" w:fldLock="1"/>
      </w:r>
      <w:r w:rsidR="00DB0748">
        <w:instrText>ADDIN CSL_CITATION {"citationItems":[{"id":"ITEM-1","itemData":{"DOI":"10.1093/bioinformatics/bty140","author":[{"dropping-particle":"","family":"Chen","given":"Zhen","non-dropping-particle":"","parse-names":false,"suffix":""},{"dropping-particle":"","family":"Zhao","given":"Pei","non-dropping-particle":"","parse-names":false,"suffix":""},{"dropping-particle":"","family":"Li","given":"Fuyi","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chen","non-dropping-particle":"","parse-names":false,"suffix":""},{"dropping-particle":"","family":"Song","given":"Jiangning","non-dropping-particle":"","parse-names":false,"suffix":""}],"id":"ITEM-1","issue":"March","issued":{"date-parts":[["2018"]]},"note":"Identification of features","page":"2499-2502","title":"Sequence analysis iFeature : a Python package and web server for features extraction and selection from protein and peptide sequences","type":"article-journal","volume":"34"},"uris":["http://www.mendeley.com/documents/?uuid=15f46f77-b353-493f-be12-9db68df28c35"]}],"mendeley":{"formattedCitation":"[61]","plainTextFormattedCitation":"[61]","previouslyFormattedCitation":"[60]"},"properties":{"noteIndex":0},"schema":"https://github.com/citation-style-language/schema/raw/master/csl-citation.json"}</w:instrText>
      </w:r>
      <w:r>
        <w:fldChar w:fldCharType="separate"/>
      </w:r>
      <w:r w:rsidR="00DB0748" w:rsidRPr="00DB0748">
        <w:rPr>
          <w:noProof/>
        </w:rPr>
        <w:t>[61]</w:t>
      </w:r>
      <w:r>
        <w:fldChar w:fldCharType="end"/>
      </w:r>
      <w:r>
        <w:t xml:space="preserve">. </w:t>
      </w:r>
    </w:p>
    <w:p w14:paraId="27CBC8ED" w14:textId="77777777" w:rsidR="004909A7" w:rsidRDefault="004909A7" w:rsidP="00D75FCC"/>
    <w:p w14:paraId="4F2401B1" w14:textId="3E83E310" w:rsidR="006807CA" w:rsidRDefault="005C4449" w:rsidP="00D75FCC">
      <w:pPr>
        <w:pStyle w:val="Heading5"/>
        <w:rPr>
          <w:rFonts w:eastAsiaTheme="minorEastAsia"/>
        </w:rPr>
      </w:pPr>
      <w:bookmarkStart w:id="55" w:name="_Amino_Acid_Composition"/>
      <w:bookmarkEnd w:id="55"/>
      <w:r>
        <w:rPr>
          <w:rFonts w:eastAsiaTheme="minorEastAsia"/>
        </w:rPr>
        <w:t>Amino Acid Composition</w:t>
      </w:r>
      <w:r w:rsidR="00D84C1E">
        <w:rPr>
          <w:rFonts w:eastAsiaTheme="minorEastAsia"/>
        </w:rPr>
        <w:t xml:space="preserve"> (AAC)</w:t>
      </w:r>
    </w:p>
    <w:p w14:paraId="668519FE" w14:textId="02BD773B" w:rsidR="005C4449" w:rsidRDefault="005C4449" w:rsidP="00D75FCC">
      <w:r>
        <w:t>A</w:t>
      </w:r>
      <w:r w:rsidR="00D84C1E">
        <w:t>AC</w:t>
      </w:r>
      <w:r>
        <w:t xml:space="preserve"> encoding calculates the frequency of each of the 20 types of amino acids in a protein sequence and encodes them in a vector of length 20. Amino acid composition for a protein sequence x can be defined as:</w:t>
      </w:r>
    </w:p>
    <w:p w14:paraId="78B419FE" w14:textId="77777777" w:rsidR="005C4449" w:rsidRDefault="005C4449" w:rsidP="00D75FCC"/>
    <w:p w14:paraId="613FA239" w14:textId="418FAF82" w:rsidR="005C4449" w:rsidRPr="005C4449" w:rsidRDefault="005C4449" w:rsidP="00D75FCC">
      <m:oMathPara>
        <m:oMath>
          <m:r>
            <m:rPr>
              <m:sty m:val="p"/>
            </m:rPr>
            <w:rPr>
              <w:rFonts w:ascii="Cambria Math" w:hAnsi="Cambria Math"/>
            </w:rPr>
            <m:t>Φ</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a</m:t>
                  </m:r>
                </m:e>
              </m:d>
            </m:num>
            <m:den>
              <m:r>
                <w:rPr>
                  <w:rFonts w:ascii="Cambria Math" w:hAnsi="Cambria Math"/>
                </w:rPr>
                <m:t>N</m:t>
              </m:r>
            </m:den>
          </m:f>
          <m:r>
            <m:rPr>
              <m:sty m:val="p"/>
            </m:rPr>
            <w:rPr>
              <w:rFonts w:ascii="Cambria Math" w:hAnsi="Cambria Math"/>
            </w:rPr>
            <m:t xml:space="preserve"> ∀ </m:t>
          </m:r>
          <m:r>
            <w:rPr>
              <w:rFonts w:ascii="Cambria Math" w:hAnsi="Cambria Math"/>
            </w:rPr>
            <m:t>a</m:t>
          </m:r>
          <m:r>
            <m:rPr>
              <m:sty m:val="p"/>
            </m:rPr>
            <w:rPr>
              <w:rFonts w:ascii="Cambria Math" w:hAnsi="Cambria Math"/>
            </w:rPr>
            <m:t>∈</m:t>
          </m:r>
          <m:r>
            <w:rPr>
              <w:rFonts w:ascii="Cambria Math" w:hAnsi="Cambria Math"/>
            </w:rPr>
            <m:t>A</m:t>
          </m:r>
        </m:oMath>
      </m:oMathPara>
    </w:p>
    <w:p w14:paraId="22AE7715" w14:textId="5D3A2FA3" w:rsidR="008C785B" w:rsidRDefault="00320921" w:rsidP="00D75FCC">
      <w:r>
        <w:t xml:space="preserve"> </w:t>
      </w:r>
    </w:p>
    <w:p w14:paraId="1C425722" w14:textId="6E02B750" w:rsidR="005C4449" w:rsidRDefault="005C4449" w:rsidP="00D75FCC">
      <w:r>
        <w:t xml:space="preserve">Where </w:t>
      </w:r>
      <m:oMath>
        <m:r>
          <w:rPr>
            <w:rFonts w:ascii="Cambria Math" w:hAnsi="Cambria Math"/>
          </w:rPr>
          <m:t>N(a)</m:t>
        </m:r>
      </m:oMath>
      <w:r>
        <w:t xml:space="preserve"> is the count of an amino acid </w:t>
      </w:r>
      <m:oMath>
        <m:r>
          <w:rPr>
            <w:rFonts w:ascii="Cambria Math" w:hAnsi="Cambria Math"/>
          </w:rPr>
          <m:t>a</m:t>
        </m:r>
      </m:oMath>
      <w:r>
        <w:t xml:space="preserve">, </w:t>
      </w:r>
      <m:oMath>
        <m:r>
          <w:rPr>
            <w:rFonts w:ascii="Cambria Math" w:hAnsi="Cambria Math"/>
          </w:rPr>
          <m:t>N</m:t>
        </m:r>
      </m:oMath>
      <w:r>
        <w:t xml:space="preserve"> is the length of the protein sequence and </w:t>
      </w:r>
      <m:oMath>
        <m:r>
          <w:rPr>
            <w:rFonts w:ascii="Cambria Math" w:hAnsi="Cambria Math"/>
          </w:rPr>
          <m:t>A</m:t>
        </m:r>
      </m:oMath>
      <w:r>
        <w:t xml:space="preserve"> is the set of all amino acid </w:t>
      </w:r>
      <w:proofErr w:type="gramStart"/>
      <w:r>
        <w:t>types.</w:t>
      </w:r>
      <w:proofErr w:type="gramEnd"/>
    </w:p>
    <w:p w14:paraId="31437C35" w14:textId="0500CC15" w:rsidR="005C4449" w:rsidRDefault="005C4449" w:rsidP="00D75FCC"/>
    <w:p w14:paraId="0AA1F868" w14:textId="56DEE0C0" w:rsidR="005C4449" w:rsidRDefault="00D84C1E" w:rsidP="00D75FCC">
      <w:pPr>
        <w:pStyle w:val="Heading5"/>
        <w:rPr>
          <w:rFonts w:eastAsiaTheme="minorEastAsia"/>
        </w:rPr>
      </w:pPr>
      <w:bookmarkStart w:id="56" w:name="_Composition_of_k-spaced"/>
      <w:bookmarkEnd w:id="56"/>
      <w:r>
        <w:rPr>
          <w:rFonts w:eastAsiaTheme="minorEastAsia"/>
        </w:rPr>
        <w:t>Composition of k-spaced Amino Acid Pairs</w:t>
      </w:r>
      <w:r w:rsidR="001B5896">
        <w:rPr>
          <w:rFonts w:eastAsiaTheme="minorEastAsia"/>
        </w:rPr>
        <w:t xml:space="preserve"> (CKSAAP)</w:t>
      </w:r>
    </w:p>
    <w:p w14:paraId="7013F14A" w14:textId="0D26E4F4" w:rsidR="00D84C1E" w:rsidRDefault="00D84C1E" w:rsidP="00D75FCC">
      <w:r>
        <w:t xml:space="preserve">CKSAAP encoding calculates the frequency of amino acid pairs separated by </w:t>
      </w:r>
      <w:r w:rsidR="006E0D56">
        <w:t xml:space="preserve">at most k residues. </w:t>
      </w:r>
      <w:r w:rsidR="00F878B8">
        <w:t xml:space="preserve">For </w:t>
      </w:r>
      <w:r w:rsidR="00923CB9">
        <w:t>example,</w:t>
      </w:r>
      <w:r w:rsidR="00F878B8">
        <w:t xml:space="preserve"> for k=2, the feature vector can be defined as:</w:t>
      </w:r>
    </w:p>
    <w:p w14:paraId="6B346BAD" w14:textId="5513C2AF" w:rsidR="00F878B8" w:rsidRDefault="00F878B8" w:rsidP="00D75FCC"/>
    <w:p w14:paraId="722090B5" w14:textId="1F6B134C" w:rsidR="00F878B8" w:rsidRDefault="00642F17" w:rsidP="00D75FCC">
      <m:oMathPara>
        <m:oMath>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AxxA</m:t>
                          </m:r>
                        </m:sub>
                      </m:sSub>
                    </m:num>
                    <m:den>
                      <m:sSub>
                        <m:sSubPr>
                          <m:ctrlPr>
                            <w:rPr>
                              <w:rFonts w:ascii="Cambria Math" w:hAnsi="Cambria Math"/>
                            </w:rPr>
                          </m:ctrlPr>
                        </m:sSubPr>
                        <m:e>
                          <m:r>
                            <w:rPr>
                              <w:rFonts w:ascii="Cambria Math" w:hAnsi="Cambria Math"/>
                            </w:rPr>
                            <m:t>N</m:t>
                          </m:r>
                        </m:e>
                        <m:sub>
                          <m:r>
                            <w:rPr>
                              <w:rFonts w:ascii="Cambria Math" w:hAnsi="Cambria Math"/>
                            </w:rPr>
                            <m:t>total</m:t>
                          </m:r>
                        </m:sub>
                      </m:sSub>
                    </m:den>
                  </m:f>
                  <m:r>
                    <m:rPr>
                      <m:sty m:val="p"/>
                    </m:rPr>
                    <w:rPr>
                      <w:rFonts w:ascii="Cambria Math" w:hAnsi="Cambria Math"/>
                    </w:rPr>
                    <m:t>,</m:t>
                  </m:r>
                  <m:f>
                    <m:fPr>
                      <m:ctrlPr>
                        <w:rPr>
                          <w:rFonts w:ascii="Cambria Math" w:hAnsi="Cambria Math"/>
                        </w:rPr>
                      </m:ctrlPr>
                    </m:fPr>
                    <m:num>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AxxC</m:t>
                          </m:r>
                        </m:sub>
                      </m:sSub>
                    </m:num>
                    <m:den>
                      <m:sSub>
                        <m:sSubPr>
                          <m:ctrlPr>
                            <w:rPr>
                              <w:rFonts w:ascii="Cambria Math" w:hAnsi="Cambria Math"/>
                            </w:rPr>
                          </m:ctrlPr>
                        </m:sSubPr>
                        <m:e>
                          <m:r>
                            <w:rPr>
                              <w:rFonts w:ascii="Cambria Math" w:hAnsi="Cambria Math"/>
                            </w:rPr>
                            <m:t>N</m:t>
                          </m:r>
                        </m:e>
                        <m:sub>
                          <m:r>
                            <w:rPr>
                              <w:rFonts w:ascii="Cambria Math" w:hAnsi="Cambria Math"/>
                            </w:rPr>
                            <m:t>total</m:t>
                          </m:r>
                        </m:sub>
                      </m:sSub>
                    </m:den>
                  </m:f>
                  <m:r>
                    <m:rPr>
                      <m:sty m:val="p"/>
                    </m:rPr>
                    <w:rPr>
                      <w:rFonts w:ascii="Cambria Math" w:hAnsi="Cambria Math"/>
                    </w:rPr>
                    <m:t>,…,</m:t>
                  </m:r>
                  <m:f>
                    <m:fPr>
                      <m:ctrlPr>
                        <w:rPr>
                          <w:rFonts w:ascii="Cambria Math" w:hAnsi="Cambria Math"/>
                        </w:rPr>
                      </m:ctrlPr>
                    </m:fPr>
                    <m:num>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YxxY</m:t>
                          </m:r>
                        </m:sub>
                      </m:sSub>
                    </m:num>
                    <m:den>
                      <m:sSub>
                        <m:sSubPr>
                          <m:ctrlPr>
                            <w:rPr>
                              <w:rFonts w:ascii="Cambria Math" w:hAnsi="Cambria Math"/>
                            </w:rPr>
                          </m:ctrlPr>
                        </m:sSubPr>
                        <m:e>
                          <m:r>
                            <w:rPr>
                              <w:rFonts w:ascii="Cambria Math" w:hAnsi="Cambria Math"/>
                            </w:rPr>
                            <m:t>N</m:t>
                          </m:r>
                        </m:e>
                        <m:sub>
                          <m:r>
                            <w:rPr>
                              <w:rFonts w:ascii="Cambria Math" w:hAnsi="Cambria Math"/>
                            </w:rPr>
                            <m:t>total</m:t>
                          </m:r>
                        </m:sub>
                      </m:sSub>
                    </m:den>
                  </m:f>
                </m:e>
              </m:d>
            </m:e>
            <m:sub>
              <m:r>
                <m:rPr>
                  <m:sty m:val="p"/>
                </m:rPr>
                <w:rPr>
                  <w:rFonts w:ascii="Cambria Math" w:hAnsi="Cambria Math"/>
                </w:rPr>
                <m:t>400</m:t>
              </m:r>
            </m:sub>
          </m:sSub>
        </m:oMath>
      </m:oMathPara>
    </w:p>
    <w:p w14:paraId="0898A4E0" w14:textId="25258D4C" w:rsidR="00F878B8" w:rsidRDefault="00F878B8" w:rsidP="00D75FCC">
      <w:pPr>
        <w:pStyle w:val="Heading3"/>
      </w:pPr>
    </w:p>
    <w:p w14:paraId="2CAA587B" w14:textId="1393B36A" w:rsidR="00F878B8" w:rsidRDefault="00F878B8" w:rsidP="00D75FCC">
      <w:r>
        <w:t xml:space="preserve">Where </w:t>
      </w:r>
      <m:oMath>
        <m:r>
          <w:rPr>
            <w:rFonts w:ascii="Cambria Math" w:hAnsi="Cambria Math"/>
          </w:rPr>
          <m:t>x</m:t>
        </m:r>
      </m:oMath>
      <w:r>
        <w:t xml:space="preserve"> can be any of the 20 diff</w:t>
      </w:r>
      <w:proofErr w:type="spellStart"/>
      <w:r>
        <w:t>erent</w:t>
      </w:r>
      <w:proofErr w:type="spellEnd"/>
      <w:r>
        <w:t xml:space="preserve"> amino acid types and </w:t>
      </w:r>
      <m:oMath>
        <m:sSub>
          <m:sSubPr>
            <m:ctrlPr>
              <w:rPr>
                <w:rFonts w:ascii="Cambria Math" w:hAnsi="Cambria Math"/>
                <w:i/>
              </w:rPr>
            </m:ctrlPr>
          </m:sSubPr>
          <m:e>
            <m:r>
              <w:rPr>
                <w:rFonts w:ascii="Cambria Math" w:hAnsi="Cambria Math"/>
              </w:rPr>
              <m:t>N</m:t>
            </m:r>
          </m:e>
          <m:sub>
            <m:r>
              <w:rPr>
                <w:rFonts w:ascii="Cambria Math" w:hAnsi="Cambria Math"/>
              </w:rPr>
              <m:t>total</m:t>
            </m:r>
          </m:sub>
        </m:sSub>
      </m:oMath>
      <w:r>
        <w:t xml:space="preserve"> represents the total number of 2-spaced amino acid pairs present in a protein sequence.</w:t>
      </w:r>
    </w:p>
    <w:p w14:paraId="5AA4929D" w14:textId="769984F2" w:rsidR="00F878B8" w:rsidRDefault="00F878B8" w:rsidP="00D75FCC"/>
    <w:p w14:paraId="7A8E380A" w14:textId="346DD0FD" w:rsidR="00F878B8" w:rsidRDefault="001B5896" w:rsidP="00D75FCC">
      <w:pPr>
        <w:pStyle w:val="Heading5"/>
      </w:pPr>
      <w:bookmarkStart w:id="57" w:name="_Tri-Peptide_Composition_(TPC)"/>
      <w:bookmarkEnd w:id="57"/>
      <w:r>
        <w:t>Tri-Peptide Composition (TPC)</w:t>
      </w:r>
    </w:p>
    <w:p w14:paraId="73F74FB3" w14:textId="257304F0" w:rsidR="001B5896" w:rsidRDefault="001B5896" w:rsidP="00D75FCC">
      <w:r>
        <w:t>TPC calculates the frequency of the tripeptides in a protein sequence. The TPC encoding of a protein x can be represented as:</w:t>
      </w:r>
    </w:p>
    <w:p w14:paraId="48912E8C" w14:textId="04B39604" w:rsidR="001B5896" w:rsidRDefault="001B5896" w:rsidP="00D75FCC"/>
    <w:p w14:paraId="788ED32B" w14:textId="5F2A00CC" w:rsidR="001B5896" w:rsidRDefault="001B5896" w:rsidP="00D75FCC">
      <m:oMathPara>
        <m:oMath>
          <m:r>
            <m:rPr>
              <m:sty m:val="p"/>
            </m:rPr>
            <w:rPr>
              <w:rFonts w:ascii="Cambria Math" w:hAnsi="Cambria Math"/>
            </w:rPr>
            <m:t>Φ</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abc</m:t>
                  </m:r>
                </m:sub>
              </m:sSub>
            </m:num>
            <m:den>
              <m:r>
                <w:rPr>
                  <w:rFonts w:ascii="Cambria Math" w:hAnsi="Cambria Math"/>
                </w:rPr>
                <m:t>N</m:t>
              </m:r>
              <m:r>
                <m:rPr>
                  <m:sty m:val="p"/>
                </m:rPr>
                <w:rPr>
                  <w:rFonts w:ascii="Cambria Math" w:hAnsi="Cambria Math"/>
                </w:rPr>
                <m:t>-2</m:t>
              </m:r>
            </m:den>
          </m:f>
          <m:r>
            <m:rPr>
              <m:sty m:val="p"/>
            </m:rPr>
            <w:rPr>
              <w:rFonts w:ascii="Cambria Math" w:hAnsi="Cambria Math"/>
            </w:rPr>
            <m:t xml:space="preserve"> ∀ </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A</m:t>
          </m:r>
        </m:oMath>
      </m:oMathPara>
    </w:p>
    <w:p w14:paraId="599717B6" w14:textId="696D87F8" w:rsidR="001B5896" w:rsidRDefault="001B5896" w:rsidP="00D75FCC"/>
    <w:p w14:paraId="2A062A95" w14:textId="472FF0F8" w:rsidR="001B5896" w:rsidRDefault="001B5896" w:rsidP="00D75FCC">
      <w:r>
        <w:t xml:space="preserve">Where </w:t>
      </w:r>
      <m:oMath>
        <m:sSub>
          <m:sSubPr>
            <m:ctrlPr>
              <w:rPr>
                <w:rFonts w:ascii="Cambria Math" w:hAnsi="Cambria Math"/>
                <w:i/>
              </w:rPr>
            </m:ctrlPr>
          </m:sSubPr>
          <m:e>
            <m:r>
              <w:rPr>
                <w:rFonts w:ascii="Cambria Math" w:hAnsi="Cambria Math"/>
              </w:rPr>
              <m:t>N</m:t>
            </m:r>
          </m:e>
          <m:sub>
            <m:r>
              <w:rPr>
                <w:rFonts w:ascii="Cambria Math" w:hAnsi="Cambria Math"/>
              </w:rPr>
              <m:t>abc</m:t>
            </m:r>
          </m:sub>
        </m:sSub>
      </m:oMath>
      <w:r>
        <w:t xml:space="preserve"> is the number of tripeptides represented by amino acid types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that belongs to the set of all amino acids </w:t>
      </w:r>
      <m:oMath>
        <m:r>
          <w:rPr>
            <w:rFonts w:ascii="Cambria Math" w:hAnsi="Cambria Math"/>
          </w:rPr>
          <m:t>A</m:t>
        </m:r>
      </m:oMath>
      <w:r>
        <w:t>.</w:t>
      </w:r>
    </w:p>
    <w:p w14:paraId="155A9EC9" w14:textId="508A44C8" w:rsidR="001B5896" w:rsidRDefault="001B5896" w:rsidP="00D75FCC"/>
    <w:p w14:paraId="637D9C99" w14:textId="324FCB1C" w:rsidR="001B5896" w:rsidRDefault="001B5896" w:rsidP="00D75FCC">
      <w:pPr>
        <w:pStyle w:val="Heading5"/>
      </w:pPr>
      <w:bookmarkStart w:id="58" w:name="_Di-Peptide_Composition_(DPC)"/>
      <w:bookmarkEnd w:id="58"/>
      <w:r>
        <w:t>Di-Peptide Composition (DPC)</w:t>
      </w:r>
    </w:p>
    <w:p w14:paraId="4C4042F4" w14:textId="7B9974A5" w:rsidR="001B5896" w:rsidRDefault="001B5896" w:rsidP="00D75FCC">
      <w:r>
        <w:t>DPC calculates the frequency of the dipeptides in a protein sequence. The DPC encoding of a protein x can be represented as:</w:t>
      </w:r>
    </w:p>
    <w:p w14:paraId="5855782F" w14:textId="77777777" w:rsidR="001B5896" w:rsidRDefault="001B5896" w:rsidP="00D75FCC"/>
    <w:p w14:paraId="61F09257" w14:textId="39C47FAE" w:rsidR="001B5896" w:rsidRDefault="001B5896" w:rsidP="00D75FCC">
      <m:oMathPara>
        <m:oMath>
          <m:r>
            <m:rPr>
              <m:sty m:val="p"/>
            </m:rPr>
            <w:rPr>
              <w:rFonts w:ascii="Cambria Math" w:hAnsi="Cambria Math"/>
            </w:rPr>
            <m:t>Φ</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ab</m:t>
                  </m:r>
                </m:sub>
              </m:sSub>
            </m:num>
            <m:den>
              <m:r>
                <w:rPr>
                  <w:rFonts w:ascii="Cambria Math" w:hAnsi="Cambria Math"/>
                </w:rPr>
                <m:t>N</m:t>
              </m:r>
              <m:r>
                <m:rPr>
                  <m:sty m:val="p"/>
                </m:rPr>
                <w:rPr>
                  <w:rFonts w:ascii="Cambria Math" w:hAnsi="Cambria Math"/>
                </w:rPr>
                <m:t>-2</m:t>
              </m:r>
            </m:den>
          </m:f>
          <m:r>
            <m:rPr>
              <m:sty m:val="p"/>
            </m:rPr>
            <w:rPr>
              <w:rFonts w:ascii="Cambria Math" w:hAnsi="Cambria Math"/>
            </w:rPr>
            <m:t xml:space="preserve"> ∀ </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oMath>
      </m:oMathPara>
    </w:p>
    <w:p w14:paraId="652B09B1" w14:textId="77777777" w:rsidR="001B5896" w:rsidRDefault="001B5896" w:rsidP="00D75FCC"/>
    <w:p w14:paraId="3C06C233" w14:textId="7E998121" w:rsidR="004D3519" w:rsidRDefault="001B5896" w:rsidP="00D75FCC">
      <w:r>
        <w:t xml:space="preserve">Where </w:t>
      </w:r>
      <m:oMath>
        <m:sSub>
          <m:sSubPr>
            <m:ctrlPr>
              <w:rPr>
                <w:rFonts w:ascii="Cambria Math" w:hAnsi="Cambria Math"/>
                <w:i/>
              </w:rPr>
            </m:ctrlPr>
          </m:sSubPr>
          <m:e>
            <m:r>
              <w:rPr>
                <w:rFonts w:ascii="Cambria Math" w:hAnsi="Cambria Math"/>
              </w:rPr>
              <m:t>N</m:t>
            </m:r>
          </m:e>
          <m:sub>
            <m:r>
              <w:rPr>
                <w:rFonts w:ascii="Cambria Math" w:hAnsi="Cambria Math"/>
              </w:rPr>
              <m:t>ab</m:t>
            </m:r>
          </m:sub>
        </m:sSub>
      </m:oMath>
      <w:r>
        <w:t xml:space="preserve"> is the number of dipeptides represented by amino acid types </w:t>
      </w:r>
      <m:oMath>
        <m:r>
          <w:rPr>
            <w:rFonts w:ascii="Cambria Math" w:hAnsi="Cambria Math"/>
          </w:rPr>
          <m:t>a</m:t>
        </m:r>
      </m:oMath>
      <w:r>
        <w:t xml:space="preserve"> and </w:t>
      </w:r>
      <m:oMath>
        <m:r>
          <w:rPr>
            <w:rFonts w:ascii="Cambria Math" w:hAnsi="Cambria Math"/>
          </w:rPr>
          <m:t>b</m:t>
        </m:r>
      </m:oMath>
      <w:r>
        <w:t xml:space="preserve"> that belongs to the set of all amino acids </w:t>
      </w:r>
      <m:oMath>
        <m:r>
          <w:rPr>
            <w:rFonts w:ascii="Cambria Math" w:hAnsi="Cambria Math"/>
          </w:rPr>
          <m:t>A</m:t>
        </m:r>
      </m:oMath>
      <w:r>
        <w:t>.</w:t>
      </w:r>
    </w:p>
    <w:p w14:paraId="247C7E05" w14:textId="77777777" w:rsidR="004D3519" w:rsidRDefault="004D3519" w:rsidP="00D75FCC"/>
    <w:p w14:paraId="7F3442CE" w14:textId="481D68EB" w:rsidR="001B5896" w:rsidRDefault="00EC48CB" w:rsidP="00D75FCC">
      <w:pPr>
        <w:pStyle w:val="Heading5"/>
      </w:pPr>
      <w:r>
        <w:t>Dipeptide Deviation from Expected Mean (DDE)</w:t>
      </w:r>
    </w:p>
    <w:p w14:paraId="0EB64532" w14:textId="4B32960A" w:rsidR="00EC48CB" w:rsidRDefault="00EC48CB" w:rsidP="00D75FCC">
      <w:r>
        <w:t>DDE feature vector is a function of three variables, dipeptide composition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theoretical mean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and theoretical variance (</w:t>
      </w:r>
      <m:oMath>
        <m:sSub>
          <m:sSubPr>
            <m:ctrlPr>
              <w:rPr>
                <w:rFonts w:ascii="Cambria Math" w:hAnsi="Cambria Math"/>
                <w:i/>
              </w:rPr>
            </m:ctrlPr>
          </m:sSubPr>
          <m:e>
            <m:r>
              <w:rPr>
                <w:rFonts w:ascii="Cambria Math" w:hAnsi="Cambria Math"/>
              </w:rPr>
              <m:t>T</m:t>
            </m:r>
          </m:e>
          <m:sub>
            <m:r>
              <w:rPr>
                <w:rFonts w:ascii="Cambria Math" w:hAnsi="Cambria Math"/>
              </w:rPr>
              <m:t>v</m:t>
            </m:r>
          </m:sub>
        </m:sSub>
      </m:oMath>
      <w:r>
        <w:t xml:space="preserve">) </w:t>
      </w:r>
      <w:r w:rsidR="00350D82">
        <w:t>used to</w:t>
      </w:r>
      <w:r>
        <w:t xml:space="preserve"> calculate the final feature encoding.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xml:space="preserve"> is defined in the Di-Peptide Composition section.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is c</w:t>
      </w:r>
      <w:proofErr w:type="spellStart"/>
      <w:r>
        <w:t>alculated</w:t>
      </w:r>
      <w:proofErr w:type="spellEnd"/>
      <w:r>
        <w:t xml:space="preserve"> as: </w:t>
      </w:r>
    </w:p>
    <w:p w14:paraId="0813B32B" w14:textId="77777777" w:rsidR="00EC48CB" w:rsidRDefault="00EC48CB" w:rsidP="00D75FCC"/>
    <w:p w14:paraId="47E9443A" w14:textId="2D242BB4" w:rsidR="00EC48CB" w:rsidRPr="00EC48CB" w:rsidRDefault="00642F17" w:rsidP="00D75FCC">
      <m:oMathPara>
        <m:oMath>
          <m:sSub>
            <m:sSubPr>
              <m:ctrlPr>
                <w:rPr>
                  <w:rFonts w:ascii="Cambria Math" w:hAnsi="Cambria Math"/>
                </w:rPr>
              </m:ctrlPr>
            </m:sSubPr>
            <m:e>
              <m:r>
                <w:rPr>
                  <w:rFonts w:ascii="Cambria Math" w:hAnsi="Cambria Math"/>
                </w:rPr>
                <m:t>T</m:t>
              </m:r>
            </m:e>
            <m:sub>
              <m:r>
                <w:rPr>
                  <w:rFonts w:ascii="Cambria Math" w:hAnsi="Cambria Math"/>
                </w:rPr>
                <m:t>m</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a</m:t>
                  </m:r>
                </m:sub>
              </m:sSub>
            </m:num>
            <m:den>
              <m:sSub>
                <m:sSubPr>
                  <m:ctrlPr>
                    <w:rPr>
                      <w:rFonts w:ascii="Cambria Math" w:hAnsi="Cambria Math"/>
                    </w:rPr>
                  </m:ctrlPr>
                </m:sSubPr>
                <m:e>
                  <m:r>
                    <w:rPr>
                      <w:rFonts w:ascii="Cambria Math" w:hAnsi="Cambria Math"/>
                    </w:rPr>
                    <m:t>C</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b</m:t>
                  </m:r>
                </m:sub>
              </m:sSub>
            </m:num>
            <m:den>
              <m:sSub>
                <m:sSubPr>
                  <m:ctrlPr>
                    <w:rPr>
                      <w:rFonts w:ascii="Cambria Math" w:hAnsi="Cambria Math"/>
                    </w:rPr>
                  </m:ctrlPr>
                </m:sSubPr>
                <m:e>
                  <m:r>
                    <w:rPr>
                      <w:rFonts w:ascii="Cambria Math" w:hAnsi="Cambria Math"/>
                    </w:rPr>
                    <m:t>C</m:t>
                  </m:r>
                </m:e>
                <m:sub>
                  <m:r>
                    <w:rPr>
                      <w:rFonts w:ascii="Cambria Math" w:hAnsi="Cambria Math"/>
                    </w:rPr>
                    <m:t>N</m:t>
                  </m:r>
                </m:sub>
              </m:sSub>
            </m:den>
          </m:f>
        </m:oMath>
      </m:oMathPara>
    </w:p>
    <w:p w14:paraId="194D79F1" w14:textId="4C4BC26E" w:rsidR="00EC48CB" w:rsidRDefault="00EC48CB" w:rsidP="00D75FCC"/>
    <w:p w14:paraId="262C6A70" w14:textId="605EDA68" w:rsidR="00EC48CB" w:rsidRDefault="00EC48CB" w:rsidP="00D75FCC">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oMath>
      <w:r>
        <w:rPr>
          <w:rFonts w:eastAsiaTheme="minorEastAsia"/>
        </w:rPr>
        <w:t xml:space="preserve"> is the </w:t>
      </w:r>
      <w:r w:rsidRPr="003716EE">
        <w:t>number of codons that code for amino acid</w:t>
      </w:r>
      <w:r>
        <w:t xml:space="preserve"> </w:t>
      </w:r>
      <m:oMath>
        <m:r>
          <w:rPr>
            <w:rFonts w:ascii="Cambria Math" w:hAnsi="Cambria Math"/>
          </w:rPr>
          <m:t>a</m:t>
        </m:r>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b</m:t>
            </m:r>
          </m:sub>
        </m:sSub>
      </m:oMath>
      <w:r>
        <w:t xml:space="preserve"> is the number of codons that code for amino acid </w:t>
      </w:r>
      <m:oMath>
        <m:r>
          <w:rPr>
            <w:rFonts w:ascii="Cambria Math" w:hAnsi="Cambria Math"/>
          </w:rPr>
          <m:t>b</m:t>
        </m:r>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total number of possible codons excluding the stop codons. </w:t>
      </w:r>
      <m:oMath>
        <m:sSub>
          <m:sSubPr>
            <m:ctrlPr>
              <w:rPr>
                <w:rFonts w:ascii="Cambria Math" w:hAnsi="Cambria Math"/>
                <w:i/>
              </w:rPr>
            </m:ctrlPr>
          </m:sSubPr>
          <m:e>
            <m:r>
              <w:rPr>
                <w:rFonts w:ascii="Cambria Math" w:hAnsi="Cambria Math"/>
              </w:rPr>
              <m:t>T</m:t>
            </m:r>
          </m:e>
          <m:sub>
            <m:r>
              <w:rPr>
                <w:rFonts w:ascii="Cambria Math" w:hAnsi="Cambria Math"/>
              </w:rPr>
              <m:t>v</m:t>
            </m:r>
          </m:sub>
        </m:sSub>
      </m:oMath>
      <w:r>
        <w:t xml:space="preserve"> is calculated as:</w:t>
      </w:r>
    </w:p>
    <w:p w14:paraId="2F077AC9" w14:textId="77777777" w:rsidR="00EC48CB" w:rsidRDefault="00EC48CB" w:rsidP="00D75FCC"/>
    <w:p w14:paraId="4E0FBF32" w14:textId="3703857C" w:rsidR="00EC48CB" w:rsidRDefault="00642F17" w:rsidP="00D75FCC">
      <m:oMathPara>
        <m:oMath>
          <m:sSub>
            <m:sSubPr>
              <m:ctrlPr>
                <w:rPr>
                  <w:rFonts w:ascii="Cambria Math" w:hAnsi="Cambria Math"/>
                </w:rPr>
              </m:ctrlPr>
            </m:sSubPr>
            <m:e>
              <m:r>
                <w:rPr>
                  <w:rFonts w:ascii="Cambria Math" w:hAnsi="Cambria Math"/>
                </w:rPr>
                <m:t>T</m:t>
              </m:r>
            </m:e>
            <m:sub>
              <m:r>
                <w:rPr>
                  <w:rFonts w:ascii="Cambria Math" w:hAnsi="Cambria Math"/>
                </w:rPr>
                <m:t>v</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m</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T</m:t>
                      </m:r>
                    </m:e>
                    <m:sub>
                      <m:r>
                        <w:rPr>
                          <w:rFonts w:ascii="Cambria Math" w:hAnsi="Cambria Math"/>
                        </w:rPr>
                        <m:t>m</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e>
              </m:d>
            </m:num>
            <m:den>
              <m:r>
                <w:rPr>
                  <w:rFonts w:ascii="Cambria Math" w:hAnsi="Cambria Math"/>
                </w:rPr>
                <m:t>N</m:t>
              </m:r>
              <m:r>
                <m:rPr>
                  <m:sty m:val="p"/>
                </m:rPr>
                <w:rPr>
                  <w:rFonts w:ascii="Cambria Math" w:hAnsi="Cambria Math"/>
                </w:rPr>
                <m:t>-1</m:t>
              </m:r>
            </m:den>
          </m:f>
        </m:oMath>
      </m:oMathPara>
    </w:p>
    <w:p w14:paraId="41B52A3A" w14:textId="77777777" w:rsidR="00EC48CB" w:rsidRDefault="00EC48CB" w:rsidP="00D75FCC"/>
    <w:p w14:paraId="116ED26D" w14:textId="4C3CCA12" w:rsidR="00EC48CB" w:rsidRDefault="00EC48CB" w:rsidP="00D75FCC">
      <w:r>
        <w:t xml:space="preserve">Where </w:t>
      </w:r>
      <m:oMath>
        <m:r>
          <w:rPr>
            <w:rFonts w:ascii="Cambria Math" w:hAnsi="Cambria Math"/>
          </w:rPr>
          <m:t>N</m:t>
        </m:r>
      </m:oMath>
      <w:r>
        <w:t xml:space="preserve"> is the length of the protein </w:t>
      </w:r>
      <w:proofErr w:type="gramStart"/>
      <w:r>
        <w:t>peptide.</w:t>
      </w:r>
      <w:proofErr w:type="gramEnd"/>
      <w:r>
        <w:t xml:space="preserve"> The </w:t>
      </w:r>
      <m:oMath>
        <m:r>
          <w:rPr>
            <w:rFonts w:ascii="Cambria Math" w:hAnsi="Cambria Math"/>
          </w:rPr>
          <m:t>DDE</m:t>
        </m:r>
      </m:oMath>
      <w:r>
        <w:t xml:space="preserve"> is calculated as:</w:t>
      </w:r>
    </w:p>
    <w:p w14:paraId="3A450EC5" w14:textId="0654624D" w:rsidR="00EC48CB" w:rsidRDefault="00EC48CB" w:rsidP="00D75FCC"/>
    <w:p w14:paraId="6E4BE96E" w14:textId="17813911" w:rsidR="00EC48CB" w:rsidRDefault="00EC48CB" w:rsidP="00D75FCC">
      <m:oMathPara>
        <m:oMath>
          <m:r>
            <w:rPr>
              <w:rFonts w:ascii="Cambria Math" w:hAnsi="Cambria Math"/>
            </w:rPr>
            <m:t>DDE</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s</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c</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T</m:t>
                      </m:r>
                    </m:e>
                    <m:sub>
                      <m:r>
                        <w:rPr>
                          <w:rFonts w:ascii="Cambria Math" w:hAnsi="Cambria Math"/>
                        </w:rPr>
                        <m:t>v</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e>
              </m:rad>
            </m:den>
          </m:f>
        </m:oMath>
      </m:oMathPara>
    </w:p>
    <w:p w14:paraId="3DB1D9B9" w14:textId="53770D27" w:rsidR="00EC48CB" w:rsidRDefault="00EC48CB" w:rsidP="00D75FCC"/>
    <w:p w14:paraId="1940720E" w14:textId="12E1F482" w:rsidR="007706F5" w:rsidRDefault="00AC33CA" w:rsidP="00D75FCC">
      <w:pPr>
        <w:pStyle w:val="Heading5"/>
      </w:pPr>
      <w:r>
        <w:t>Grouped Amino Acid Composition (GAAC)</w:t>
      </w:r>
    </w:p>
    <w:p w14:paraId="3F5CEDB9" w14:textId="6CD5A892" w:rsidR="00681358" w:rsidRDefault="00AC33CA" w:rsidP="00D75FCC">
      <w:r>
        <w:t xml:space="preserve">GAAC encoding </w:t>
      </w:r>
      <w:r w:rsidR="00681358">
        <w:t xml:space="preserve">performs an additional preprocessing step of categorizing the amino acids into five classes according to their physicochemical properties before computing the composition of the five groups </w:t>
      </w:r>
      <w:proofErr w:type="gramStart"/>
      <w:r w:rsidR="00681358">
        <w:t>similar to</w:t>
      </w:r>
      <w:proofErr w:type="gramEnd"/>
      <w:r w:rsidR="00681358">
        <w:t xml:space="preserve"> </w:t>
      </w:r>
      <w:hyperlink w:anchor="_Amino_Acid_Composition" w:history="1">
        <w:r w:rsidR="00681358" w:rsidRPr="005F3ACB">
          <w:rPr>
            <w:rStyle w:val="SubtleReference"/>
          </w:rPr>
          <w:t>AAC</w:t>
        </w:r>
      </w:hyperlink>
      <w:r w:rsidR="00681358">
        <w:t xml:space="preserve">. </w:t>
      </w:r>
      <w:r w:rsidR="00681358" w:rsidRPr="002C737C">
        <w:t xml:space="preserve">The five classes </w:t>
      </w:r>
      <w:r w:rsidR="00681358">
        <w:t>a</w:t>
      </w:r>
      <w:r w:rsidR="00681358" w:rsidRPr="002C737C">
        <w:t>re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00681358" w:rsidRPr="002C737C">
        <w:t>: GAVLMI), aromatic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00681358" w:rsidRPr="002C737C">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00681358" w:rsidRPr="002C737C">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00681358" w:rsidRPr="002C737C">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00681358" w:rsidRPr="002C737C">
        <w:t>: STCPNQ).</w:t>
      </w:r>
    </w:p>
    <w:p w14:paraId="2CE63606" w14:textId="77777777" w:rsidR="00681358" w:rsidRDefault="00681358" w:rsidP="00D75FCC"/>
    <w:p w14:paraId="756DD330" w14:textId="77777777" w:rsidR="00681358" w:rsidRDefault="00681358" w:rsidP="00D75FCC">
      <w:pPr>
        <w:pStyle w:val="Heading5"/>
      </w:pPr>
      <w:r>
        <w:t>Composition of k-spaced Amino Acid Group Pairs (CKSAAGP)</w:t>
      </w:r>
    </w:p>
    <w:p w14:paraId="2E6FC9F9" w14:textId="3CC6BD7A" w:rsidR="00681358" w:rsidRDefault="00681358" w:rsidP="00D75FCC">
      <w:r>
        <w:t xml:space="preserve">The CKSAAGP encoding performs an additional preprocessing step of categorizing the amino acids into five classes according to their physicochemical properties before computing the frequency of the grouped amino acid pairs separated by at most </w:t>
      </w:r>
      <m:oMath>
        <m:r>
          <w:rPr>
            <w:rFonts w:ascii="Cambria Math" w:hAnsi="Cambria Math"/>
          </w:rPr>
          <m:t>k</m:t>
        </m:r>
      </m:oMath>
      <w:r>
        <w:t xml:space="preserve"> residues </w:t>
      </w:r>
      <w:proofErr w:type="gramStart"/>
      <w:r>
        <w:t>similar to</w:t>
      </w:r>
      <w:proofErr w:type="gramEnd"/>
      <w:r>
        <w:t xml:space="preserve"> </w:t>
      </w:r>
      <w:hyperlink w:anchor="_Composition_of_k-spaced" w:history="1">
        <w:r w:rsidRPr="005F3ACB">
          <w:rPr>
            <w:rStyle w:val="SubtleReference"/>
          </w:rPr>
          <w:t>CKSAAP</w:t>
        </w:r>
      </w:hyperlink>
      <w:r>
        <w:t xml:space="preserve">. </w:t>
      </w:r>
      <w:r w:rsidRPr="002C737C">
        <w:t xml:space="preserve">The five classes </w:t>
      </w:r>
      <w:r>
        <w:t>a</w:t>
      </w:r>
      <w:r w:rsidRPr="002C737C">
        <w:t>re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Pr="002C737C">
        <w:t>: GAVLMI), aromatic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Pr="002C737C">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Pr="002C737C">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Pr="002C737C">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Pr="002C737C">
        <w:t>: STCPNQ).</w:t>
      </w:r>
    </w:p>
    <w:p w14:paraId="5E9E177C" w14:textId="77777777" w:rsidR="00681358" w:rsidRDefault="00681358" w:rsidP="00D75FCC"/>
    <w:p w14:paraId="016DDD1F" w14:textId="0328FA1F" w:rsidR="00AC33CA" w:rsidRDefault="00681358" w:rsidP="00D75FCC">
      <w:pPr>
        <w:pStyle w:val="Heading5"/>
      </w:pPr>
      <w:r>
        <w:t xml:space="preserve">Grouped Di-Peptide Composition (GDPC)   </w:t>
      </w:r>
    </w:p>
    <w:p w14:paraId="7F5554CD" w14:textId="6A3C4917" w:rsidR="00681358" w:rsidRDefault="00681358" w:rsidP="00D75FCC">
      <w:r>
        <w:t xml:space="preserve">The GDPC encoding performs an additional preprocessing step of categorizing the amino acids into five classes according to their physicochemical properties before computing the dipeptide composition of the amino acid groups </w:t>
      </w:r>
      <w:proofErr w:type="gramStart"/>
      <w:r>
        <w:t>similar to</w:t>
      </w:r>
      <w:proofErr w:type="gramEnd"/>
      <w:r>
        <w:t xml:space="preserve"> </w:t>
      </w:r>
      <w:hyperlink w:anchor="_Di-Peptide_Composition_(DPC)" w:history="1">
        <w:r w:rsidRPr="005F3ACB">
          <w:rPr>
            <w:rStyle w:val="SubtleReference"/>
          </w:rPr>
          <w:t>DPC</w:t>
        </w:r>
      </w:hyperlink>
      <w:r>
        <w:t xml:space="preserve">. </w:t>
      </w:r>
      <w:r w:rsidRPr="002C737C">
        <w:t xml:space="preserve">The five classes </w:t>
      </w:r>
      <w:r>
        <w:t>a</w:t>
      </w:r>
      <w:r w:rsidRPr="002C737C">
        <w:t>re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Pr="002C737C">
        <w:t>: GAVLMI), arom</w:t>
      </w:r>
      <w:proofErr w:type="spellStart"/>
      <w:r w:rsidRPr="002C737C">
        <w:t>atic</w:t>
      </w:r>
      <w:proofErr w:type="spellEnd"/>
      <w:r w:rsidRPr="002C737C">
        <w:t xml:space="preserve">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Pr="002C737C">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Pr="002C737C">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Pr="002C737C">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Pr="002C737C">
        <w:t>: STCPNQ).</w:t>
      </w:r>
    </w:p>
    <w:p w14:paraId="5DA38302" w14:textId="64E5DD8F" w:rsidR="00681358" w:rsidRDefault="00681358" w:rsidP="00D75FCC"/>
    <w:p w14:paraId="0439DD5D" w14:textId="66166F7F" w:rsidR="00681358" w:rsidRDefault="00681358" w:rsidP="00D75FCC">
      <w:pPr>
        <w:pStyle w:val="Heading5"/>
      </w:pPr>
      <w:r>
        <w:t xml:space="preserve">Grouped Tri-Peptide Composition (GTPC)   </w:t>
      </w:r>
    </w:p>
    <w:p w14:paraId="3AEDE777" w14:textId="753C9FF2" w:rsidR="00681358" w:rsidRDefault="00681358" w:rsidP="00D75FCC">
      <w:r>
        <w:t xml:space="preserve">The GTPC encoding performs an additional preprocessing step of categorizing the amino acids into five classes according to their physicochemical properties before computing the tripeptide composition of the amino acid groups </w:t>
      </w:r>
      <w:proofErr w:type="gramStart"/>
      <w:r>
        <w:t>similar to</w:t>
      </w:r>
      <w:proofErr w:type="gramEnd"/>
      <w:r>
        <w:t xml:space="preserve"> </w:t>
      </w:r>
      <w:hyperlink w:anchor="_Tri-Peptide_Composition_(TPC)" w:history="1">
        <w:r w:rsidRPr="005F3ACB">
          <w:rPr>
            <w:rStyle w:val="SubtleReference"/>
          </w:rPr>
          <w:t>TPC</w:t>
        </w:r>
      </w:hyperlink>
      <w:r>
        <w:t xml:space="preserve">. </w:t>
      </w:r>
      <w:r w:rsidRPr="002C737C">
        <w:t xml:space="preserve">The five classes </w:t>
      </w:r>
      <w:r>
        <w:t>a</w:t>
      </w:r>
      <w:r w:rsidRPr="002C737C">
        <w:t>re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Pr="002C737C">
        <w:t>: GAVLMI), aromatic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Pr="002C737C">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Pr="002C737C">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Pr="002C737C">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Pr="002C737C">
        <w:t>: STCPNQ).</w:t>
      </w:r>
    </w:p>
    <w:p w14:paraId="29842127" w14:textId="4CF897C7" w:rsidR="00681358" w:rsidRDefault="00681358" w:rsidP="00D75FCC"/>
    <w:p w14:paraId="561024AB" w14:textId="06495F6F" w:rsidR="00681358" w:rsidRDefault="008970E6" w:rsidP="00D75FCC">
      <w:pPr>
        <w:pStyle w:val="Heading5"/>
      </w:pPr>
      <w:r>
        <w:lastRenderedPageBreak/>
        <w:t>Moran Correlation (Moran)</w:t>
      </w:r>
    </w:p>
    <w:p w14:paraId="7EB1EC9D" w14:textId="454FCB66" w:rsidR="00A958E3" w:rsidRDefault="00A958E3" w:rsidP="00D75FCC">
      <w:r>
        <w:t xml:space="preserve">Moran descriptor is computed based on the numerical values representing the biological and physicochemical attributes of different types of amino acids given in the </w:t>
      </w:r>
      <w:proofErr w:type="spellStart"/>
      <w:r>
        <w:t>AAindex</w:t>
      </w:r>
      <w:proofErr w:type="spellEnd"/>
      <w:r>
        <w:t xml:space="preserve"> database</w:t>
      </w:r>
      <w:r w:rsidR="000E4F12">
        <w:t xml:space="preserve"> </w:t>
      </w:r>
      <w:r w:rsidR="005A1606">
        <w:fldChar w:fldCharType="begin" w:fldLock="1"/>
      </w:r>
      <w:r w:rsidR="00DB0748">
        <w:instrText>ADDIN CSL_CITATION {"citationItems":[{"id":"ITEM-1","itemData":{"DOI":"10.1093/nar/28.1.374","ISSN":"03051048","PMID":"10592278","abstract":"AAindex is a database of amino acid indices and amino acid mutation matrices. An amino acid index is a set of 20 numerical values representing various physicochemical and biochemical properties of amino acids. An amino acid mutation matrix is generally 20 x 20 numerical values representing similarity of amino acids. AAindex consists of two sections: AAindex1 for the collection of published amino acid indices and AAindex2 for the collection of published amino acid mutation matrices. Each entry of either AAindex1 or AAindex2 consists of the definition, the reference information, a list of related entries in terms of the correlation coefficient and the actual data. The database may be accessed through the DBGET/LinkDB system at GenomeNet (http://www. genome.ad.jp/aaindex/) or may be downloaded by anonymous FTP (ftp://ftp.genome.ad.jp/db/genomenet/aaindex/).","author":[{"dropping-particle":"","family":"Kawashima","given":"Shuichi","non-dropping-particle":"","parse-names":false,"suffix":""},{"dropping-particle":"","family":"Kanehisa","given":"Minoru","non-dropping-particle":"","parse-names":false,"suffix":""}],"container-title":"Nucleic Acids Research","id":"ITEM-1","issued":{"date-parts":[["2000"]]},"title":"AAindex: Amino acid index database","type":"article"},"uris":["http://www.mendeley.com/documents/?uuid=9e1fa78a-8746-4c30-a357-7a5e7364762a","http://www.mendeley.com/documents/?uuid=62aad170-4ef6-4ea2-8a68-b7a74faa9018"]}],"mendeley":{"formattedCitation":"[86]","plainTextFormattedCitation":"[86]","previouslyFormattedCitation":"[85]"},"properties":{"noteIndex":0},"schema":"https://github.com/citation-style-language/schema/raw/master/csl-citation.json"}</w:instrText>
      </w:r>
      <w:r w:rsidR="005A1606">
        <w:fldChar w:fldCharType="separate"/>
      </w:r>
      <w:r w:rsidR="00DB0748" w:rsidRPr="00DB0748">
        <w:rPr>
          <w:noProof/>
        </w:rPr>
        <w:t>[86]</w:t>
      </w:r>
      <w:r w:rsidR="005A1606">
        <w:fldChar w:fldCharType="end"/>
      </w:r>
      <w:r>
        <w:t xml:space="preserve">. The descriptor is defined as </w:t>
      </w:r>
    </w:p>
    <w:p w14:paraId="4928B160" w14:textId="77777777" w:rsidR="00A958E3" w:rsidRDefault="00A958E3" w:rsidP="00D75FCC"/>
    <w:p w14:paraId="47DEE683" w14:textId="4752354C" w:rsidR="008970E6" w:rsidRPr="00A958E3" w:rsidRDefault="00BE51F5" w:rsidP="00D75FCC">
      <w:pPr>
        <w:rPr>
          <w:rFonts w:eastAsiaTheme="minorEastAsia"/>
        </w:rPr>
      </w:pPr>
      <m:oMathPara>
        <m:oMath>
          <m:r>
            <w:rPr>
              <w:rFonts w:ascii="Cambria Math" w:hAnsi="Cambria Math"/>
            </w:rPr>
            <m:t>M</m:t>
          </m:r>
          <m:d>
            <m:dPr>
              <m:ctrlPr>
                <w:rPr>
                  <w:rFonts w:ascii="Cambria Math" w:hAnsi="Cambria Math"/>
                </w:rPr>
              </m:ctrlPr>
            </m:dPr>
            <m:e>
              <m:r>
                <w:rPr>
                  <w:rFonts w:ascii="Cambria Math" w:hAnsi="Cambria Math"/>
                </w:rPr>
                <m:t>d</m:t>
              </m:r>
            </m:e>
          </m:d>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m:t>
                  </m:r>
                  <m:r>
                    <w:rPr>
                      <w:rFonts w:ascii="Cambria Math" w:hAnsi="Cambria Math"/>
                    </w:rPr>
                    <m:t>d</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d</m:t>
                  </m:r>
                </m:sup>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P</m:t>
                          </m:r>
                        </m:e>
                      </m:acc>
                    </m:e>
                  </m:d>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d</m:t>
                          </m:r>
                        </m:sub>
                      </m:sSub>
                      <m:r>
                        <m:rPr>
                          <m:sty m:val="p"/>
                        </m:rPr>
                        <w:rPr>
                          <w:rFonts w:ascii="Cambria Math" w:hAnsi="Cambria Math"/>
                        </w:rPr>
                        <m:t>-</m:t>
                      </m:r>
                      <m:acc>
                        <m:accPr>
                          <m:chr m:val="̅"/>
                          <m:ctrlPr>
                            <w:rPr>
                              <w:rFonts w:ascii="Cambria Math" w:hAnsi="Cambria Math"/>
                            </w:rPr>
                          </m:ctrlPr>
                        </m:accPr>
                        <m:e>
                          <m:r>
                            <w:rPr>
                              <w:rFonts w:ascii="Cambria Math" w:hAnsi="Cambria Math"/>
                            </w:rPr>
                            <m:t>P</m:t>
                          </m:r>
                        </m:e>
                      </m:acc>
                    </m:e>
                  </m:d>
                </m:e>
              </m:nary>
            </m:num>
            <m:den>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P</m:t>
                              </m:r>
                            </m:e>
                          </m:acc>
                        </m:e>
                      </m:d>
                    </m:e>
                    <m:sup>
                      <m:r>
                        <m:rPr>
                          <m:sty m:val="p"/>
                        </m:rPr>
                        <w:rPr>
                          <w:rFonts w:ascii="Cambria Math" w:hAnsi="Cambria Math"/>
                        </w:rPr>
                        <m:t>2</m:t>
                      </m:r>
                    </m:sup>
                  </m:sSup>
                </m:e>
              </m:nary>
            </m:den>
          </m:f>
          <m:r>
            <m:rPr>
              <m:sty m:val="p"/>
            </m:rPr>
            <w:rPr>
              <w:rFonts w:ascii="Cambria Math" w:hAnsi="Cambria Math"/>
            </w:rPr>
            <m:t xml:space="preserve">,  </m:t>
          </m:r>
          <m:r>
            <w:rPr>
              <w:rFonts w:ascii="Cambria Math" w:hAnsi="Cambria Math"/>
            </w:rPr>
            <m:t>d</m:t>
          </m:r>
          <m:r>
            <m:rPr>
              <m:sty m:val="p"/>
            </m:rPr>
            <w:rPr>
              <w:rFonts w:ascii="Cambria Math" w:hAnsi="Cambria Math"/>
            </w:rPr>
            <m:t>=1,2,3,…,</m:t>
          </m:r>
          <m:r>
            <w:rPr>
              <w:rFonts w:ascii="Cambria Math" w:hAnsi="Cambria Math"/>
            </w:rPr>
            <m:t>nlag</m:t>
          </m:r>
        </m:oMath>
      </m:oMathPara>
    </w:p>
    <w:p w14:paraId="11D7EA7C" w14:textId="234B41C2" w:rsidR="00A958E3" w:rsidRDefault="00A958E3" w:rsidP="00D75FCC"/>
    <w:p w14:paraId="1926777C" w14:textId="6628C7EB" w:rsidR="00A958E3" w:rsidRDefault="0052298B" w:rsidP="00D75FCC">
      <w:r>
        <w:t xml:space="preserve">Where </w:t>
      </w:r>
      <m:oMath>
        <m:r>
          <w:rPr>
            <w:rFonts w:ascii="Cambria Math" w:hAnsi="Cambria Math"/>
          </w:rPr>
          <m:t>d</m:t>
        </m:r>
      </m:oMath>
      <w:r>
        <w:t xml:space="preserve"> is the lag in correlation, </w:t>
      </w:r>
      <m:oMath>
        <m:r>
          <w:rPr>
            <w:rFonts w:ascii="Cambria Math" w:hAnsi="Cambria Math"/>
          </w:rPr>
          <m:t>nlag</m:t>
        </m:r>
      </m:oMath>
      <w:r>
        <w:t xml:space="preserve"> is the maximum value of the lag,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i+d</m:t>
            </m:r>
          </m:sub>
        </m:sSub>
      </m:oMath>
      <w:r>
        <w:t xml:space="preserve"> are the properties of amino acids at positions </w:t>
      </w:r>
      <m:oMath>
        <m:r>
          <w:rPr>
            <w:rFonts w:ascii="Cambria Math" w:hAnsi="Cambria Math"/>
          </w:rPr>
          <m:t>i</m:t>
        </m:r>
      </m:oMath>
      <w:r>
        <w:t xml:space="preserve"> and </w:t>
      </w:r>
      <m:oMath>
        <m:r>
          <w:rPr>
            <w:rFonts w:ascii="Cambria Math" w:hAnsi="Cambria Math"/>
          </w:rPr>
          <m:t>i+d</m:t>
        </m:r>
      </m:oMath>
      <w:r>
        <w:t xml:space="preserve"> as obtained from the AAindex datab</w:t>
      </w:r>
      <w:proofErr w:type="spellStart"/>
      <w:r>
        <w:t>ase</w:t>
      </w:r>
      <w:proofErr w:type="spellEnd"/>
      <w:r>
        <w:t xml:space="preserve"> and </w:t>
      </w:r>
      <m:oMath>
        <m:acc>
          <m:accPr>
            <m:chr m:val="̅"/>
            <m:ctrlPr>
              <w:rPr>
                <w:rFonts w:ascii="Cambria Math" w:hAnsi="Cambria Math"/>
              </w:rPr>
            </m:ctrlPr>
          </m:accPr>
          <m:e>
            <m:r>
              <w:rPr>
                <w:rFonts w:ascii="Cambria Math" w:hAnsi="Cambria Math"/>
              </w:rPr>
              <m:t>P</m:t>
            </m:r>
          </m:e>
        </m:acc>
      </m:oMath>
      <w:r>
        <w:t xml:space="preserve"> is the average value of the property P across the entire protein sequence.  </w:t>
      </w:r>
    </w:p>
    <w:p w14:paraId="4A6C34B2" w14:textId="342E7931" w:rsidR="00BE51F5" w:rsidRDefault="00BE51F5" w:rsidP="00D75FCC"/>
    <w:p w14:paraId="7C0F7BBA" w14:textId="00A2E875" w:rsidR="00BE51F5" w:rsidRDefault="00BE51F5" w:rsidP="00D75FCC">
      <w:pPr>
        <w:pStyle w:val="Heading5"/>
      </w:pPr>
      <w:r>
        <w:t>Geary Correlation (Geary)</w:t>
      </w:r>
    </w:p>
    <w:p w14:paraId="790A7FEF" w14:textId="04E723C2" w:rsidR="00BE51F5" w:rsidRDefault="00BE51F5" w:rsidP="00D75FCC">
      <w:r>
        <w:t xml:space="preserve">Geary descriptor is computed based on the numerical values representing the biological and physicochemical attributes of different types of amino acids given in the </w:t>
      </w:r>
      <w:proofErr w:type="spellStart"/>
      <w:r>
        <w:t>AAindex</w:t>
      </w:r>
      <w:proofErr w:type="spellEnd"/>
      <w:r>
        <w:t xml:space="preserve"> database. The descriptor is defined as </w:t>
      </w:r>
    </w:p>
    <w:p w14:paraId="22DAED49" w14:textId="77777777" w:rsidR="00BE51F5" w:rsidRDefault="00BE51F5" w:rsidP="00D75FCC"/>
    <w:p w14:paraId="43CDCDEE" w14:textId="441D03A0" w:rsidR="00BE51F5" w:rsidRPr="00BE51F5" w:rsidRDefault="00BE51F5" w:rsidP="00D75FCC">
      <w:pPr>
        <w:rPr>
          <w:rFonts w:eastAsiaTheme="minorEastAsia"/>
        </w:rPr>
      </w:pPr>
      <m:oMathPara>
        <m:oMath>
          <m:r>
            <w:rPr>
              <w:rFonts w:ascii="Cambria Math" w:hAnsi="Cambria Math"/>
            </w:rPr>
            <m:t>G</m:t>
          </m:r>
          <m:d>
            <m:dPr>
              <m:ctrlPr>
                <w:rPr>
                  <w:rFonts w:ascii="Cambria Math" w:hAnsi="Cambria Math"/>
                </w:rPr>
              </m:ctrlPr>
            </m:dPr>
            <m:e>
              <m:r>
                <w:rPr>
                  <w:rFonts w:ascii="Cambria Math" w:hAnsi="Cambria Math"/>
                </w:rPr>
                <m:t>d</m:t>
              </m:r>
            </m:e>
          </m:d>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d</m:t>
                      </m:r>
                    </m:e>
                  </m:d>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d</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d</m:t>
                              </m:r>
                            </m:sub>
                          </m:sSub>
                        </m:e>
                      </m:d>
                    </m:e>
                    <m:sup>
                      <m:r>
                        <m:rPr>
                          <m:sty m:val="p"/>
                        </m:rPr>
                        <w:rPr>
                          <w:rFonts w:ascii="Cambria Math" w:hAnsi="Cambria Math"/>
                        </w:rPr>
                        <m:t>2</m:t>
                      </m:r>
                    </m:sup>
                  </m:sSup>
                </m:e>
              </m:nary>
            </m:num>
            <m:den>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P</m:t>
                              </m:r>
                            </m:e>
                          </m:acc>
                        </m:e>
                      </m:d>
                    </m:e>
                    <m:sup>
                      <m:r>
                        <m:rPr>
                          <m:sty m:val="p"/>
                        </m:rPr>
                        <w:rPr>
                          <w:rFonts w:ascii="Cambria Math" w:hAnsi="Cambria Math"/>
                        </w:rPr>
                        <m:t>2</m:t>
                      </m:r>
                    </m:sup>
                  </m:sSup>
                </m:e>
              </m:nary>
            </m:den>
          </m:f>
          <m:r>
            <m:rPr>
              <m:sty m:val="p"/>
            </m:rPr>
            <w:rPr>
              <w:rFonts w:ascii="Cambria Math" w:hAnsi="Cambria Math"/>
            </w:rPr>
            <m:t xml:space="preserve">,  </m:t>
          </m:r>
          <m:r>
            <w:rPr>
              <w:rFonts w:ascii="Cambria Math" w:hAnsi="Cambria Math"/>
            </w:rPr>
            <m:t>d</m:t>
          </m:r>
          <m:r>
            <m:rPr>
              <m:sty m:val="p"/>
            </m:rPr>
            <w:rPr>
              <w:rFonts w:ascii="Cambria Math" w:hAnsi="Cambria Math"/>
            </w:rPr>
            <m:t>=1,2,3,…,</m:t>
          </m:r>
          <m:r>
            <w:rPr>
              <w:rFonts w:ascii="Cambria Math" w:hAnsi="Cambria Math"/>
            </w:rPr>
            <m:t>nlag</m:t>
          </m:r>
        </m:oMath>
      </m:oMathPara>
    </w:p>
    <w:p w14:paraId="4961F715" w14:textId="77777777" w:rsidR="00BE51F5" w:rsidRDefault="00BE51F5" w:rsidP="00D75FCC"/>
    <w:p w14:paraId="146F5A0C" w14:textId="3089C860" w:rsidR="00BE51F5" w:rsidRDefault="00BE51F5" w:rsidP="00D75FCC">
      <w:r>
        <w:t xml:space="preserve">Where </w:t>
      </w:r>
      <m:oMath>
        <m:r>
          <w:rPr>
            <w:rFonts w:ascii="Cambria Math" w:hAnsi="Cambria Math"/>
          </w:rPr>
          <m:t>d</m:t>
        </m:r>
      </m:oMath>
      <w:r>
        <w:t xml:space="preserve"> is the lag in correlation, </w:t>
      </w:r>
      <m:oMath>
        <m:r>
          <w:rPr>
            <w:rFonts w:ascii="Cambria Math" w:hAnsi="Cambria Math"/>
          </w:rPr>
          <m:t>nlag</m:t>
        </m:r>
      </m:oMath>
      <w:r>
        <w:t xml:space="preserve"> is the maximum value of the lag,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i+d</m:t>
            </m:r>
          </m:sub>
        </m:sSub>
      </m:oMath>
      <w:r>
        <w:t xml:space="preserve"> are the properties of amino acids at positions </w:t>
      </w:r>
      <m:oMath>
        <m:r>
          <w:rPr>
            <w:rFonts w:ascii="Cambria Math" w:hAnsi="Cambria Math"/>
          </w:rPr>
          <m:t>i</m:t>
        </m:r>
      </m:oMath>
      <w:r>
        <w:t xml:space="preserve"> and </w:t>
      </w:r>
      <m:oMath>
        <m:r>
          <w:rPr>
            <w:rFonts w:ascii="Cambria Math" w:hAnsi="Cambria Math"/>
          </w:rPr>
          <m:t>i+d</m:t>
        </m:r>
      </m:oMath>
      <w:r>
        <w:t xml:space="preserve"> as obtained from the AAindex database and </w:t>
      </w:r>
      <m:oMath>
        <m:acc>
          <m:accPr>
            <m:chr m:val="̅"/>
            <m:ctrlPr>
              <w:rPr>
                <w:rFonts w:ascii="Cambria Math" w:hAnsi="Cambria Math"/>
              </w:rPr>
            </m:ctrlPr>
          </m:accPr>
          <m:e>
            <m:r>
              <w:rPr>
                <w:rFonts w:ascii="Cambria Math" w:hAnsi="Cambria Math"/>
              </w:rPr>
              <m:t>P</m:t>
            </m:r>
          </m:e>
        </m:acc>
      </m:oMath>
      <w:r>
        <w:t xml:space="preserve"> is the average value of the property </w:t>
      </w:r>
      <m:oMath>
        <m:r>
          <w:rPr>
            <w:rFonts w:ascii="Cambria Math" w:hAnsi="Cambria Math"/>
          </w:rPr>
          <m:t>P</m:t>
        </m:r>
      </m:oMath>
      <w:r>
        <w:t xml:space="preserve"> across the entire protein sequence.</w:t>
      </w:r>
    </w:p>
    <w:p w14:paraId="4E50AF61" w14:textId="2820FBF9" w:rsidR="00BE51F5" w:rsidRPr="008970E6" w:rsidRDefault="00BE51F5" w:rsidP="00D75FCC">
      <w:r>
        <w:t xml:space="preserve">  </w:t>
      </w:r>
    </w:p>
    <w:p w14:paraId="75EC0F2F" w14:textId="5683DA64" w:rsidR="00BE51F5" w:rsidRDefault="00BE51F5" w:rsidP="00D75FCC">
      <w:pPr>
        <w:pStyle w:val="Heading5"/>
      </w:pPr>
      <w:r>
        <w:t>Normalized Moreau-</w:t>
      </w:r>
      <w:proofErr w:type="spellStart"/>
      <w:r>
        <w:t>Broto</w:t>
      </w:r>
      <w:proofErr w:type="spellEnd"/>
      <w:r>
        <w:t xml:space="preserve"> Autocorrelation (</w:t>
      </w:r>
      <w:proofErr w:type="spellStart"/>
      <w:r>
        <w:t>NMBroto</w:t>
      </w:r>
      <w:proofErr w:type="spellEnd"/>
      <w:r>
        <w:t>)</w:t>
      </w:r>
    </w:p>
    <w:p w14:paraId="1B5E235E" w14:textId="7193132A" w:rsidR="00BE51F5" w:rsidRDefault="00BE51F5" w:rsidP="00D75FCC">
      <w:proofErr w:type="spellStart"/>
      <w:r>
        <w:t>NMBroto</w:t>
      </w:r>
      <w:proofErr w:type="spellEnd"/>
      <w:r>
        <w:t xml:space="preserve"> descriptor is defined as</w:t>
      </w:r>
    </w:p>
    <w:p w14:paraId="325324F9" w14:textId="3ABE41E5" w:rsidR="00BE51F5" w:rsidRDefault="00BE51F5" w:rsidP="00D75FCC"/>
    <w:p w14:paraId="2FF2B513" w14:textId="2B0F7CF7" w:rsidR="00BE51F5" w:rsidRPr="00BE51F5" w:rsidRDefault="00BE51F5" w:rsidP="00D75FCC">
      <m:oMathPara>
        <m:oMath>
          <m:r>
            <w:rPr>
              <w:rFonts w:ascii="Cambria Math" w:hAnsi="Cambria Math"/>
            </w:rPr>
            <m:t>NM</m:t>
          </m:r>
          <m:d>
            <m:dPr>
              <m:ctrlPr>
                <w:rPr>
                  <w:rFonts w:ascii="Cambria Math" w:hAnsi="Cambria Math"/>
                </w:rPr>
              </m:ctrlPr>
            </m:dPr>
            <m:e>
              <m:r>
                <w:rPr>
                  <w:rFonts w:ascii="Cambria Math" w:hAnsi="Cambria Math"/>
                </w:rPr>
                <m:t>d</m:t>
              </m:r>
            </m:e>
          </m:d>
          <m:r>
            <m:rPr>
              <m:sty m:val="p"/>
            </m:rPr>
            <w:rPr>
              <w:rFonts w:ascii="Cambria Math" w:hAnsi="Cambria Math"/>
            </w:rPr>
            <m:t>=</m:t>
          </m:r>
          <m:f>
            <m:fPr>
              <m:ctrlPr>
                <w:rPr>
                  <w:rFonts w:ascii="Cambria Math" w:hAnsi="Cambria Math"/>
                </w:rPr>
              </m:ctrlPr>
            </m:fPr>
            <m:num>
              <m:r>
                <w:rPr>
                  <w:rFonts w:ascii="Cambria Math" w:hAnsi="Cambria Math"/>
                </w:rPr>
                <m:t>AC</m:t>
              </m:r>
              <m:d>
                <m:dPr>
                  <m:ctrlPr>
                    <w:rPr>
                      <w:rFonts w:ascii="Cambria Math" w:hAnsi="Cambria Math"/>
                    </w:rPr>
                  </m:ctrlPr>
                </m:dPr>
                <m:e>
                  <m:r>
                    <w:rPr>
                      <w:rFonts w:ascii="Cambria Math" w:hAnsi="Cambria Math"/>
                    </w:rPr>
                    <m:t>d</m:t>
                  </m:r>
                </m:e>
              </m:d>
            </m:num>
            <m:den>
              <m:r>
                <w:rPr>
                  <w:rFonts w:ascii="Cambria Math" w:hAnsi="Cambria Math"/>
                </w:rPr>
                <m:t>N</m:t>
              </m:r>
              <m:r>
                <m:rPr>
                  <m:sty m:val="p"/>
                </m:rPr>
                <w:rPr>
                  <w:rFonts w:ascii="Cambria Math" w:hAnsi="Cambria Math"/>
                </w:rPr>
                <m:t>-</m:t>
              </m:r>
              <m:r>
                <w:rPr>
                  <w:rFonts w:ascii="Cambria Math" w:hAnsi="Cambria Math"/>
                </w:rPr>
                <m:t>d</m:t>
              </m:r>
            </m:den>
          </m:f>
          <m:r>
            <m:rPr>
              <m:sty m:val="p"/>
            </m:rPr>
            <w:rPr>
              <w:rFonts w:ascii="Cambria Math" w:hAnsi="Cambria Math"/>
            </w:rPr>
            <m:t>,</m:t>
          </m:r>
          <m:r>
            <w:rPr>
              <w:rFonts w:ascii="Cambria Math" w:hAnsi="Cambria Math"/>
            </w:rPr>
            <m:t>d</m:t>
          </m:r>
          <m:r>
            <m:rPr>
              <m:sty m:val="p"/>
            </m:rPr>
            <w:rPr>
              <w:rFonts w:ascii="Cambria Math" w:hAnsi="Cambria Math"/>
            </w:rPr>
            <m:t>=1,2,3,…,</m:t>
          </m:r>
          <m:r>
            <w:rPr>
              <w:rFonts w:ascii="Cambria Math" w:hAnsi="Cambria Math"/>
            </w:rPr>
            <m:t>nlag</m:t>
          </m:r>
        </m:oMath>
      </m:oMathPara>
    </w:p>
    <w:p w14:paraId="27790B0C" w14:textId="6EB20CCE" w:rsidR="00AC33CA" w:rsidRPr="00AC33CA" w:rsidRDefault="00AC33CA" w:rsidP="00D75FCC"/>
    <w:p w14:paraId="16C1ED2B" w14:textId="0950DE5E" w:rsidR="007706F5" w:rsidRDefault="00BE51F5" w:rsidP="00D75FCC">
      <w:r>
        <w:t xml:space="preserve">Where </w:t>
      </w:r>
      <m:oMath>
        <m:r>
          <w:rPr>
            <w:rFonts w:ascii="Cambria Math" w:hAnsi="Cambria Math"/>
          </w:rPr>
          <m:t>N</m:t>
        </m:r>
      </m:oMath>
      <w:r>
        <w:t xml:space="preserve"> is the length of the protein sequence, </w:t>
      </w:r>
      <m:oMath>
        <m:r>
          <w:rPr>
            <w:rFonts w:ascii="Cambria Math" w:hAnsi="Cambria Math"/>
          </w:rPr>
          <m:t>d</m:t>
        </m:r>
      </m:oMath>
      <w:r>
        <w:t xml:space="preserve"> is the lag in autocorrelation, </w:t>
      </w:r>
      <m:oMath>
        <m:r>
          <w:rPr>
            <w:rFonts w:ascii="Cambria Math" w:hAnsi="Cambria Math"/>
          </w:rPr>
          <m:t>nlag</m:t>
        </m:r>
      </m:oMath>
      <w:r>
        <w:t xml:space="preserve"> is the maximum value of lag to be considered and </w:t>
      </w:r>
      <m:oMath>
        <m:r>
          <w:rPr>
            <w:rFonts w:ascii="Cambria Math" w:hAnsi="Cambria Math"/>
          </w:rPr>
          <m:t>AC(d)</m:t>
        </m:r>
      </m:oMath>
      <w:r>
        <w:t xml:space="preserve"> is the Moreau-Broto autocorrelation descriptor calculated as:</w:t>
      </w:r>
    </w:p>
    <w:p w14:paraId="09CD82E1" w14:textId="2C22B806" w:rsidR="00BE51F5" w:rsidRDefault="00BE51F5" w:rsidP="00D75FCC"/>
    <w:p w14:paraId="6515566D" w14:textId="32C7BF67" w:rsidR="00BE51F5" w:rsidRPr="00BE51F5" w:rsidRDefault="00BE51F5" w:rsidP="00D75FCC">
      <m:oMathPara>
        <m:oMath>
          <m:r>
            <w:rPr>
              <w:rFonts w:ascii="Cambria Math" w:hAnsi="Cambria Math"/>
            </w:rPr>
            <m:t>AC</m:t>
          </m:r>
          <m:d>
            <m:dPr>
              <m:ctrlPr>
                <w:rPr>
                  <w:rFonts w:ascii="Cambria Math" w:hAnsi="Cambria Math"/>
                </w:rPr>
              </m:ctrlPr>
            </m:dPr>
            <m:e>
              <m:r>
                <w:rPr>
                  <w:rFonts w:ascii="Cambria Math" w:hAnsi="Cambria Math"/>
                </w:rPr>
                <m:t>d</m:t>
              </m:r>
            </m:e>
          </m:d>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d</m:t>
              </m:r>
            </m:sup>
            <m:e>
              <m:sSub>
                <m:sSubPr>
                  <m:ctrlPr>
                    <w:rPr>
                      <w:rFonts w:ascii="Cambria Math" w:hAnsi="Cambria Math"/>
                    </w:rPr>
                  </m:ctrlPr>
                </m:sSubPr>
                <m:e>
                  <m:r>
                    <w:rPr>
                      <w:rFonts w:ascii="Cambria Math" w:hAnsi="Cambria Math"/>
                    </w:rPr>
                    <m:t>P</m:t>
                  </m:r>
                </m:e>
                <m:sub>
                  <m:r>
                    <w:rPr>
                      <w:rFonts w:ascii="Cambria Math" w:hAnsi="Cambria Math"/>
                    </w:rPr>
                    <m:t>i</m:t>
                  </m:r>
                </m:sub>
              </m:sSub>
            </m:e>
          </m:nary>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d</m:t>
              </m:r>
            </m:sub>
          </m:sSub>
          <m:r>
            <m:rPr>
              <m:sty m:val="p"/>
            </m:rPr>
            <w:rPr>
              <w:rFonts w:ascii="Cambria Math" w:hAnsi="Cambria Math"/>
            </w:rPr>
            <m:t>,</m:t>
          </m:r>
          <m:r>
            <w:rPr>
              <w:rFonts w:ascii="Cambria Math" w:hAnsi="Cambria Math"/>
            </w:rPr>
            <m:t>d</m:t>
          </m:r>
          <m:r>
            <m:rPr>
              <m:sty m:val="p"/>
            </m:rPr>
            <w:rPr>
              <w:rFonts w:ascii="Cambria Math" w:hAnsi="Cambria Math"/>
            </w:rPr>
            <m:t>=1,2,3,…,</m:t>
          </m:r>
          <m:r>
            <w:rPr>
              <w:rFonts w:ascii="Cambria Math" w:hAnsi="Cambria Math"/>
            </w:rPr>
            <m:t>nlag</m:t>
          </m:r>
        </m:oMath>
      </m:oMathPara>
    </w:p>
    <w:p w14:paraId="4AFA8031" w14:textId="7C2B52C1" w:rsidR="00BE51F5" w:rsidRDefault="00BE51F5" w:rsidP="00D75FCC"/>
    <w:p w14:paraId="342D06FF" w14:textId="244BD563" w:rsidR="00BE51F5" w:rsidRDefault="00BE51F5" w:rsidP="00D75FCC">
      <w:r>
        <w:t xml:space="preserve">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i+d</m:t>
            </m:r>
          </m:sub>
        </m:sSub>
      </m:oMath>
      <w:r>
        <w:t xml:space="preserve"> are the properties of amino acids at positions </w:t>
      </w:r>
      <m:oMath>
        <m:r>
          <w:rPr>
            <w:rFonts w:ascii="Cambria Math" w:hAnsi="Cambria Math"/>
          </w:rPr>
          <m:t>i</m:t>
        </m:r>
      </m:oMath>
      <w:r>
        <w:t xml:space="preserve"> and </w:t>
      </w:r>
      <m:oMath>
        <m:r>
          <w:rPr>
            <w:rFonts w:ascii="Cambria Math" w:hAnsi="Cambria Math"/>
          </w:rPr>
          <m:t>i+d</m:t>
        </m:r>
      </m:oMath>
      <w:r>
        <w:t xml:space="preserve"> as obtained from the AAindex database. </w:t>
      </w:r>
    </w:p>
    <w:p w14:paraId="5693E210" w14:textId="02545336" w:rsidR="007C46AC" w:rsidRDefault="007C46AC" w:rsidP="00D75FCC"/>
    <w:p w14:paraId="7808F875" w14:textId="16AE69E5" w:rsidR="007C46AC" w:rsidRDefault="007C46AC" w:rsidP="00D75FCC">
      <w:pPr>
        <w:pStyle w:val="Heading5"/>
      </w:pPr>
      <w:r>
        <w:lastRenderedPageBreak/>
        <w:t>Composition Transition Distribution – Composition (CTDC)</w:t>
      </w:r>
    </w:p>
    <w:p w14:paraId="3C21228D" w14:textId="162B1543" w:rsidR="007C46AC" w:rsidRDefault="007C46AC" w:rsidP="00D75FCC">
      <w:pPr>
        <w:rPr>
          <w:color w:val="000000" w:themeColor="text1"/>
        </w:rPr>
      </w:pPr>
      <w:r>
        <w:t xml:space="preserve">CTDC feature encoding transforms the amino acid sequence of a protein into three subgroups of 13 types of physicochemical properties including hydrophobicity, </w:t>
      </w:r>
      <w:r w:rsidRPr="003716EE">
        <w:rPr>
          <w:color w:val="000000" w:themeColor="text1"/>
        </w:rPr>
        <w:t xml:space="preserve">normalized Van der Waals Volume, polarity, polarizability, charge, secondary </w:t>
      </w:r>
      <w:proofErr w:type="gramStart"/>
      <w:r w:rsidRPr="003716EE">
        <w:rPr>
          <w:color w:val="000000" w:themeColor="text1"/>
        </w:rPr>
        <w:t>structures</w:t>
      </w:r>
      <w:proofErr w:type="gramEnd"/>
      <w:r w:rsidRPr="003716EE">
        <w:rPr>
          <w:color w:val="000000" w:themeColor="text1"/>
        </w:rPr>
        <w:t xml:space="preserve"> and solvent accessibility</w:t>
      </w:r>
      <w:r>
        <w:rPr>
          <w:color w:val="000000" w:themeColor="text1"/>
        </w:rPr>
        <w:t>. After dividing the sequence into subgroups of a specific physicochemical property, the frequencies of these subgroups are calculated, and the feature descriptor is described as follows:</w:t>
      </w:r>
    </w:p>
    <w:p w14:paraId="3F137BEB" w14:textId="77777777" w:rsidR="007C46AC" w:rsidRDefault="007C46AC" w:rsidP="00D75FCC"/>
    <w:p w14:paraId="4652DD77" w14:textId="0CC97B23" w:rsidR="007C46AC" w:rsidRDefault="007C46AC" w:rsidP="00D75FCC">
      <m:oMathPara>
        <m:oMath>
          <m:r>
            <w:rPr>
              <w:rFonts w:ascii="Cambria Math" w:hAnsi="Cambria Math"/>
            </w:rPr>
            <m:t>C</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x</m:t>
                  </m:r>
                </m:e>
              </m:d>
            </m:num>
            <m:den>
              <m:r>
                <w:rPr>
                  <w:rFonts w:ascii="Cambria Math" w:hAnsi="Cambria Math"/>
                </w:rPr>
                <m:t>N</m:t>
              </m:r>
            </m:den>
          </m:f>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s</m:t>
          </m:r>
          <m:r>
            <m:rPr>
              <m:sty m:val="p"/>
            </m:rPr>
            <w:rPr>
              <w:rFonts w:ascii="Cambria Math" w:hAnsi="Cambria Math"/>
            </w:rPr>
            <m:t xml:space="preserve">, ∀ </m:t>
          </m:r>
          <m:r>
            <w:rPr>
              <w:rFonts w:ascii="Cambria Math" w:hAnsi="Cambria Math"/>
            </w:rPr>
            <m:t>s</m:t>
          </m:r>
          <m:r>
            <m:rPr>
              <m:sty m:val="p"/>
            </m:rPr>
            <w:rPr>
              <w:rFonts w:ascii="Cambria Math" w:hAnsi="Cambria Math"/>
            </w:rPr>
            <m:t>∈</m:t>
          </m:r>
          <m:r>
            <w:rPr>
              <w:rFonts w:ascii="Cambria Math" w:hAnsi="Cambria Math"/>
            </w:rPr>
            <m:t>S</m:t>
          </m:r>
        </m:oMath>
      </m:oMathPara>
    </w:p>
    <w:p w14:paraId="4BD78BA8" w14:textId="77777777" w:rsidR="007C46AC" w:rsidRPr="007C46AC" w:rsidRDefault="007C46AC" w:rsidP="00D75FCC"/>
    <w:p w14:paraId="2512A2B0" w14:textId="22159E79" w:rsidR="00BE51F5" w:rsidRDefault="007C46AC" w:rsidP="00D75FCC">
      <w:r>
        <w:t xml:space="preserve">Where </w:t>
      </w:r>
      <m:oMath>
        <m:r>
          <w:rPr>
            <w:rFonts w:ascii="Cambria Math" w:hAnsi="Cambria Math"/>
          </w:rPr>
          <m:t>x</m:t>
        </m:r>
      </m:oMath>
      <w:r>
        <w:t xml:space="preserve"> denotes the subgroup type, </w:t>
      </w:r>
      <m:oMath>
        <m:r>
          <w:rPr>
            <w:rFonts w:ascii="Cambria Math" w:hAnsi="Cambria Math"/>
          </w:rPr>
          <m:t>s</m:t>
        </m:r>
      </m:oMath>
      <w:r>
        <w:t xml:space="preserve"> denotes the set of all subgroups and </w:t>
      </w:r>
      <m:oMath>
        <m:r>
          <w:rPr>
            <w:rFonts w:ascii="Cambria Math" w:hAnsi="Cambria Math"/>
          </w:rPr>
          <m:t>S</m:t>
        </m:r>
      </m:oMath>
      <w:r>
        <w:t xml:space="preserve"> denotes the physicochemical property.</w:t>
      </w:r>
      <w:r w:rsidR="00BE51F5">
        <w:t xml:space="preserve"> </w:t>
      </w:r>
    </w:p>
    <w:p w14:paraId="2ADBB716" w14:textId="4A0B8256" w:rsidR="007C46AC" w:rsidRDefault="007C46AC" w:rsidP="00D75FCC"/>
    <w:p w14:paraId="48DD25E9" w14:textId="73AD2DBB" w:rsidR="004D3519" w:rsidRDefault="004D3519" w:rsidP="00D75FCC">
      <w:pPr>
        <w:pStyle w:val="Heading5"/>
      </w:pPr>
      <w:r>
        <w:t>Composition Transition Distribution – Transition (CTDT)</w:t>
      </w:r>
    </w:p>
    <w:p w14:paraId="6704443E" w14:textId="2D832724" w:rsidR="004D3519" w:rsidRDefault="004D3519" w:rsidP="00D75FCC">
      <w:pPr>
        <w:rPr>
          <w:color w:val="000000" w:themeColor="text1"/>
        </w:rPr>
      </w:pPr>
      <w:r>
        <w:t xml:space="preserve">CTDC feature encoding transforms the amino acid sequence of a protein into three subgroups of 13 types of physicochemical properties including hydrophobicity, </w:t>
      </w:r>
      <w:r w:rsidRPr="003716EE">
        <w:rPr>
          <w:color w:val="000000" w:themeColor="text1"/>
        </w:rPr>
        <w:t xml:space="preserve">normalized Van der Waals </w:t>
      </w:r>
      <w:r w:rsidR="005A1606">
        <w:rPr>
          <w:color w:val="000000" w:themeColor="text1"/>
        </w:rPr>
        <w:t>v</w:t>
      </w:r>
      <w:r w:rsidRPr="003716EE">
        <w:rPr>
          <w:color w:val="000000" w:themeColor="text1"/>
        </w:rPr>
        <w:t xml:space="preserve">olume, polarity, polarizability, charge, secondary </w:t>
      </w:r>
      <w:proofErr w:type="gramStart"/>
      <w:r w:rsidRPr="003716EE">
        <w:rPr>
          <w:color w:val="000000" w:themeColor="text1"/>
        </w:rPr>
        <w:t>structures</w:t>
      </w:r>
      <w:proofErr w:type="gramEnd"/>
      <w:r w:rsidRPr="003716EE">
        <w:rPr>
          <w:color w:val="000000" w:themeColor="text1"/>
        </w:rPr>
        <w:t xml:space="preserve"> and solvent accessibility</w:t>
      </w:r>
      <w:r>
        <w:rPr>
          <w:color w:val="000000" w:themeColor="text1"/>
        </w:rPr>
        <w:t>. After dividing the sequence into subgroups of a specific physicochemical property, the frequencies of the transition from one subgroup to another are calculated, and the feature descriptor is described as follows:</w:t>
      </w:r>
    </w:p>
    <w:p w14:paraId="29BAEE3E" w14:textId="77777777" w:rsidR="004D3519" w:rsidRDefault="004D3519" w:rsidP="00D75FCC"/>
    <w:p w14:paraId="035293B3" w14:textId="19DB624E" w:rsidR="004D3519" w:rsidRPr="004D3519" w:rsidRDefault="004D3519" w:rsidP="00D75FCC">
      <m:oMathPara>
        <m:oMath>
          <m:r>
            <w:rPr>
              <w:rFonts w:ascii="Cambria Math" w:hAnsi="Cambria Math"/>
            </w:rPr>
            <m:t>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 </m:t>
              </m:r>
              <m:r>
                <w:rPr>
                  <w:rFonts w:ascii="Cambria Math" w:hAnsi="Cambria Math"/>
                </w:rPr>
                <m:t>N</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N</m:t>
              </m:r>
              <m:r>
                <m:rPr>
                  <m:sty m:val="p"/>
                </m:rPr>
                <w:rPr>
                  <w:rFonts w:ascii="Cambria Math" w:hAnsi="Cambria Math"/>
                </w:rPr>
                <m:t>-1</m:t>
              </m:r>
            </m:den>
          </m:f>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s</m:t>
          </m:r>
          <m:r>
            <m:rPr>
              <m:sty m:val="p"/>
            </m:rPr>
            <w:rPr>
              <w:rFonts w:ascii="Cambria Math" w:hAnsi="Cambria Math"/>
            </w:rPr>
            <m:t xml:space="preserve">, ∀ </m:t>
          </m:r>
          <m:r>
            <w:rPr>
              <w:rFonts w:ascii="Cambria Math" w:hAnsi="Cambria Math"/>
            </w:rPr>
            <m:t>s</m:t>
          </m:r>
          <m:r>
            <m:rPr>
              <m:sty m:val="p"/>
            </m:rPr>
            <w:rPr>
              <w:rFonts w:ascii="Cambria Math" w:hAnsi="Cambria Math"/>
            </w:rPr>
            <m:t>∈</m:t>
          </m:r>
          <m:r>
            <w:rPr>
              <w:rFonts w:ascii="Cambria Math" w:hAnsi="Cambria Math"/>
            </w:rPr>
            <m:t>S</m:t>
          </m:r>
        </m:oMath>
      </m:oMathPara>
    </w:p>
    <w:p w14:paraId="11F8DEF8" w14:textId="77777777" w:rsidR="004D3519" w:rsidRPr="007C46AC" w:rsidRDefault="004D3519" w:rsidP="00D75FCC"/>
    <w:p w14:paraId="138E98A1" w14:textId="6A43779F" w:rsidR="004D3519" w:rsidRDefault="004D3519" w:rsidP="00D75FCC">
      <w:r>
        <w:t xml:space="preserve">Where </w:t>
      </w:r>
      <m:oMath>
        <m:r>
          <w:rPr>
            <w:rFonts w:ascii="Cambria Math" w:hAnsi="Cambria Math"/>
          </w:rPr>
          <m:t>x</m:t>
        </m:r>
      </m:oMath>
      <w:r>
        <w:t xml:space="preserve"> and </w:t>
      </w:r>
      <m:oMath>
        <m:r>
          <w:rPr>
            <w:rFonts w:ascii="Cambria Math" w:hAnsi="Cambria Math"/>
          </w:rPr>
          <m:t>y</m:t>
        </m:r>
      </m:oMath>
      <w:r>
        <w:t xml:space="preserve"> denote the subgroup type, </w:t>
      </w:r>
      <m:oMath>
        <m:r>
          <w:rPr>
            <w:rFonts w:ascii="Cambria Math" w:hAnsi="Cambria Math"/>
          </w:rPr>
          <m:t>s</m:t>
        </m:r>
      </m:oMath>
      <w:r>
        <w:t xml:space="preserve"> denotes the set of all subgroups and </w:t>
      </w:r>
      <m:oMath>
        <m:r>
          <w:rPr>
            <w:rFonts w:ascii="Cambria Math" w:hAnsi="Cambria Math"/>
          </w:rPr>
          <m:t>S</m:t>
        </m:r>
      </m:oMath>
      <w:r>
        <w:t xml:space="preserve"> denotes the physicochemical property. </w:t>
      </w:r>
    </w:p>
    <w:p w14:paraId="515084FA" w14:textId="190A49FB" w:rsidR="004D3519" w:rsidRDefault="004D3519" w:rsidP="00D75FCC"/>
    <w:p w14:paraId="6EF3466D" w14:textId="5D54FB88" w:rsidR="004D3519" w:rsidRDefault="004D3519" w:rsidP="00D75FCC">
      <w:pPr>
        <w:pStyle w:val="Heading5"/>
      </w:pPr>
      <w:r>
        <w:t>Composition Transition Distribution – Distribution (CTDD)</w:t>
      </w:r>
    </w:p>
    <w:p w14:paraId="0BEA6317" w14:textId="503D5FD9" w:rsidR="004D3519" w:rsidRDefault="004D3519" w:rsidP="00D75FCC">
      <w:pPr>
        <w:rPr>
          <w:color w:val="000000" w:themeColor="text1"/>
        </w:rPr>
      </w:pPr>
      <w:r>
        <w:t>CTD</w:t>
      </w:r>
      <w:r w:rsidR="005930BC">
        <w:t>D</w:t>
      </w:r>
      <w:r>
        <w:t xml:space="preserve"> feature encoding transforms the amino acid sequence of a protein into three subgroups of 13 types of physicochemical properties including hydrophobicity, </w:t>
      </w:r>
      <w:r w:rsidRPr="003716EE">
        <w:rPr>
          <w:color w:val="000000" w:themeColor="text1"/>
        </w:rPr>
        <w:t xml:space="preserve">normalized Van der Waals </w:t>
      </w:r>
      <w:r w:rsidR="00D646D1">
        <w:rPr>
          <w:color w:val="000000" w:themeColor="text1"/>
        </w:rPr>
        <w:t>v</w:t>
      </w:r>
      <w:r w:rsidRPr="003716EE">
        <w:rPr>
          <w:color w:val="000000" w:themeColor="text1"/>
        </w:rPr>
        <w:t xml:space="preserve">olume, polarity, polarizability, charge, secondary </w:t>
      </w:r>
      <w:proofErr w:type="gramStart"/>
      <w:r w:rsidRPr="003716EE">
        <w:rPr>
          <w:color w:val="000000" w:themeColor="text1"/>
        </w:rPr>
        <w:t>structures</w:t>
      </w:r>
      <w:proofErr w:type="gramEnd"/>
      <w:r w:rsidRPr="003716EE">
        <w:rPr>
          <w:color w:val="000000" w:themeColor="text1"/>
        </w:rPr>
        <w:t xml:space="preserve"> and solvent accessibility</w:t>
      </w:r>
      <w:r>
        <w:rPr>
          <w:color w:val="000000" w:themeColor="text1"/>
        </w:rPr>
        <w:t>. After dividing the sequence into subgroups of a specific physicochemical property, the fraction of the entire sequence where the first residue, 25%, 50%, 75% and 100% of residues of any given subgroup is marked. The process is followed for all physicochemical properties and the numerical fractions are combined in a vector to represent the feature descriptor.</w:t>
      </w:r>
    </w:p>
    <w:p w14:paraId="1AEE6ECD" w14:textId="77777777" w:rsidR="004D3519" w:rsidRDefault="004D3519" w:rsidP="00D75FCC"/>
    <w:p w14:paraId="3AC4EFE3" w14:textId="39EEE1C4" w:rsidR="004D3519" w:rsidRDefault="004D3519" w:rsidP="00D75FCC">
      <w:pPr>
        <w:pStyle w:val="Heading5"/>
      </w:pPr>
      <w:r>
        <w:t>Conjoint Triad (</w:t>
      </w:r>
      <w:proofErr w:type="spellStart"/>
      <w:r>
        <w:t>CTriad</w:t>
      </w:r>
      <w:proofErr w:type="spellEnd"/>
      <w:r>
        <w:t xml:space="preserve">) </w:t>
      </w:r>
    </w:p>
    <w:p w14:paraId="330DE768" w14:textId="539A1920" w:rsidR="009E2077" w:rsidRDefault="004909A7" w:rsidP="00D75FCC">
      <w:proofErr w:type="spellStart"/>
      <w:r>
        <w:t>CTriad</w:t>
      </w:r>
      <w:proofErr w:type="spellEnd"/>
      <w:r>
        <w:t xml:space="preserve"> considers three contiguous amino acids as a single unit. It creates a vector space </w:t>
      </w:r>
      <m:oMath>
        <m:r>
          <w:rPr>
            <w:rFonts w:ascii="Cambria Math" w:hAnsi="Cambria Math"/>
          </w:rPr>
          <m:t>V</m:t>
        </m:r>
      </m:oMath>
      <w:r>
        <w:t xml:space="preserve"> where each element in the v</w:t>
      </w:r>
      <w:proofErr w:type="spellStart"/>
      <w:r>
        <w:t>ector</w:t>
      </w:r>
      <w:proofErr w:type="spellEnd"/>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represents a triad type and another vector space </w:t>
      </w:r>
      <m:oMath>
        <m:r>
          <w:rPr>
            <w:rFonts w:ascii="Cambria Math" w:hAnsi="Cambria Math"/>
          </w:rPr>
          <m:t>F</m:t>
        </m:r>
      </m:oMath>
      <w:r>
        <w:t xml:space="preserve"> that is the frequency vector corresponding to </w:t>
      </w:r>
      <m:oMath>
        <m:r>
          <w:rPr>
            <w:rFonts w:ascii="Cambria Math" w:hAnsi="Cambria Math"/>
          </w:rPr>
          <m:t>V</m:t>
        </m:r>
      </m:oMath>
      <w:r>
        <w:t xml:space="preserve"> where each element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9E2077">
        <w:t xml:space="preserve"> </w:t>
      </w:r>
      <w:r>
        <w:t xml:space="preserve">denotes the number of triad type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appearing in the protein sequence.</w:t>
      </w:r>
      <w:r w:rsidR="009E2077">
        <w:t xml:space="preserve"> Since the values of </w:t>
      </w:r>
      <m:oMath>
        <m:r>
          <w:rPr>
            <w:rFonts w:ascii="Cambria Math" w:hAnsi="Cambria Math"/>
          </w:rPr>
          <m:t>F</m:t>
        </m:r>
      </m:oMath>
      <w:r w:rsidR="009E2077">
        <w:t xml:space="preserve"> are directly co</w:t>
      </w:r>
      <w:proofErr w:type="spellStart"/>
      <w:r w:rsidR="009E2077">
        <w:t>rrelated</w:t>
      </w:r>
      <w:proofErr w:type="spellEnd"/>
      <w:r w:rsidR="009E2077">
        <w:t xml:space="preserve"> to the length of the protein, the numerical vector is normalized using Min-Max scaling technique. </w:t>
      </w:r>
    </w:p>
    <w:p w14:paraId="5E06C757" w14:textId="77777777" w:rsidR="009E2077" w:rsidRDefault="009E2077" w:rsidP="00D75FCC"/>
    <w:p w14:paraId="0F7FF81A" w14:textId="77777777" w:rsidR="009E2077" w:rsidRPr="00916488" w:rsidRDefault="009E2077" w:rsidP="00D75FCC">
      <w:pPr>
        <w:pStyle w:val="Heading5"/>
        <w:rPr>
          <w:rStyle w:val="Heading4Char"/>
          <w:u w:val="none"/>
        </w:rPr>
      </w:pPr>
      <w:r w:rsidRPr="00916488">
        <w:rPr>
          <w:rStyle w:val="Heading4Char"/>
          <w:u w:val="none"/>
        </w:rPr>
        <w:lastRenderedPageBreak/>
        <w:t>k-spaced Conjoint Triad (</w:t>
      </w:r>
      <w:proofErr w:type="spellStart"/>
      <w:r w:rsidRPr="00916488">
        <w:rPr>
          <w:rStyle w:val="Heading4Char"/>
          <w:u w:val="none"/>
        </w:rPr>
        <w:t>KSCTriad</w:t>
      </w:r>
      <w:proofErr w:type="spellEnd"/>
      <w:r w:rsidRPr="00916488">
        <w:rPr>
          <w:rStyle w:val="Heading4Char"/>
          <w:u w:val="none"/>
        </w:rPr>
        <w:t>)</w:t>
      </w:r>
    </w:p>
    <w:p w14:paraId="3CF7F432" w14:textId="2086413D" w:rsidR="009E2077" w:rsidRDefault="009E2077" w:rsidP="00D75FCC">
      <w:proofErr w:type="spellStart"/>
      <w:r>
        <w:t>KSCTriad</w:t>
      </w:r>
      <w:proofErr w:type="spellEnd"/>
      <w:r>
        <w:t xml:space="preserve"> not only </w:t>
      </w:r>
      <w:proofErr w:type="gramStart"/>
      <w:r>
        <w:t>takes into account</w:t>
      </w:r>
      <w:proofErr w:type="gramEnd"/>
      <w:r>
        <w:t xml:space="preserve"> contiguous amino acids to create the feature space as in </w:t>
      </w:r>
      <w:proofErr w:type="spellStart"/>
      <w:r>
        <w:t>CTriad</w:t>
      </w:r>
      <w:proofErr w:type="spellEnd"/>
      <w:r>
        <w:t xml:space="preserve"> but also considers amino acids that are separated by at most </w:t>
      </w:r>
      <m:oMath>
        <m:r>
          <w:rPr>
            <w:rFonts w:ascii="Cambria Math" w:hAnsi="Cambria Math"/>
          </w:rPr>
          <m:t>k</m:t>
        </m:r>
      </m:oMath>
      <w:r>
        <w:t xml:space="preserve"> residues as a single unit. </w:t>
      </w:r>
    </w:p>
    <w:p w14:paraId="6D488714" w14:textId="77777777" w:rsidR="009E2077" w:rsidRDefault="009E2077" w:rsidP="00D75FCC"/>
    <w:p w14:paraId="75041D89" w14:textId="77777777" w:rsidR="009E2077" w:rsidRDefault="009E2077" w:rsidP="00D75FCC">
      <w:pPr>
        <w:pStyle w:val="Heading5"/>
      </w:pPr>
      <w:r w:rsidRPr="009E2077">
        <w:t>Sequence-Order-Coupling Number (</w:t>
      </w:r>
      <w:proofErr w:type="spellStart"/>
      <w:r w:rsidRPr="009E2077">
        <w:t>SOCNumber</w:t>
      </w:r>
      <w:proofErr w:type="spellEnd"/>
      <w:r w:rsidRPr="009E2077">
        <w:t>)</w:t>
      </w:r>
      <w:r>
        <w:t xml:space="preserve"> </w:t>
      </w:r>
    </w:p>
    <w:p w14:paraId="7278FAE9" w14:textId="77777777" w:rsidR="00380AC3" w:rsidRDefault="009E2077" w:rsidP="00D75FCC">
      <w:proofErr w:type="spellStart"/>
      <w:r>
        <w:t>SOCNumber</w:t>
      </w:r>
      <w:proofErr w:type="spellEnd"/>
      <w:r>
        <w:t xml:space="preserve"> </w:t>
      </w:r>
      <w:r w:rsidR="00953846">
        <w:t xml:space="preserve">is calculated </w:t>
      </w:r>
      <w:r w:rsidR="00380AC3">
        <w:t>from the distance matrices proposed by Schneider-Wrede and Grantham. It is defined as:</w:t>
      </w:r>
    </w:p>
    <w:p w14:paraId="4EF6CD21" w14:textId="77777777" w:rsidR="00380AC3" w:rsidRDefault="00380AC3" w:rsidP="00D75FCC"/>
    <w:p w14:paraId="1C57E87C" w14:textId="395EFB6B" w:rsidR="004D3519" w:rsidRPr="009E2077" w:rsidRDefault="00642F17" w:rsidP="00D75FCC">
      <m:oMathPara>
        <m:oMath>
          <m:sSub>
            <m:sSubPr>
              <m:ctrlPr>
                <w:rPr>
                  <w:rFonts w:ascii="Cambria Math" w:hAnsi="Cambria Math"/>
                </w:rPr>
              </m:ctrlPr>
            </m:sSubPr>
            <m:e>
              <m:r>
                <m:rPr>
                  <m:sty m:val="p"/>
                </m:rPr>
                <w:rPr>
                  <w:rFonts w:ascii="Cambria Math" w:hAnsi="Cambria Math"/>
                </w:rPr>
                <m:t>τ</m:t>
              </m:r>
            </m:e>
            <m:sub>
              <m:r>
                <w:rPr>
                  <w:rFonts w:ascii="Cambria Math" w:hAnsi="Cambria Math"/>
                </w:rPr>
                <m:t>d</m:t>
              </m:r>
            </m:sub>
          </m:sSub>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d</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d</m:t>
                          </m:r>
                        </m:sub>
                      </m:sSub>
                    </m:e>
                  </m:d>
                </m:e>
                <m:sup>
                  <m:r>
                    <m:rPr>
                      <m:sty m:val="p"/>
                    </m:rPr>
                    <w:rPr>
                      <w:rFonts w:ascii="Cambria Math" w:hAnsi="Cambria Math"/>
                    </w:rPr>
                    <m:t>2</m:t>
                  </m:r>
                </m:sup>
              </m:sSup>
            </m:e>
          </m:nary>
          <m:r>
            <m:rPr>
              <m:sty m:val="p"/>
            </m:rPr>
            <w:rPr>
              <w:rFonts w:ascii="Cambria Math" w:hAnsi="Cambria Math"/>
            </w:rPr>
            <m:t>,</m:t>
          </m:r>
          <m:r>
            <w:rPr>
              <w:rFonts w:ascii="Cambria Math" w:hAnsi="Cambria Math"/>
            </w:rPr>
            <m:t>d</m:t>
          </m:r>
          <m:r>
            <m:rPr>
              <m:sty m:val="p"/>
            </m:rPr>
            <w:rPr>
              <w:rFonts w:ascii="Cambria Math" w:hAnsi="Cambria Math"/>
            </w:rPr>
            <m:t>=1,2,3,…,</m:t>
          </m:r>
          <m:r>
            <w:rPr>
              <w:rFonts w:ascii="Cambria Math" w:hAnsi="Cambria Math"/>
            </w:rPr>
            <m:t>nlag</m:t>
          </m:r>
        </m:oMath>
      </m:oMathPara>
    </w:p>
    <w:p w14:paraId="60821C5F" w14:textId="77777777" w:rsidR="004D3519" w:rsidRDefault="004D3519" w:rsidP="00D75FCC"/>
    <w:p w14:paraId="0377D8A0" w14:textId="2C2AD37E" w:rsidR="00380AC3" w:rsidRDefault="00380AC3" w:rsidP="00D75FCC">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i,i+d</m:t>
            </m:r>
          </m:sub>
        </m:sSub>
      </m:oMath>
      <w:r w:rsidR="00163287">
        <w:rPr>
          <w:rFonts w:eastAsiaTheme="minorEastAsia"/>
        </w:rPr>
        <w:t xml:space="preserve"> </w:t>
      </w:r>
      <w:r>
        <w:t xml:space="preserve">is the entry in a distance matrix that denotes the distance between the two amino acids at position </w:t>
      </w:r>
      <m:oMath>
        <m:r>
          <w:rPr>
            <w:rFonts w:ascii="Cambria Math" w:hAnsi="Cambria Math"/>
          </w:rPr>
          <m:t>i</m:t>
        </m:r>
      </m:oMath>
      <w:r>
        <w:t xml:space="preserve"> and </w:t>
      </w:r>
      <m:oMath>
        <m:r>
          <w:rPr>
            <w:rFonts w:ascii="Cambria Math" w:hAnsi="Cambria Math"/>
          </w:rPr>
          <m:t>i+d</m:t>
        </m:r>
      </m:oMath>
      <w:r>
        <w:t xml:space="preserve">, </w:t>
      </w:r>
      <m:oMath>
        <m:r>
          <w:rPr>
            <w:rFonts w:ascii="Cambria Math" w:hAnsi="Cambria Math"/>
          </w:rPr>
          <m:t>d</m:t>
        </m:r>
      </m:oMath>
      <w:r>
        <w:t xml:space="preserve"> is the lag</w:t>
      </w:r>
      <w:r w:rsidR="00916488">
        <w:t xml:space="preserve"> or the positional difference between two amino acid residues</w:t>
      </w:r>
      <w:r>
        <w:t xml:space="preserve">, </w:t>
      </w:r>
      <m:oMath>
        <m:r>
          <w:rPr>
            <w:rFonts w:ascii="Cambria Math" w:hAnsi="Cambria Math"/>
          </w:rPr>
          <m:t>nlag</m:t>
        </m:r>
      </m:oMath>
      <w:r>
        <w:t xml:space="preserve"> is the maximum value of the lag to be considered and </w:t>
      </w:r>
      <m:oMath>
        <m:r>
          <w:rPr>
            <w:rFonts w:ascii="Cambria Math" w:hAnsi="Cambria Math"/>
          </w:rPr>
          <m:t>N</m:t>
        </m:r>
      </m:oMath>
      <w:r>
        <w:t xml:space="preserve"> is the length of the protein sequence.</w:t>
      </w:r>
    </w:p>
    <w:p w14:paraId="4464DA3D" w14:textId="77777777" w:rsidR="00380AC3" w:rsidRDefault="00380AC3" w:rsidP="00D75FCC"/>
    <w:p w14:paraId="03D981EF" w14:textId="0F0377A2" w:rsidR="00380AC3" w:rsidRDefault="00380AC3" w:rsidP="00D75FCC">
      <w:pPr>
        <w:pStyle w:val="Heading5"/>
      </w:pPr>
      <w:r>
        <w:t>Quasi-sequence-order (</w:t>
      </w:r>
      <w:proofErr w:type="spellStart"/>
      <w:r>
        <w:t>QSOrder</w:t>
      </w:r>
      <w:proofErr w:type="spellEnd"/>
      <w:r>
        <w:t>)</w:t>
      </w:r>
    </w:p>
    <w:p w14:paraId="13113E9F" w14:textId="6F5CB894" w:rsidR="00380AC3" w:rsidRDefault="00380AC3" w:rsidP="00D75FCC">
      <w:proofErr w:type="spellStart"/>
      <w:r>
        <w:t>QSOrder</w:t>
      </w:r>
      <w:proofErr w:type="spellEnd"/>
      <w:r>
        <w:t xml:space="preserve"> is based on </w:t>
      </w:r>
      <w:proofErr w:type="spellStart"/>
      <w:r>
        <w:t>SOCNumber</w:t>
      </w:r>
      <w:proofErr w:type="spellEnd"/>
      <w:r>
        <w:t xml:space="preserve"> and is defined as:</w:t>
      </w:r>
    </w:p>
    <w:p w14:paraId="572B8C5C" w14:textId="3CB48E8C" w:rsidR="00380AC3" w:rsidRDefault="00380AC3" w:rsidP="00D75FCC"/>
    <w:p w14:paraId="75CD64A0" w14:textId="5AB88F33" w:rsidR="00380AC3" w:rsidRPr="00380AC3" w:rsidRDefault="00642F17" w:rsidP="00D75FCC">
      <m:oMathPara>
        <m:oMath>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a</m:t>
                  </m:r>
                </m:sub>
              </m:sSub>
            </m:num>
            <m:den>
              <m:nary>
                <m:naryPr>
                  <m:chr m:val="∑"/>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20</m:t>
                  </m:r>
                </m:sup>
                <m:e>
                  <m:sSub>
                    <m:sSubPr>
                      <m:ctrlPr>
                        <w:rPr>
                          <w:rFonts w:ascii="Cambria Math" w:hAnsi="Cambria Math"/>
                        </w:rPr>
                      </m:ctrlPr>
                    </m:sSubPr>
                    <m:e>
                      <m:r>
                        <w:rPr>
                          <w:rFonts w:ascii="Cambria Math" w:hAnsi="Cambria Math"/>
                        </w:rPr>
                        <m:t>f</m:t>
                      </m:r>
                    </m:e>
                    <m:sub>
                      <m:r>
                        <w:rPr>
                          <w:rFonts w:ascii="Cambria Math" w:hAnsi="Cambria Math"/>
                        </w:rPr>
                        <m:t>a</m:t>
                      </m:r>
                    </m:sub>
                  </m:sSub>
                </m:e>
              </m:nary>
              <m:r>
                <m:rPr>
                  <m:sty m:val="p"/>
                </m:rPr>
                <w:rPr>
                  <w:rFonts w:ascii="Cambria Math" w:hAnsi="Cambria Math"/>
                </w:rPr>
                <m:t>+</m:t>
              </m:r>
              <m:r>
                <w:rPr>
                  <w:rFonts w:ascii="Cambria Math" w:hAnsi="Cambria Math"/>
                </w:rPr>
                <m:t>w</m:t>
              </m:r>
              <m:nary>
                <m:naryPr>
                  <m:chr m:val="∑"/>
                  <m:ctrlPr>
                    <w:rPr>
                      <w:rFonts w:ascii="Cambria Math" w:hAnsi="Cambria Math"/>
                    </w:rPr>
                  </m:ctrlPr>
                </m:naryPr>
                <m:sub>
                  <m:r>
                    <w:rPr>
                      <w:rFonts w:ascii="Cambria Math" w:hAnsi="Cambria Math"/>
                    </w:rPr>
                    <m:t>d</m:t>
                  </m:r>
                  <m:r>
                    <m:rPr>
                      <m:sty m:val="p"/>
                    </m:rPr>
                    <w:rPr>
                      <w:rFonts w:ascii="Cambria Math" w:hAnsi="Cambria Math"/>
                    </w:rPr>
                    <m:t>=1</m:t>
                  </m:r>
                </m:sub>
                <m:sup>
                  <m:r>
                    <w:rPr>
                      <w:rFonts w:ascii="Cambria Math" w:hAnsi="Cambria Math"/>
                    </w:rPr>
                    <m:t>nlag</m:t>
                  </m:r>
                </m:sup>
                <m:e>
                  <m:sSub>
                    <m:sSubPr>
                      <m:ctrlPr>
                        <w:rPr>
                          <w:rFonts w:ascii="Cambria Math" w:hAnsi="Cambria Math"/>
                        </w:rPr>
                      </m:ctrlPr>
                    </m:sSubPr>
                    <m:e>
                      <m:r>
                        <m:rPr>
                          <m:sty m:val="p"/>
                        </m:rPr>
                        <w:rPr>
                          <w:rFonts w:ascii="Cambria Math" w:hAnsi="Cambria Math"/>
                        </w:rPr>
                        <m:t>τ</m:t>
                      </m:r>
                    </m:e>
                    <m:sub>
                      <m:r>
                        <w:rPr>
                          <w:rFonts w:ascii="Cambria Math" w:hAnsi="Cambria Math"/>
                        </w:rPr>
                        <m:t>d</m:t>
                      </m:r>
                    </m:sub>
                  </m:sSub>
                </m:e>
              </m:nary>
            </m:den>
          </m:f>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oMath>
      </m:oMathPara>
    </w:p>
    <w:p w14:paraId="46071D37" w14:textId="77777777" w:rsidR="005B50BF" w:rsidRDefault="005B50BF" w:rsidP="00D75FCC"/>
    <w:p w14:paraId="3D1504FC" w14:textId="0B3577E9" w:rsidR="005B50BF" w:rsidRDefault="005B50BF" w:rsidP="00D75FCC">
      <w:r>
        <w:t xml:space="preserve">Where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t xml:space="preserve"> is the normalized count of amino acid </w:t>
      </w:r>
      <m:oMath>
        <m:r>
          <w:rPr>
            <w:rFonts w:ascii="Cambria Math" w:hAnsi="Cambria Math"/>
          </w:rPr>
          <m:t>a</m:t>
        </m:r>
      </m:oMath>
      <w:r>
        <w:t xml:space="preserve">, </w:t>
      </w:r>
      <m:oMath>
        <m:r>
          <w:rPr>
            <w:rFonts w:ascii="Cambria Math" w:hAnsi="Cambria Math"/>
          </w:rPr>
          <m:t>w</m:t>
        </m:r>
      </m:oMath>
      <w:r>
        <w:t xml:space="preserve"> is a weighing factor,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d</m:t>
            </m:r>
          </m:sub>
        </m:sSub>
      </m:oMath>
      <w:r>
        <w:t xml:space="preserve"> is the SOCNumber, </w:t>
      </w:r>
      <m:oMath>
        <m:r>
          <w:rPr>
            <w:rFonts w:ascii="Cambria Math" w:hAnsi="Cambria Math"/>
          </w:rPr>
          <m:t>a</m:t>
        </m:r>
      </m:oMath>
      <w:r>
        <w:t xml:space="preserve"> is an amino acid type and </w:t>
      </w:r>
      <m:oMath>
        <m:r>
          <w:rPr>
            <w:rFonts w:ascii="Cambria Math" w:hAnsi="Cambria Math"/>
          </w:rPr>
          <m:t>A</m:t>
        </m:r>
      </m:oMath>
      <w:r>
        <w:t xml:space="preserve"> is the set of all amino acids. The above definition is valid for </w:t>
      </w:r>
      <m:oMath>
        <m:r>
          <w:rPr>
            <w:rFonts w:ascii="Cambria Math" w:hAnsi="Cambria Math"/>
          </w:rPr>
          <m:t>nlag</m:t>
        </m:r>
      </m:oMath>
      <w:r>
        <w:t xml:space="preserve"> up to 20. For </w:t>
      </w:r>
      <m:oMath>
        <m:r>
          <w:rPr>
            <w:rFonts w:ascii="Cambria Math" w:hAnsi="Cambria Math"/>
          </w:rPr>
          <m:t>nlag</m:t>
        </m:r>
      </m:oMath>
      <w:r>
        <w:t xml:space="preserve"> above 20, the definition is:</w:t>
      </w:r>
    </w:p>
    <w:p w14:paraId="75C22ED0" w14:textId="77777777" w:rsidR="005B50BF" w:rsidRDefault="005B50BF" w:rsidP="00D75FCC"/>
    <w:p w14:paraId="44479245" w14:textId="1D666015" w:rsidR="005B50BF" w:rsidRPr="00380AC3" w:rsidRDefault="00642F17" w:rsidP="00D75FCC">
      <m:oMathPara>
        <m:oMath>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f>
            <m:fPr>
              <m:ctrlPr>
                <w:rPr>
                  <w:rFonts w:ascii="Cambria Math" w:hAnsi="Cambria Math"/>
                </w:rPr>
              </m:ctrlPr>
            </m:fPr>
            <m:num>
              <m:r>
                <w:rPr>
                  <w:rFonts w:ascii="Cambria Math" w:hAnsi="Cambria Math"/>
                </w:rPr>
                <m:t>w</m:t>
              </m:r>
              <m:sSub>
                <m:sSubPr>
                  <m:ctrlPr>
                    <w:rPr>
                      <w:rFonts w:ascii="Cambria Math" w:hAnsi="Cambria Math"/>
                    </w:rPr>
                  </m:ctrlPr>
                </m:sSubPr>
                <m:e>
                  <m:r>
                    <m:rPr>
                      <m:sty m:val="p"/>
                    </m:rPr>
                    <w:rPr>
                      <w:rFonts w:ascii="Cambria Math" w:hAnsi="Cambria Math"/>
                    </w:rPr>
                    <m:t>τ</m:t>
                  </m:r>
                </m:e>
                <m:sub>
                  <m:r>
                    <w:rPr>
                      <w:rFonts w:ascii="Cambria Math" w:hAnsi="Cambria Math"/>
                    </w:rPr>
                    <m:t>a</m:t>
                  </m:r>
                </m:sub>
              </m:sSub>
              <m:r>
                <m:rPr>
                  <m:sty m:val="p"/>
                </m:rPr>
                <w:rPr>
                  <w:rFonts w:ascii="Cambria Math" w:hAnsi="Cambria Math"/>
                </w:rPr>
                <m:t>-20</m:t>
              </m:r>
            </m:num>
            <m:den>
              <m:nary>
                <m:naryPr>
                  <m:chr m:val="∑"/>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20</m:t>
                  </m:r>
                </m:sup>
                <m:e>
                  <m:sSub>
                    <m:sSubPr>
                      <m:ctrlPr>
                        <w:rPr>
                          <w:rFonts w:ascii="Cambria Math" w:hAnsi="Cambria Math"/>
                        </w:rPr>
                      </m:ctrlPr>
                    </m:sSubPr>
                    <m:e>
                      <m:r>
                        <w:rPr>
                          <w:rFonts w:ascii="Cambria Math" w:hAnsi="Cambria Math"/>
                        </w:rPr>
                        <m:t>f</m:t>
                      </m:r>
                    </m:e>
                    <m:sub>
                      <m:r>
                        <w:rPr>
                          <w:rFonts w:ascii="Cambria Math" w:hAnsi="Cambria Math"/>
                        </w:rPr>
                        <m:t>a</m:t>
                      </m:r>
                    </m:sub>
                  </m:sSub>
                </m:e>
              </m:nary>
              <m:r>
                <m:rPr>
                  <m:sty m:val="p"/>
                </m:rPr>
                <w:rPr>
                  <w:rFonts w:ascii="Cambria Math" w:hAnsi="Cambria Math"/>
                </w:rPr>
                <m:t>+</m:t>
              </m:r>
              <m:r>
                <w:rPr>
                  <w:rFonts w:ascii="Cambria Math" w:hAnsi="Cambria Math"/>
                </w:rPr>
                <m:t>w</m:t>
              </m:r>
              <m:nary>
                <m:naryPr>
                  <m:chr m:val="∑"/>
                  <m:ctrlPr>
                    <w:rPr>
                      <w:rFonts w:ascii="Cambria Math" w:hAnsi="Cambria Math"/>
                    </w:rPr>
                  </m:ctrlPr>
                </m:naryPr>
                <m:sub>
                  <m:r>
                    <w:rPr>
                      <w:rFonts w:ascii="Cambria Math" w:hAnsi="Cambria Math"/>
                    </w:rPr>
                    <m:t>d</m:t>
                  </m:r>
                  <m:r>
                    <m:rPr>
                      <m:sty m:val="p"/>
                    </m:rPr>
                    <w:rPr>
                      <w:rFonts w:ascii="Cambria Math" w:hAnsi="Cambria Math"/>
                    </w:rPr>
                    <m:t>=1</m:t>
                  </m:r>
                </m:sub>
                <m:sup>
                  <m:r>
                    <w:rPr>
                      <w:rFonts w:ascii="Cambria Math" w:hAnsi="Cambria Math"/>
                    </w:rPr>
                    <m:t>nlag</m:t>
                  </m:r>
                </m:sup>
                <m:e>
                  <m:sSub>
                    <m:sSubPr>
                      <m:ctrlPr>
                        <w:rPr>
                          <w:rFonts w:ascii="Cambria Math" w:hAnsi="Cambria Math"/>
                        </w:rPr>
                      </m:ctrlPr>
                    </m:sSubPr>
                    <m:e>
                      <m:r>
                        <w:rPr>
                          <w:rFonts w:ascii="Cambria Math" w:hAnsi="Cambria Math"/>
                        </w:rPr>
                        <m:t>τ</m:t>
                      </m:r>
                    </m:e>
                    <m:sub>
                      <m:r>
                        <w:rPr>
                          <w:rFonts w:ascii="Cambria Math" w:hAnsi="Cambria Math"/>
                        </w:rPr>
                        <m:t>d</m:t>
                      </m:r>
                    </m:sub>
                  </m:sSub>
                </m:e>
              </m:nary>
            </m:den>
          </m:f>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oMath>
      </m:oMathPara>
    </w:p>
    <w:p w14:paraId="3693F1B0" w14:textId="6A6D14C1" w:rsidR="007C46AC" w:rsidRPr="00EC48CB" w:rsidRDefault="00380AC3" w:rsidP="00D75FCC">
      <w:r>
        <w:t xml:space="preserve"> </w:t>
      </w:r>
    </w:p>
    <w:p w14:paraId="40780AA9" w14:textId="1F571676" w:rsidR="005B50BF" w:rsidRDefault="005B50BF" w:rsidP="00D75FCC">
      <w:pPr>
        <w:pStyle w:val="Heading5"/>
      </w:pPr>
      <w:r>
        <w:t>Pseudo-Amino Acid Composition (PAAC)</w:t>
      </w:r>
    </w:p>
    <w:p w14:paraId="6B057CF7" w14:textId="51CD7CE6" w:rsidR="005B50BF" w:rsidRDefault="002E3181" w:rsidP="00D75FCC">
      <w:r>
        <w:t>PAAC is defined as:</w:t>
      </w:r>
    </w:p>
    <w:p w14:paraId="533D7632" w14:textId="77EC328E" w:rsidR="002E3181" w:rsidRDefault="002E3181" w:rsidP="00D75FCC"/>
    <w:p w14:paraId="3B5C5BFC" w14:textId="055208DE" w:rsidR="002E3181" w:rsidRPr="002E3181" w:rsidRDefault="00642F17" w:rsidP="00D75FCC">
      <w:pPr>
        <w:rPr>
          <w:rFonts w:eastAsiaTheme="minorEastAsia"/>
        </w:rPr>
      </w:pPr>
      <m:oMathPara>
        <m:oMath>
          <m:sSub>
            <m:sSubPr>
              <m:ctrlPr>
                <w:rPr>
                  <w:rFonts w:ascii="Cambria Math" w:hAnsi="Cambria Math"/>
                </w:rPr>
              </m:ctrlPr>
            </m:sSubPr>
            <m:e>
              <m:r>
                <w:rPr>
                  <w:rFonts w:ascii="Cambria Math" w:hAnsi="Cambria Math"/>
                </w:rPr>
                <m:t>X</m:t>
              </m:r>
            </m:e>
            <m:sub>
              <m:r>
                <w:rPr>
                  <w:rFonts w:ascii="Cambria Math" w:hAnsi="Cambria Math"/>
                </w:rPr>
                <m:t>c</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c</m:t>
                  </m:r>
                </m:sub>
              </m:sSub>
            </m:num>
            <m:den>
              <m:nary>
                <m:naryPr>
                  <m:chr m:val="∑"/>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20</m:t>
                  </m:r>
                </m:sup>
                <m:e>
                  <m:sSub>
                    <m:sSubPr>
                      <m:ctrlPr>
                        <w:rPr>
                          <w:rFonts w:ascii="Cambria Math" w:hAnsi="Cambria Math"/>
                        </w:rPr>
                      </m:ctrlPr>
                    </m:sSubPr>
                    <m:e>
                      <m:r>
                        <w:rPr>
                          <w:rFonts w:ascii="Cambria Math" w:hAnsi="Cambria Math"/>
                        </w:rPr>
                        <m:t>f</m:t>
                      </m:r>
                    </m:e>
                    <m:sub>
                      <m:r>
                        <w:rPr>
                          <w:rFonts w:ascii="Cambria Math" w:hAnsi="Cambria Math"/>
                        </w:rPr>
                        <m:t>r</m:t>
                      </m:r>
                    </m:sub>
                  </m:sSub>
                </m:e>
              </m:nary>
              <m:r>
                <m:rPr>
                  <m:sty m:val="p"/>
                </m:rPr>
                <w:rPr>
                  <w:rFonts w:ascii="Cambria Math" w:hAnsi="Cambria Math"/>
                </w:rPr>
                <m:t>+</m:t>
              </m:r>
              <m:r>
                <w:rPr>
                  <w:rFonts w:ascii="Cambria Math" w:hAnsi="Cambria Math"/>
                </w:rPr>
                <m:t>w</m:t>
              </m:r>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λ</m:t>
                  </m:r>
                </m:sup>
                <m:e>
                  <m:sSub>
                    <m:sSubPr>
                      <m:ctrlPr>
                        <w:rPr>
                          <w:rFonts w:ascii="Cambria Math" w:hAnsi="Cambria Math"/>
                        </w:rPr>
                      </m:ctrlPr>
                    </m:sSubPr>
                    <m:e>
                      <m:r>
                        <m:rPr>
                          <m:sty m:val="p"/>
                        </m:rPr>
                        <w:rPr>
                          <w:rFonts w:ascii="Cambria Math" w:hAnsi="Cambria Math"/>
                        </w:rPr>
                        <m:t>θ</m:t>
                      </m:r>
                    </m:e>
                    <m:sub>
                      <m:r>
                        <w:rPr>
                          <w:rFonts w:ascii="Cambria Math" w:hAnsi="Cambria Math"/>
                        </w:rPr>
                        <m:t>j</m:t>
                      </m:r>
                    </m:sub>
                  </m:sSub>
                </m:e>
              </m:nary>
            </m:den>
          </m:f>
          <m:r>
            <m:rPr>
              <m:sty m:val="p"/>
            </m:rPr>
            <w:rPr>
              <w:rFonts w:ascii="Cambria Math" w:hAnsi="Cambria Math"/>
            </w:rPr>
            <m:t>,</m:t>
          </m:r>
          <m:r>
            <w:rPr>
              <w:rFonts w:ascii="Cambria Math" w:hAnsi="Cambria Math"/>
            </w:rPr>
            <m:t>c</m:t>
          </m:r>
          <m:r>
            <m:rPr>
              <m:sty m:val="p"/>
            </m:rPr>
            <w:rPr>
              <w:rFonts w:ascii="Cambria Math" w:hAnsi="Cambria Math"/>
            </w:rPr>
            <m:t>=1,2,…,20</m:t>
          </m:r>
        </m:oMath>
      </m:oMathPara>
    </w:p>
    <w:p w14:paraId="372AE811" w14:textId="0415AF98" w:rsidR="002E3181" w:rsidRDefault="002E3181" w:rsidP="00D75FCC"/>
    <w:p w14:paraId="0740A986" w14:textId="71952C88" w:rsidR="002E3181" w:rsidRPr="005B50BF" w:rsidRDefault="00642F17" w:rsidP="00D75FCC">
      <m:oMathPara>
        <m:oMath>
          <m:sSub>
            <m:sSubPr>
              <m:ctrlPr>
                <w:rPr>
                  <w:rFonts w:ascii="Cambria Math" w:hAnsi="Cambria Math"/>
                </w:rPr>
              </m:ctrlPr>
            </m:sSubPr>
            <m:e>
              <m:r>
                <w:rPr>
                  <w:rFonts w:ascii="Cambria Math" w:hAnsi="Cambria Math"/>
                </w:rPr>
                <m:t>X</m:t>
              </m:r>
            </m:e>
            <m:sub>
              <m:r>
                <w:rPr>
                  <w:rFonts w:ascii="Cambria Math" w:hAnsi="Cambria Math"/>
                </w:rPr>
                <m:t>c</m:t>
              </m:r>
            </m:sub>
          </m:sSub>
          <m:r>
            <m:rPr>
              <m:sty m:val="p"/>
            </m:rPr>
            <w:rPr>
              <w:rFonts w:ascii="Cambria Math" w:hAnsi="Cambria Math"/>
            </w:rPr>
            <m:t>=</m:t>
          </m:r>
          <m:f>
            <m:fPr>
              <m:ctrlPr>
                <w:rPr>
                  <w:rFonts w:ascii="Cambria Math" w:hAnsi="Cambria Math"/>
                </w:rPr>
              </m:ctrlPr>
            </m:fPr>
            <m:num>
              <m:r>
                <w:rPr>
                  <w:rFonts w:ascii="Cambria Math" w:hAnsi="Cambria Math"/>
                </w:rPr>
                <m:t>w</m:t>
              </m:r>
              <m:sSub>
                <m:sSubPr>
                  <m:ctrlPr>
                    <w:rPr>
                      <w:rFonts w:ascii="Cambria Math" w:hAnsi="Cambria Math"/>
                    </w:rPr>
                  </m:ctrlPr>
                </m:sSubPr>
                <m:e>
                  <m:r>
                    <m:rPr>
                      <m:sty m:val="p"/>
                    </m:rPr>
                    <w:rPr>
                      <w:rFonts w:ascii="Cambria Math" w:hAnsi="Cambria Math"/>
                    </w:rPr>
                    <m:t>θ</m:t>
                  </m:r>
                </m:e>
                <m:sub>
                  <m:r>
                    <w:rPr>
                      <w:rFonts w:ascii="Cambria Math" w:hAnsi="Cambria Math"/>
                    </w:rPr>
                    <m:t>c</m:t>
                  </m:r>
                  <m:r>
                    <m:rPr>
                      <m:sty m:val="p"/>
                    </m:rPr>
                    <w:rPr>
                      <w:rFonts w:ascii="Cambria Math" w:hAnsi="Cambria Math"/>
                    </w:rPr>
                    <m:t>-20</m:t>
                  </m:r>
                </m:sub>
              </m:sSub>
            </m:num>
            <m:den>
              <m:nary>
                <m:naryPr>
                  <m:chr m:val="∑"/>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20</m:t>
                  </m:r>
                </m:sup>
                <m:e>
                  <m:sSub>
                    <m:sSubPr>
                      <m:ctrlPr>
                        <w:rPr>
                          <w:rFonts w:ascii="Cambria Math" w:hAnsi="Cambria Math"/>
                        </w:rPr>
                      </m:ctrlPr>
                    </m:sSubPr>
                    <m:e>
                      <m:r>
                        <w:rPr>
                          <w:rFonts w:ascii="Cambria Math" w:hAnsi="Cambria Math"/>
                        </w:rPr>
                        <m:t>f</m:t>
                      </m:r>
                    </m:e>
                    <m:sub>
                      <m:r>
                        <w:rPr>
                          <w:rFonts w:ascii="Cambria Math" w:hAnsi="Cambria Math"/>
                        </w:rPr>
                        <m:t>r</m:t>
                      </m:r>
                    </m:sub>
                  </m:sSub>
                </m:e>
              </m:nary>
              <m:r>
                <m:rPr>
                  <m:sty m:val="p"/>
                </m:rPr>
                <w:rPr>
                  <w:rFonts w:ascii="Cambria Math" w:hAnsi="Cambria Math"/>
                </w:rPr>
                <m:t>+</m:t>
              </m:r>
              <m:r>
                <w:rPr>
                  <w:rFonts w:ascii="Cambria Math" w:hAnsi="Cambria Math"/>
                </w:rPr>
                <m:t>w</m:t>
              </m:r>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λ</m:t>
                  </m:r>
                </m:sup>
                <m:e>
                  <m:sSub>
                    <m:sSubPr>
                      <m:ctrlPr>
                        <w:rPr>
                          <w:rFonts w:ascii="Cambria Math" w:hAnsi="Cambria Math"/>
                        </w:rPr>
                      </m:ctrlPr>
                    </m:sSubPr>
                    <m:e>
                      <m:r>
                        <m:rPr>
                          <m:sty m:val="p"/>
                        </m:rPr>
                        <w:rPr>
                          <w:rFonts w:ascii="Cambria Math" w:hAnsi="Cambria Math"/>
                        </w:rPr>
                        <m:t>θ</m:t>
                      </m:r>
                    </m:e>
                    <m:sub>
                      <m:r>
                        <w:rPr>
                          <w:rFonts w:ascii="Cambria Math" w:hAnsi="Cambria Math"/>
                        </w:rPr>
                        <m:t>j</m:t>
                      </m:r>
                    </m:sub>
                  </m:sSub>
                </m:e>
              </m:nary>
            </m:den>
          </m:f>
          <m:r>
            <m:rPr>
              <m:sty m:val="p"/>
            </m:rPr>
            <w:rPr>
              <w:rFonts w:ascii="Cambria Math" w:hAnsi="Cambria Math"/>
            </w:rPr>
            <m:t>,</m:t>
          </m:r>
          <m:r>
            <w:rPr>
              <w:rFonts w:ascii="Cambria Math" w:hAnsi="Cambria Math"/>
            </w:rPr>
            <m:t>c</m:t>
          </m:r>
          <m:r>
            <m:rPr>
              <m:sty m:val="p"/>
            </m:rPr>
            <w:rPr>
              <w:rFonts w:ascii="Cambria Math" w:hAnsi="Cambria Math"/>
            </w:rPr>
            <m:t>=21,22,…,20+</m:t>
          </m:r>
          <m:r>
            <w:rPr>
              <w:rFonts w:ascii="Cambria Math" w:hAnsi="Cambria Math"/>
            </w:rPr>
            <m:t>λ</m:t>
          </m:r>
        </m:oMath>
      </m:oMathPara>
    </w:p>
    <w:p w14:paraId="4EFDFE69" w14:textId="46D288A9" w:rsidR="002E3181" w:rsidRPr="002E3181" w:rsidRDefault="002E3181" w:rsidP="00D75FCC"/>
    <w:p w14:paraId="53DFBE04" w14:textId="155041A7" w:rsidR="005B50BF" w:rsidRDefault="002E3181" w:rsidP="00D75FCC">
      <w:r>
        <w:t xml:space="preserve">Where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norm</w:t>
      </w:r>
      <w:proofErr w:type="spellStart"/>
      <w:r>
        <w:t>alized</w:t>
      </w:r>
      <w:proofErr w:type="spellEnd"/>
      <w:r>
        <w:t xml:space="preserve"> count of amino acid </w:t>
      </w:r>
      <m:oMath>
        <m:r>
          <w:rPr>
            <w:rFonts w:ascii="Cambria Math" w:hAnsi="Cambria Math"/>
          </w:rPr>
          <m:t>i</m:t>
        </m:r>
      </m:oMath>
      <w:r>
        <w:t xml:space="preserve">, </w:t>
      </w:r>
      <m:oMath>
        <m:r>
          <w:rPr>
            <w:rFonts w:ascii="Cambria Math" w:hAnsi="Cambria Math"/>
          </w:rPr>
          <m:t>w</m:t>
        </m:r>
      </m:oMath>
      <w:r>
        <w:t xml:space="preserve"> is a weighing factor and </w:t>
      </w:r>
      <m:oMath>
        <m:r>
          <m:rPr>
            <m:sty m:val="p"/>
          </m:rPr>
          <w:rPr>
            <w:rFonts w:ascii="Cambria Math" w:hAnsi="Cambria Math"/>
          </w:rPr>
          <m:t>θ</m:t>
        </m:r>
      </m:oMath>
      <w:r>
        <w:t xml:space="preserve"> is a sequence order correlated factor defined as:</w:t>
      </w:r>
    </w:p>
    <w:p w14:paraId="3720D27A" w14:textId="013750AA" w:rsidR="002E3181" w:rsidRDefault="002E3181" w:rsidP="00D75FCC"/>
    <w:p w14:paraId="421E4207" w14:textId="4C11BC85" w:rsidR="002E3181" w:rsidRPr="006F14A3" w:rsidRDefault="00642F17" w:rsidP="00D75FCC">
      <w:pPr>
        <w:rPr>
          <w:rFonts w:eastAsiaTheme="minorEastAsia"/>
        </w:rPr>
      </w:pPr>
      <m:oMathPara>
        <m:oMath>
          <m:sSub>
            <m:sSubPr>
              <m:ctrlPr>
                <w:rPr>
                  <w:rFonts w:ascii="Cambria Math" w:hAnsi="Cambria Math"/>
                </w:rPr>
              </m:ctrlPr>
            </m:sSubPr>
            <m:e>
              <m:r>
                <w:rPr>
                  <w:rFonts w:ascii="Cambria Math" w:hAnsi="Cambria Math"/>
                </w:rPr>
                <m:t>θ</m:t>
              </m:r>
            </m:e>
            <m:sub>
              <m: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m:t>
              </m:r>
              <m:r>
                <w:rPr>
                  <w:rFonts w:ascii="Cambria Math" w:hAnsi="Cambria Math"/>
                </w:rPr>
                <m:t>k</m:t>
              </m:r>
            </m:den>
          </m:f>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i</m:t>
              </m:r>
            </m:sup>
            <m:e>
              <m:r>
                <w:rPr>
                  <w:rFonts w:ascii="Cambria Math" w:hAnsi="Cambria Math"/>
                </w:rPr>
                <m:t>Θ</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+1</m:t>
                      </m:r>
                    </m:sub>
                  </m:sSub>
                </m:e>
              </m:d>
            </m:e>
          </m:nary>
          <m:r>
            <m:rPr>
              <m:sty m:val="p"/>
            </m:rPr>
            <w:rPr>
              <w:rFonts w:ascii="Cambria Math" w:hAnsi="Cambria Math"/>
            </w:rPr>
            <m:t>,</m:t>
          </m:r>
          <m:r>
            <w:rPr>
              <w:rFonts w:ascii="Cambria Math" w:hAnsi="Cambria Math"/>
            </w:rPr>
            <m:t>k</m:t>
          </m:r>
          <m:r>
            <m:rPr>
              <m:sty m:val="p"/>
            </m:rPr>
            <w:rPr>
              <w:rFonts w:ascii="Cambria Math" w:hAnsi="Cambria Math"/>
            </w:rPr>
            <m:t>=1,2,3,…,</m:t>
          </m:r>
          <m:r>
            <w:rPr>
              <w:rFonts w:ascii="Cambria Math" w:hAnsi="Cambria Math"/>
            </w:rPr>
            <m:t>λ</m:t>
          </m:r>
        </m:oMath>
      </m:oMathPara>
    </w:p>
    <w:p w14:paraId="25AE9201" w14:textId="77777777" w:rsidR="005D52E3" w:rsidRDefault="005D52E3" w:rsidP="00D75FCC"/>
    <w:p w14:paraId="1654E384" w14:textId="374F3CB4" w:rsidR="005D52E3" w:rsidRDefault="005D52E3" w:rsidP="00D75FCC">
      <w:r>
        <w:t xml:space="preserve">Where </w:t>
      </w:r>
      <m:oMath>
        <m:r>
          <w:rPr>
            <w:rFonts w:ascii="Cambria Math" w:hAnsi="Cambria Math"/>
          </w:rPr>
          <m:t>N</m:t>
        </m:r>
      </m:oMath>
      <w:r>
        <w:t xml:space="preserve"> is the length of the protein sequence, </w:t>
      </w:r>
      <m:oMath>
        <m:r>
          <m:rPr>
            <m:sty m:val="p"/>
          </m:rPr>
          <w:rPr>
            <w:rFonts w:ascii="Cambria Math" w:hAnsi="Cambria Math"/>
          </w:rPr>
          <m:t>λ</m:t>
        </m:r>
      </m:oMath>
      <w:r>
        <w:t xml:space="preserve"> is an integer parameter to be chosen that must be less than </w:t>
      </w:r>
      <m:oMath>
        <m:r>
          <w:rPr>
            <w:rFonts w:ascii="Cambria Math" w:hAnsi="Cambria Math"/>
          </w:rPr>
          <m:t>N</m:t>
        </m:r>
      </m:oMath>
      <w:r>
        <w:t xml:space="preserve">, and </w:t>
      </w:r>
      <m:oMath>
        <m:r>
          <m:rPr>
            <m:sty m:val="p"/>
          </m:rPr>
          <w:rPr>
            <w:rFonts w:ascii="Cambria Math" w:hAnsi="Cambria Math"/>
          </w:rPr>
          <m:t>Θ</m:t>
        </m:r>
      </m:oMath>
      <w:r>
        <w:t xml:space="preserve"> is defined </w:t>
      </w:r>
      <w:proofErr w:type="gramStart"/>
      <w:r>
        <w:t>as:</w:t>
      </w:r>
      <w:proofErr w:type="gramEnd"/>
    </w:p>
    <w:p w14:paraId="3040CE89" w14:textId="41402F4B" w:rsidR="005D52E3" w:rsidRDefault="005D52E3" w:rsidP="00D75FCC"/>
    <w:p w14:paraId="56631BB3" w14:textId="1A55C165" w:rsidR="005D52E3" w:rsidRDefault="005D52E3" w:rsidP="00D75FCC">
      <w:pPr>
        <w:rPr>
          <w:iCs/>
        </w:rPr>
      </w:pPr>
      <m:oMathPara>
        <m:oMath>
          <m:r>
            <m:rPr>
              <m:sty m:val="p"/>
            </m:rPr>
            <w:rPr>
              <w:rFonts w:ascii="Cambria Math" w:hAnsi="Cambria Math"/>
            </w:rPr>
            <m:t>Θ</m:t>
          </m:r>
          <m:d>
            <m:dPr>
              <m:ctrlPr>
                <w:rPr>
                  <w:rFonts w:ascii="Cambria Math" w:hAnsi="Cambria Math"/>
                  <w:iCs/>
                </w:rPr>
              </m:ctrlPr>
            </m:dPr>
            <m:e>
              <m:sSub>
                <m:sSubPr>
                  <m:ctrlPr>
                    <w:rPr>
                      <w:rFonts w:ascii="Cambria Math" w:hAnsi="Cambria Math"/>
                      <w:iCs/>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iCs/>
                    </w:rPr>
                  </m:ctrlPr>
                </m:sSubPr>
                <m:e>
                  <m:r>
                    <w:rPr>
                      <w:rFonts w:ascii="Cambria Math" w:hAnsi="Cambria Math"/>
                    </w:rPr>
                    <m:t>R</m:t>
                  </m:r>
                </m:e>
                <m:sub>
                  <m:r>
                    <w:rPr>
                      <w:rFonts w:ascii="Cambria Math" w:hAnsi="Cambria Math"/>
                    </w:rPr>
                    <m:t>j</m:t>
                  </m:r>
                </m:sub>
              </m:sSub>
            </m:e>
          </m:d>
          <m:r>
            <m:rPr>
              <m:sty m:val="p"/>
            </m:rPr>
            <w:rPr>
              <w:rFonts w:ascii="Cambria Math" w:hAnsi="Cambria Math"/>
            </w:rPr>
            <m:t>=</m:t>
          </m:r>
          <m:f>
            <m:fPr>
              <m:ctrlPr>
                <w:rPr>
                  <w:rFonts w:ascii="Cambria Math" w:hAnsi="Cambria Math"/>
                  <w:iCs/>
                </w:rPr>
              </m:ctrlPr>
            </m:fPr>
            <m:num>
              <m:r>
                <m:rPr>
                  <m:sty m:val="p"/>
                </m:rPr>
                <w:rPr>
                  <w:rFonts w:ascii="Cambria Math" w:hAnsi="Cambria Math"/>
                </w:rPr>
                <m:t>1</m:t>
              </m:r>
            </m:num>
            <m:den>
              <m:r>
                <w:rPr>
                  <w:rFonts w:ascii="Cambria Math" w:hAnsi="Cambria Math"/>
                </w:rPr>
                <m:t>n</m:t>
              </m:r>
            </m:den>
          </m:f>
          <m:nary>
            <m:naryPr>
              <m:chr m:val="∑"/>
              <m:ctrlPr>
                <w:rPr>
                  <w:rFonts w:ascii="Cambria Math" w:hAnsi="Cambria Math"/>
                  <w:iCs/>
                </w:rPr>
              </m:ctrlPr>
            </m:naryPr>
            <m:sub>
              <m:r>
                <w:rPr>
                  <w:rFonts w:ascii="Cambria Math" w:hAnsi="Cambria Math"/>
                </w:rPr>
                <m:t>k</m:t>
              </m:r>
              <m:r>
                <m:rPr>
                  <m:sty m:val="p"/>
                </m:rPr>
                <w:rPr>
                  <w:rFonts w:ascii="Cambria Math" w:hAnsi="Cambria Math"/>
                </w:rPr>
                <m:t>=1</m:t>
              </m:r>
            </m:sub>
            <m:sup>
              <m:r>
                <w:rPr>
                  <w:rFonts w:ascii="Cambria Math" w:hAnsi="Cambria Math"/>
                </w:rPr>
                <m:t>n</m:t>
              </m:r>
            </m:sup>
            <m:e>
              <m:sSup>
                <m:sSupPr>
                  <m:ctrlPr>
                    <w:rPr>
                      <w:rFonts w:ascii="Cambria Math" w:hAnsi="Cambria Math"/>
                      <w:iCs/>
                    </w:rPr>
                  </m:ctrlPr>
                </m:sSupPr>
                <m:e>
                  <m:d>
                    <m:dPr>
                      <m:begChr m:val="["/>
                      <m:endChr m:val="]"/>
                      <m:ctrlPr>
                        <w:rPr>
                          <w:rFonts w:ascii="Cambria Math" w:hAnsi="Cambria Math"/>
                          <w:iCs/>
                        </w:rPr>
                      </m:ctrlPr>
                    </m:dPr>
                    <m:e>
                      <m:sSub>
                        <m:sSubPr>
                          <m:ctrlPr>
                            <w:rPr>
                              <w:rFonts w:ascii="Cambria Math" w:hAnsi="Cambria Math"/>
                              <w:iCs/>
                            </w:rPr>
                          </m:ctrlPr>
                        </m:sSubPr>
                        <m:e>
                          <m:r>
                            <w:rPr>
                              <w:rFonts w:ascii="Cambria Math" w:hAnsi="Cambria Math"/>
                            </w:rPr>
                            <m:t>H</m:t>
                          </m:r>
                        </m:e>
                        <m:sub>
                          <m:r>
                            <w:rPr>
                              <w:rFonts w:ascii="Cambria Math" w:hAnsi="Cambria Math"/>
                            </w:rPr>
                            <m:t>k</m:t>
                          </m:r>
                        </m:sub>
                      </m:sSub>
                      <m:d>
                        <m:dPr>
                          <m:ctrlPr>
                            <w:rPr>
                              <w:rFonts w:ascii="Cambria Math" w:hAnsi="Cambria Math"/>
                              <w:iCs/>
                            </w:rPr>
                          </m:ctrlPr>
                        </m:dPr>
                        <m:e>
                          <m:sSub>
                            <m:sSubPr>
                              <m:ctrlPr>
                                <w:rPr>
                                  <w:rFonts w:ascii="Cambria Math" w:hAnsi="Cambria Math"/>
                                  <w:iCs/>
                                </w:rPr>
                              </m:ctrlPr>
                            </m:sSubPr>
                            <m:e>
                              <m:r>
                                <w:rPr>
                                  <w:rFonts w:ascii="Cambria Math" w:hAnsi="Cambria Math"/>
                                </w:rPr>
                                <m:t>R</m:t>
                              </m:r>
                            </m:e>
                            <m:sub>
                              <m:r>
                                <w:rPr>
                                  <w:rFonts w:ascii="Cambria Math" w:hAnsi="Cambria Math"/>
                                </w:rPr>
                                <m:t>i</m:t>
                              </m:r>
                            </m:sub>
                          </m:sSub>
                        </m:e>
                      </m:d>
                      <m:r>
                        <m:rPr>
                          <m:sty m:val="p"/>
                        </m:rPr>
                        <w:rPr>
                          <w:rFonts w:ascii="Cambria Math" w:hAnsi="Cambria Math"/>
                        </w:rPr>
                        <m:t>-</m:t>
                      </m:r>
                      <m:sSub>
                        <m:sSubPr>
                          <m:ctrlPr>
                            <w:rPr>
                              <w:rFonts w:ascii="Cambria Math" w:hAnsi="Cambria Math"/>
                              <w:iCs/>
                            </w:rPr>
                          </m:ctrlPr>
                        </m:sSubPr>
                        <m:e>
                          <m:r>
                            <w:rPr>
                              <w:rFonts w:ascii="Cambria Math" w:hAnsi="Cambria Math"/>
                            </w:rPr>
                            <m:t>H</m:t>
                          </m:r>
                        </m:e>
                        <m:sub>
                          <m:r>
                            <w:rPr>
                              <w:rFonts w:ascii="Cambria Math" w:hAnsi="Cambria Math"/>
                            </w:rPr>
                            <m:t>k</m:t>
                          </m:r>
                        </m:sub>
                      </m:sSub>
                      <m:d>
                        <m:dPr>
                          <m:ctrlPr>
                            <w:rPr>
                              <w:rFonts w:ascii="Cambria Math" w:hAnsi="Cambria Math"/>
                              <w:iCs/>
                            </w:rPr>
                          </m:ctrlPr>
                        </m:dPr>
                        <m:e>
                          <m:sSub>
                            <m:sSubPr>
                              <m:ctrlPr>
                                <w:rPr>
                                  <w:rFonts w:ascii="Cambria Math" w:hAnsi="Cambria Math"/>
                                  <w:iCs/>
                                </w:rPr>
                              </m:ctrlPr>
                            </m:sSubPr>
                            <m:e>
                              <m:r>
                                <w:rPr>
                                  <w:rFonts w:ascii="Cambria Math" w:hAnsi="Cambria Math"/>
                                </w:rPr>
                                <m:t>R</m:t>
                              </m:r>
                            </m:e>
                            <m:sub>
                              <m:r>
                                <w:rPr>
                                  <w:rFonts w:ascii="Cambria Math" w:hAnsi="Cambria Math"/>
                                </w:rPr>
                                <m:t>j</m:t>
                              </m:r>
                            </m:sub>
                          </m:sSub>
                        </m:e>
                      </m:d>
                    </m:e>
                  </m:d>
                </m:e>
                <m:sup>
                  <m:r>
                    <m:rPr>
                      <m:sty m:val="p"/>
                    </m:rPr>
                    <w:rPr>
                      <w:rFonts w:ascii="Cambria Math" w:hAnsi="Cambria Math"/>
                    </w:rPr>
                    <m:t>2</m:t>
                  </m:r>
                </m:sup>
              </m:sSup>
            </m:e>
          </m:nary>
        </m:oMath>
      </m:oMathPara>
    </w:p>
    <w:p w14:paraId="59CAF33C" w14:textId="1457CCAE" w:rsidR="005D52E3" w:rsidRDefault="005D52E3" w:rsidP="00D75FCC"/>
    <w:p w14:paraId="0753F19A" w14:textId="2CBFFB55" w:rsidR="005D52E3" w:rsidRDefault="005D52E3" w:rsidP="00D75FCC">
      <w:r>
        <w:t xml:space="preserve">Where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oMath>
      <w:r>
        <w:t xml:space="preserve"> is the </w:t>
      </w:r>
      <m:oMath>
        <m:r>
          <w:rPr>
            <w:rFonts w:ascii="Cambria Math" w:hAnsi="Cambria Math"/>
          </w:rPr>
          <m:t>k</m:t>
        </m:r>
      </m:oMath>
      <w:r>
        <w:t>-th propert</w:t>
      </w:r>
      <w:r w:rsidR="00485A0F">
        <w:t>y</w:t>
      </w:r>
      <w:r>
        <w:t xml:space="preserve"> in the amino acid property set for amino acid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The amino acid properties are normalized hydrophobicity values, normalized hydrophilicity values and normalized side chain masses of the 20 amino acids. </w:t>
      </w:r>
    </w:p>
    <w:p w14:paraId="3A405975" w14:textId="51B4A55C" w:rsidR="005D52E3" w:rsidRDefault="005D52E3" w:rsidP="00D75FCC"/>
    <w:p w14:paraId="1A389BAE" w14:textId="393E26E6" w:rsidR="005D52E3" w:rsidRDefault="005D52E3" w:rsidP="00D75FCC">
      <w:pPr>
        <w:pStyle w:val="Heading5"/>
        <w:rPr>
          <w:rFonts w:eastAsiaTheme="minorEastAsia"/>
        </w:rPr>
      </w:pPr>
      <w:r>
        <w:rPr>
          <w:rFonts w:eastAsiaTheme="minorEastAsia"/>
        </w:rPr>
        <w:t>Amphiphilic Pseudo-Amino Acid Composition (APAAC)</w:t>
      </w:r>
    </w:p>
    <w:p w14:paraId="20672504" w14:textId="6FC70D28" w:rsidR="005D52E3" w:rsidRDefault="005D52E3" w:rsidP="00D75FCC">
      <w:r>
        <w:t xml:space="preserve">APAAC is </w:t>
      </w:r>
      <w:proofErr w:type="gramStart"/>
      <w:r>
        <w:t>similar to</w:t>
      </w:r>
      <w:proofErr w:type="gramEnd"/>
      <w:r>
        <w:t xml:space="preserve"> PAAC and </w:t>
      </w:r>
      <w:r w:rsidR="00D84877">
        <w:t>is defined as:</w:t>
      </w:r>
    </w:p>
    <w:p w14:paraId="4250BCAE" w14:textId="2E633082" w:rsidR="00D84877" w:rsidRDefault="00D84877" w:rsidP="00D75FCC"/>
    <w:p w14:paraId="2E48C824" w14:textId="1E5670E9" w:rsidR="00D84877" w:rsidRPr="005D52E3" w:rsidRDefault="00642F17" w:rsidP="00D75FCC">
      <m:oMathPara>
        <m:oMath>
          <m:sSub>
            <m:sSubPr>
              <m:ctrlPr>
                <w:rPr>
                  <w:rFonts w:ascii="Cambria Math" w:hAnsi="Cambria Math"/>
                </w:rPr>
              </m:ctrlPr>
            </m:sSubPr>
            <m:e>
              <m:r>
                <w:rPr>
                  <w:rFonts w:ascii="Cambria Math" w:hAnsi="Cambria Math"/>
                </w:rPr>
                <m:t>P</m:t>
              </m:r>
            </m:e>
            <m:sub>
              <m:r>
                <w:rPr>
                  <w:rFonts w:ascii="Cambria Math" w:hAnsi="Cambria Math"/>
                </w:rPr>
                <m:t>c</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c</m:t>
                  </m:r>
                </m:sub>
              </m:sSub>
            </m:num>
            <m:den>
              <m:nary>
                <m:naryPr>
                  <m:chr m:val="∑"/>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20</m:t>
                  </m:r>
                </m:sup>
                <m:e>
                  <m:sSub>
                    <m:sSubPr>
                      <m:ctrlPr>
                        <w:rPr>
                          <w:rFonts w:ascii="Cambria Math" w:hAnsi="Cambria Math"/>
                        </w:rPr>
                      </m:ctrlPr>
                    </m:sSubPr>
                    <m:e>
                      <m:r>
                        <w:rPr>
                          <w:rFonts w:ascii="Cambria Math" w:hAnsi="Cambria Math"/>
                        </w:rPr>
                        <m:t>f</m:t>
                      </m:r>
                    </m:e>
                    <m:sub>
                      <m:r>
                        <w:rPr>
                          <w:rFonts w:ascii="Cambria Math" w:hAnsi="Cambria Math"/>
                        </w:rPr>
                        <m:t>r</m:t>
                      </m:r>
                    </m:sub>
                  </m:sSub>
                </m:e>
              </m:nary>
              <m:r>
                <m:rPr>
                  <m:sty m:val="p"/>
                </m:rPr>
                <w:rPr>
                  <w:rFonts w:ascii="Cambria Math" w:hAnsi="Cambria Math"/>
                </w:rPr>
                <m:t>+</m:t>
              </m:r>
              <m:r>
                <w:rPr>
                  <w:rFonts w:ascii="Cambria Math" w:hAnsi="Cambria Math"/>
                </w:rPr>
                <m:t>w</m:t>
              </m:r>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2λ</m:t>
                  </m:r>
                </m:sup>
                <m:e>
                  <m:sSub>
                    <m:sSubPr>
                      <m:ctrlPr>
                        <w:rPr>
                          <w:rFonts w:ascii="Cambria Math" w:hAnsi="Cambria Math"/>
                        </w:rPr>
                      </m:ctrlPr>
                    </m:sSubPr>
                    <m:e>
                      <m:r>
                        <m:rPr>
                          <m:sty m:val="p"/>
                        </m:rPr>
                        <w:rPr>
                          <w:rFonts w:ascii="Cambria Math" w:hAnsi="Cambria Math"/>
                        </w:rPr>
                        <m:t>τ</m:t>
                      </m:r>
                    </m:e>
                    <m:sub>
                      <m:r>
                        <w:rPr>
                          <w:rFonts w:ascii="Cambria Math" w:hAnsi="Cambria Math"/>
                        </w:rPr>
                        <m:t>j</m:t>
                      </m:r>
                    </m:sub>
                  </m:sSub>
                </m:e>
              </m:nary>
            </m:den>
          </m:f>
          <m:r>
            <m:rPr>
              <m:sty m:val="p"/>
            </m:rPr>
            <w:rPr>
              <w:rFonts w:ascii="Cambria Math" w:hAnsi="Cambria Math"/>
            </w:rPr>
            <m:t>,</m:t>
          </m:r>
          <m:r>
            <w:rPr>
              <w:rFonts w:ascii="Cambria Math" w:hAnsi="Cambria Math"/>
            </w:rPr>
            <m:t>c</m:t>
          </m:r>
          <m:r>
            <m:rPr>
              <m:sty m:val="p"/>
            </m:rPr>
            <w:rPr>
              <w:rFonts w:ascii="Cambria Math" w:hAnsi="Cambria Math"/>
            </w:rPr>
            <m:t>=1,2,…,20</m:t>
          </m:r>
        </m:oMath>
      </m:oMathPara>
    </w:p>
    <w:p w14:paraId="54AC8EA4" w14:textId="77777777" w:rsidR="005D52E3" w:rsidRDefault="005D52E3" w:rsidP="00D75FCC"/>
    <w:p w14:paraId="00267174" w14:textId="7A5121B4" w:rsidR="002E3181" w:rsidRDefault="002E3181" w:rsidP="00D75FCC"/>
    <w:p w14:paraId="1586E690" w14:textId="2EF926EA" w:rsidR="00D84877" w:rsidRPr="00D84877" w:rsidRDefault="00642F17" w:rsidP="00D75FCC">
      <w:pPr>
        <w:rPr>
          <w:rFonts w:eastAsiaTheme="minorEastAsia"/>
          <w:iCs/>
        </w:rPr>
      </w:pPr>
      <m:oMathPara>
        <m:oMath>
          <m:sSub>
            <m:sSubPr>
              <m:ctrlPr>
                <w:rPr>
                  <w:rFonts w:ascii="Cambria Math" w:hAnsi="Cambria Math"/>
                </w:rPr>
              </m:ctrlPr>
            </m:sSubPr>
            <m:e>
              <m:r>
                <w:rPr>
                  <w:rFonts w:ascii="Cambria Math" w:hAnsi="Cambria Math"/>
                </w:rPr>
                <m:t>P</m:t>
              </m:r>
            </m:e>
            <m:sub>
              <m:r>
                <w:rPr>
                  <w:rFonts w:ascii="Cambria Math" w:hAnsi="Cambria Math"/>
                </w:rPr>
                <m:t>c</m:t>
              </m:r>
            </m:sub>
          </m:sSub>
          <m:r>
            <m:rPr>
              <m:sty m:val="p"/>
            </m:rPr>
            <w:rPr>
              <w:rFonts w:ascii="Cambria Math" w:hAnsi="Cambria Math"/>
            </w:rPr>
            <m:t>=</m:t>
          </m:r>
          <m:f>
            <m:fPr>
              <m:ctrlPr>
                <w:rPr>
                  <w:rFonts w:ascii="Cambria Math" w:hAnsi="Cambria Math"/>
                </w:rPr>
              </m:ctrlPr>
            </m:fPr>
            <m:num>
              <m:r>
                <w:rPr>
                  <w:rFonts w:ascii="Cambria Math" w:hAnsi="Cambria Math"/>
                </w:rPr>
                <m:t>w</m:t>
              </m:r>
              <m:sSub>
                <m:sSubPr>
                  <m:ctrlPr>
                    <w:rPr>
                      <w:rFonts w:ascii="Cambria Math" w:hAnsi="Cambria Math"/>
                    </w:rPr>
                  </m:ctrlPr>
                </m:sSubPr>
                <m:e>
                  <m:r>
                    <m:rPr>
                      <m:sty m:val="p"/>
                    </m:rPr>
                    <w:rPr>
                      <w:rFonts w:ascii="Cambria Math" w:hAnsi="Cambria Math"/>
                    </w:rPr>
                    <m:t>τ</m:t>
                  </m:r>
                </m:e>
                <m:sub>
                  <m:r>
                    <w:rPr>
                      <w:rFonts w:ascii="Cambria Math" w:hAnsi="Cambria Math"/>
                    </w:rPr>
                    <m:t>c</m:t>
                  </m:r>
                </m:sub>
              </m:sSub>
            </m:num>
            <m:den>
              <m:nary>
                <m:naryPr>
                  <m:chr m:val="∑"/>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20</m:t>
                  </m:r>
                </m:sup>
                <m:e>
                  <m:sSub>
                    <m:sSubPr>
                      <m:ctrlPr>
                        <w:rPr>
                          <w:rFonts w:ascii="Cambria Math" w:hAnsi="Cambria Math"/>
                        </w:rPr>
                      </m:ctrlPr>
                    </m:sSubPr>
                    <m:e>
                      <m:r>
                        <w:rPr>
                          <w:rFonts w:ascii="Cambria Math" w:hAnsi="Cambria Math"/>
                        </w:rPr>
                        <m:t>f</m:t>
                      </m:r>
                    </m:e>
                    <m:sub>
                      <m:r>
                        <w:rPr>
                          <w:rFonts w:ascii="Cambria Math" w:hAnsi="Cambria Math"/>
                        </w:rPr>
                        <m:t>r</m:t>
                      </m:r>
                    </m:sub>
                  </m:sSub>
                </m:e>
              </m:nary>
              <m:r>
                <m:rPr>
                  <m:sty m:val="p"/>
                </m:rPr>
                <w:rPr>
                  <w:rFonts w:ascii="Cambria Math" w:hAnsi="Cambria Math"/>
                </w:rPr>
                <m:t>+</m:t>
              </m:r>
              <m:r>
                <w:rPr>
                  <w:rFonts w:ascii="Cambria Math" w:hAnsi="Cambria Math"/>
                </w:rPr>
                <m:t>w</m:t>
              </m:r>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2λ</m:t>
                  </m:r>
                </m:sup>
                <m:e>
                  <m:sSub>
                    <m:sSubPr>
                      <m:ctrlPr>
                        <w:rPr>
                          <w:rFonts w:ascii="Cambria Math" w:hAnsi="Cambria Math"/>
                        </w:rPr>
                      </m:ctrlPr>
                    </m:sSubPr>
                    <m:e>
                      <m:r>
                        <m:rPr>
                          <m:sty m:val="p"/>
                        </m:rPr>
                        <w:rPr>
                          <w:rFonts w:ascii="Cambria Math" w:hAnsi="Cambria Math"/>
                        </w:rPr>
                        <m:t>τ</m:t>
                      </m:r>
                    </m:e>
                    <m:sub>
                      <m:r>
                        <w:rPr>
                          <w:rFonts w:ascii="Cambria Math" w:hAnsi="Cambria Math"/>
                        </w:rPr>
                        <m:t>j</m:t>
                      </m:r>
                    </m:sub>
                  </m:sSub>
                </m:e>
              </m:nary>
            </m:den>
          </m:f>
          <m:r>
            <m:rPr>
              <m:sty m:val="p"/>
            </m:rPr>
            <w:rPr>
              <w:rFonts w:ascii="Cambria Math" w:hAnsi="Cambria Math"/>
            </w:rPr>
            <m:t>,</m:t>
          </m:r>
          <m:r>
            <w:rPr>
              <w:rFonts w:ascii="Cambria Math" w:hAnsi="Cambria Math"/>
            </w:rPr>
            <m:t>c</m:t>
          </m:r>
          <m:r>
            <m:rPr>
              <m:sty m:val="p"/>
            </m:rPr>
            <w:rPr>
              <w:rFonts w:ascii="Cambria Math" w:hAnsi="Cambria Math"/>
            </w:rPr>
            <m:t>=21,22,…,20+2</m:t>
          </m:r>
          <m:r>
            <w:rPr>
              <w:rFonts w:ascii="Cambria Math" w:hAnsi="Cambria Math"/>
            </w:rPr>
            <m:t>λ</m:t>
          </m:r>
        </m:oMath>
      </m:oMathPara>
    </w:p>
    <w:p w14:paraId="2756A957" w14:textId="42AB37A9" w:rsidR="00D84877" w:rsidRDefault="00D84877" w:rsidP="00D75FCC"/>
    <w:p w14:paraId="227B98C8" w14:textId="26A964D0" w:rsidR="00D84877" w:rsidRDefault="00D84877" w:rsidP="00D75FCC">
      <w:r>
        <w:t xml:space="preserve">Where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normalized count of amino acid </w:t>
      </w:r>
      <m:oMath>
        <m:r>
          <w:rPr>
            <w:rFonts w:ascii="Cambria Math" w:hAnsi="Cambria Math"/>
          </w:rPr>
          <m:t>i</m:t>
        </m:r>
      </m:oMath>
      <w:r>
        <w:t xml:space="preserve">, </w:t>
      </w:r>
      <m:oMath>
        <m:r>
          <w:rPr>
            <w:rFonts w:ascii="Cambria Math" w:hAnsi="Cambria Math"/>
          </w:rPr>
          <m:t>w</m:t>
        </m:r>
      </m:oMath>
      <w:r>
        <w:t xml:space="preserve"> is a weighing factor and </w:t>
      </w:r>
      <m:oMath>
        <m:r>
          <m:rPr>
            <m:sty m:val="p"/>
          </m:rPr>
          <w:rPr>
            <w:rFonts w:ascii="Cambria Math" w:hAnsi="Cambria Math"/>
          </w:rPr>
          <m:t>τ</m:t>
        </m:r>
      </m:oMath>
      <w:r>
        <w:t xml:space="preserve"> is a sequence order correlated factor defined as:</w:t>
      </w:r>
    </w:p>
    <w:p w14:paraId="0F1BAE6B" w14:textId="33FEFDBD" w:rsidR="00D84877" w:rsidRDefault="00D84877" w:rsidP="00D75FCC"/>
    <w:p w14:paraId="5858FE58" w14:textId="43CA4E10" w:rsidR="00D84877" w:rsidRDefault="00642F17" w:rsidP="00D75FCC">
      <m:oMathPara>
        <m:oMath>
          <m:sSub>
            <m:sSubPr>
              <m:ctrlPr>
                <w:rPr>
                  <w:rFonts w:ascii="Cambria Math" w:hAnsi="Cambria Math"/>
                </w:rPr>
              </m:ctrlPr>
            </m:sSubPr>
            <m:e>
              <m:r>
                <m:rPr>
                  <m:sty m:val="p"/>
                </m:rPr>
                <w:rPr>
                  <w:rFonts w:ascii="Cambria Math" w:hAnsi="Cambria Math"/>
                </w:rPr>
                <m:t>τ</m:t>
              </m:r>
            </m:e>
            <m:sub>
              <m: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m:t>
              </m:r>
              <m:r>
                <w:rPr>
                  <w:rFonts w:ascii="Cambria Math" w:hAnsi="Cambria Math"/>
                </w:rPr>
                <m:t>k</m:t>
              </m:r>
            </m:den>
          </m:f>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k</m:t>
              </m:r>
            </m:sup>
            <m:e>
              <m:sSubSup>
                <m:sSubSupPr>
                  <m:ctrlPr>
                    <w:rPr>
                      <w:rFonts w:ascii="Cambria Math" w:hAnsi="Cambria Math"/>
                    </w:rPr>
                  </m:ctrlPr>
                </m:sSubSup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+λ</m:t>
                  </m:r>
                </m:sub>
                <m:sup>
                  <m:r>
                    <w:rPr>
                      <w:rFonts w:ascii="Cambria Math" w:hAnsi="Cambria Math"/>
                    </w:rPr>
                    <m:t>j</m:t>
                  </m:r>
                </m:sup>
              </m:sSubSup>
            </m:e>
          </m:nary>
          <m:r>
            <m:rPr>
              <m:sty m:val="p"/>
            </m:rPr>
            <w:rPr>
              <w:rFonts w:ascii="Cambria Math" w:hAnsi="Cambria Math"/>
            </w:rPr>
            <m:t>,</m:t>
          </m:r>
          <m:r>
            <w:rPr>
              <w:rFonts w:ascii="Cambria Math" w:hAnsi="Cambria Math"/>
            </w:rPr>
            <m:t>k</m:t>
          </m:r>
          <m:r>
            <m:rPr>
              <m:sty m:val="p"/>
            </m:rPr>
            <w:rPr>
              <w:rFonts w:ascii="Cambria Math" w:hAnsi="Cambria Math"/>
            </w:rPr>
            <m:t xml:space="preserve">=1,2,…,2λ </m:t>
          </m:r>
          <m:r>
            <w:rPr>
              <w:rFonts w:ascii="Cambria Math" w:hAnsi="Cambria Math"/>
            </w:rPr>
            <m:t>and</m:t>
          </m:r>
          <m:r>
            <m:rPr>
              <m:sty m:val="p"/>
            </m:rPr>
            <w:rPr>
              <w:rFonts w:ascii="Cambria Math" w:hAnsi="Cambria Math"/>
            </w:rPr>
            <m:t xml:space="preserve"> </m:t>
          </m:r>
          <m:r>
            <w:rPr>
              <w:rFonts w:ascii="Cambria Math" w:hAnsi="Cambria Math"/>
            </w:rPr>
            <m:t>j</m:t>
          </m:r>
          <m:r>
            <m:rPr>
              <m:sty m:val="p"/>
            </m:rPr>
            <w:rPr>
              <w:rFonts w:ascii="Cambria Math" w:hAnsi="Cambria Math"/>
            </w:rPr>
            <m:t xml:space="preserve">=1 </m:t>
          </m:r>
          <m:r>
            <w:rPr>
              <w:rFonts w:ascii="Cambria Math" w:hAnsi="Cambria Math"/>
            </w:rPr>
            <m:t>if</m:t>
          </m:r>
          <m:r>
            <m:rPr>
              <m:sty m:val="p"/>
            </m:rPr>
            <w:rPr>
              <w:rFonts w:ascii="Cambria Math" w:hAnsi="Cambria Math"/>
            </w:rPr>
            <m:t xml:space="preserve"> </m:t>
          </m:r>
          <m:r>
            <w:rPr>
              <w:rFonts w:ascii="Cambria Math" w:hAnsi="Cambria Math"/>
            </w:rPr>
            <m:t>k</m:t>
          </m:r>
          <m:r>
            <m:rPr>
              <m:sty m:val="p"/>
            </m:rPr>
            <w:rPr>
              <w:rFonts w:ascii="Cambria Math" w:hAnsi="Cambria Math"/>
            </w:rPr>
            <m:t xml:space="preserve"> </m:t>
          </m:r>
          <m:r>
            <w:rPr>
              <w:rFonts w:ascii="Cambria Math" w:hAnsi="Cambria Math"/>
            </w:rPr>
            <m:t>is</m:t>
          </m:r>
          <m:r>
            <m:rPr>
              <m:sty m:val="p"/>
            </m:rPr>
            <w:rPr>
              <w:rFonts w:ascii="Cambria Math" w:hAnsi="Cambria Math"/>
            </w:rPr>
            <m:t xml:space="preserve"> </m:t>
          </m:r>
          <m:r>
            <w:rPr>
              <w:rFonts w:ascii="Cambria Math" w:hAnsi="Cambria Math"/>
            </w:rPr>
            <m:t>odd</m:t>
          </m:r>
          <m:r>
            <m:rPr>
              <m:sty m:val="p"/>
            </m:rPr>
            <w:rPr>
              <w:rFonts w:ascii="Cambria Math" w:hAnsi="Cambria Math"/>
            </w:rPr>
            <m:t xml:space="preserve">,2 </m:t>
          </m:r>
          <m:r>
            <w:rPr>
              <w:rFonts w:ascii="Cambria Math" w:hAnsi="Cambria Math"/>
            </w:rPr>
            <m:t>otherwise</m:t>
          </m:r>
        </m:oMath>
      </m:oMathPara>
    </w:p>
    <w:p w14:paraId="3D832C0E" w14:textId="77777777" w:rsidR="00D84877" w:rsidRDefault="00D84877" w:rsidP="00D75FCC"/>
    <w:p w14:paraId="2568BD7D" w14:textId="273A921A" w:rsidR="00D84877" w:rsidRDefault="006F14A3" w:rsidP="00D75FCC">
      <w:r>
        <w:t xml:space="preserve">Where </w:t>
      </w:r>
      <m:oMath>
        <m:r>
          <w:rPr>
            <w:rFonts w:ascii="Cambria Math" w:hAnsi="Cambria Math"/>
          </w:rPr>
          <m:t>N</m:t>
        </m:r>
      </m:oMath>
      <w:r>
        <w:t xml:space="preserve"> is the length of the protein sequence, </w:t>
      </w:r>
      <m:oMath>
        <m:r>
          <m:rPr>
            <m:sty m:val="p"/>
          </m:rPr>
          <w:rPr>
            <w:rFonts w:ascii="Cambria Math" w:hAnsi="Cambria Math"/>
          </w:rPr>
          <m:t>λ</m:t>
        </m:r>
      </m:oMath>
      <w:r>
        <w:t xml:space="preserve"> is an integer parameter to be chosen that must be less than </w:t>
      </w:r>
      <m:oMath>
        <m:r>
          <w:rPr>
            <w:rFonts w:ascii="Cambria Math" w:hAnsi="Cambria Math"/>
          </w:rPr>
          <m:t>N</m:t>
        </m:r>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i,j</m:t>
            </m:r>
          </m:sub>
        </m:sSub>
      </m:oMath>
      <w:r>
        <w:t xml:space="preserve"> is defined </w:t>
      </w:r>
      <w:proofErr w:type="gramStart"/>
      <w:r>
        <w:t>as:</w:t>
      </w:r>
      <w:proofErr w:type="gramEnd"/>
    </w:p>
    <w:p w14:paraId="616C6222" w14:textId="15FDAECF" w:rsidR="006F14A3" w:rsidRDefault="006F14A3" w:rsidP="00D75FCC"/>
    <w:p w14:paraId="402809B9" w14:textId="69A2893E" w:rsidR="006F14A3" w:rsidRPr="006F14A3" w:rsidRDefault="00642F17" w:rsidP="00D75FCC">
      <w:pPr>
        <w:rPr>
          <w:rFonts w:eastAsiaTheme="minorEastAsia"/>
        </w:rPr>
      </w:pPr>
      <m:oMathPara>
        <m:oMath>
          <m:sSubSup>
            <m:sSubSupPr>
              <m:ctrlPr>
                <w:rPr>
                  <w:rFonts w:ascii="Cambria Math" w:hAnsi="Cambria Math"/>
                </w:rPr>
              </m:ctrlPr>
            </m:sSubSup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1</m:t>
              </m:r>
            </m:sup>
          </m:sSubSup>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H</m:t>
              </m:r>
            </m:e>
            <m:sub>
              <m:r>
                <m:rPr>
                  <m:sty m:val="p"/>
                </m:rPr>
                <w:rPr>
                  <w:rFonts w:ascii="Cambria Math" w:hAnsi="Cambria Math"/>
                </w:rPr>
                <m:t>1</m:t>
              </m:r>
            </m:sub>
          </m:sSub>
          <m:d>
            <m:dPr>
              <m:ctrlPr>
                <w:rPr>
                  <w:rFonts w:ascii="Cambria Math" w:hAnsi="Cambria Math"/>
                </w:rPr>
              </m:ctrlPr>
            </m:dPr>
            <m:e>
              <m:r>
                <w:rPr>
                  <w:rFonts w:ascii="Cambria Math" w:hAnsi="Cambria Math"/>
                </w:rPr>
                <m:t>j</m:t>
              </m:r>
            </m:e>
          </m:d>
        </m:oMath>
      </m:oMathPara>
    </w:p>
    <w:p w14:paraId="1B77FD5F" w14:textId="653FE3ED" w:rsidR="006F14A3" w:rsidRDefault="006F14A3" w:rsidP="00D75FCC"/>
    <w:p w14:paraId="7F67EDB6" w14:textId="1FCEE8C6" w:rsidR="006F14A3" w:rsidRDefault="00642F17" w:rsidP="00D75FCC">
      <m:oMathPara>
        <m:oMath>
          <m:sSubSup>
            <m:sSubSupPr>
              <m:ctrlPr>
                <w:rPr>
                  <w:rFonts w:ascii="Cambria Math" w:hAnsi="Cambria Math"/>
                </w:rPr>
              </m:ctrlPr>
            </m:sSubSup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H</m:t>
              </m:r>
            </m:e>
            <m:sub>
              <m:r>
                <m:rPr>
                  <m:sty m:val="p"/>
                </m:rPr>
                <w:rPr>
                  <w:rFonts w:ascii="Cambria Math" w:hAnsi="Cambria Math"/>
                </w:rPr>
                <m:t>2</m:t>
              </m:r>
            </m:sub>
          </m:sSub>
          <m:d>
            <m:dPr>
              <m:ctrlPr>
                <w:rPr>
                  <w:rFonts w:ascii="Cambria Math" w:hAnsi="Cambria Math"/>
                </w:rPr>
              </m:ctrlPr>
            </m:dPr>
            <m:e>
              <m:r>
                <w:rPr>
                  <w:rFonts w:ascii="Cambria Math" w:hAnsi="Cambria Math"/>
                </w:rPr>
                <m:t>j</m:t>
              </m:r>
            </m:e>
          </m:d>
        </m:oMath>
      </m:oMathPara>
    </w:p>
    <w:p w14:paraId="5F17E0B3" w14:textId="7EA03244" w:rsidR="006F14A3" w:rsidRDefault="006F14A3" w:rsidP="00D75FCC"/>
    <w:p w14:paraId="6F1C5826" w14:textId="167A25F3" w:rsidR="006A7A12" w:rsidRDefault="006F14A3" w:rsidP="00D75FCC">
      <w:r>
        <w:t xml:space="preserve">Where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i</m:t>
            </m:r>
          </m:e>
        </m:d>
      </m:oMath>
      <w:r>
        <w:t xml:space="preserve"> is the normalized hydrophobicity </w:t>
      </w:r>
      <w:r w:rsidR="006A7A12">
        <w:t xml:space="preserve">value for amino acid </w:t>
      </w:r>
      <m:oMath>
        <m:r>
          <w:rPr>
            <w:rFonts w:ascii="Cambria Math" w:hAnsi="Cambria Math"/>
          </w:rPr>
          <m:t>i</m:t>
        </m:r>
      </m:oMath>
      <w:r w:rsidR="006A7A12">
        <w:t xml:space="preserve"> and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i</m:t>
            </m:r>
          </m:e>
        </m:d>
      </m:oMath>
      <w:r w:rsidR="006A7A12">
        <w:t xml:space="preserve"> is the normalized hydrophilicity value of amino acid </w:t>
      </w:r>
      <m:oMath>
        <m:r>
          <w:rPr>
            <w:rFonts w:ascii="Cambria Math" w:hAnsi="Cambria Math"/>
          </w:rPr>
          <m:t>i</m:t>
        </m:r>
      </m:oMath>
      <w:r w:rsidR="006A7A12">
        <w:t xml:space="preserve">. </w:t>
      </w:r>
    </w:p>
    <w:p w14:paraId="670E8CF4" w14:textId="344256E4" w:rsidR="00264BF4" w:rsidRDefault="00264BF4" w:rsidP="00D75FCC"/>
    <w:p w14:paraId="7C8EC562" w14:textId="6CBF68D8" w:rsidR="00264BF4" w:rsidRDefault="00264BF4" w:rsidP="00D75FCC">
      <w:pPr>
        <w:pStyle w:val="Heading4"/>
        <w:rPr>
          <w:rFonts w:eastAsiaTheme="minorEastAsia"/>
        </w:rPr>
      </w:pPr>
      <w:r>
        <w:rPr>
          <w:rFonts w:eastAsiaTheme="minorEastAsia"/>
        </w:rPr>
        <w:t>PSSM methods</w:t>
      </w:r>
    </w:p>
    <w:p w14:paraId="51709691" w14:textId="4508B228" w:rsidR="00C87CF0" w:rsidRDefault="00264BF4" w:rsidP="00D75FCC">
      <w:pPr>
        <w:rPr>
          <w:rFonts w:eastAsiaTheme="minorEastAsia"/>
        </w:rPr>
      </w:pPr>
      <w:r>
        <w:t>21 feature extraction techniques were derived from the PSSM profile</w:t>
      </w:r>
      <w:r w:rsidR="00E434D3">
        <w:t>s</w:t>
      </w:r>
      <w:r>
        <w:t xml:space="preserve"> of TE sequences. </w:t>
      </w:r>
      <w:r w:rsidR="00E434D3">
        <w:t xml:space="preserve">PSSM profile of a sequence is constructed from multiple sequence alignment of the highest scoring hits </w:t>
      </w:r>
      <w:r w:rsidR="00E434D3">
        <w:lastRenderedPageBreak/>
        <w:t>in a BLAST search. PSI-BLAST program</w:t>
      </w:r>
      <w:r w:rsidR="00C87CF0">
        <w:t xml:space="preserve"> </w:t>
      </w:r>
      <w:r w:rsidR="00544156">
        <w:fldChar w:fldCharType="begin" w:fldLock="1"/>
      </w:r>
      <w:r w:rsidR="00642F17">
        <w:instrText>ADDIN CSL_CITATION {"citationItems":[{"id":"ITEM-1","itemData":{"DOI":"10.1093/nar/25.17.3389","ISSN":"03051048","PMID":"9254694","abstract":"The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superfamily.","author":[{"dropping-particle":"","family":"Altschul","given":"Stephen F.","non-dropping-particle":"","parse-names":false,"suffix":""},{"dropping-particle":"","family":"Madden","given":"Thomas L.","non-dropping-particle":"","parse-names":false,"suffix":""},{"dropping-particle":"","family":"Schäffer","given":"Alejandro A.","non-dropping-particle":"","parse-names":false,"suffix":""},{"dropping-particle":"","family":"Zhang","given":"Jinghui","non-dropping-particle":"","parse-names":false,"suffix":""},{"dropping-particle":"","family":"Zhang","given":"Zheng","non-dropping-particle":"","parse-names":false,"suffix":""},{"dropping-particle":"","family":"Miller","given":"Webb","non-dropping-particle":"","parse-names":false,"suffix":""},{"dropping-particle":"","family":"Lipman","given":"David J.","non-dropping-particle":"","parse-names":false,"suffix":""}],"container-title":"Nucleic Acids Research","id":"ITEM-1","issued":{"date-parts":[["1997"]]},"title":"Gapped BLAST and PSI-BLAST: A new generation of protein database search programs","type":"article"},"uris":["http://www.mendeley.com/documents/?uuid=4c0a274b-0511-4374-9eaf-219ee1eebad9","http://www.mendeley.com/documents/?uuid=0345a97e-e345-430c-a06f-e1760c71dc45"]}],"mendeley":{"formattedCitation":"[19]","plainTextFormattedCitation":"[19]","previouslyFormattedCitation":"[19]"},"properties":{"noteIndex":0},"schema":"https://github.com/citation-style-language/schema/raw/master/csl-citation.json"}</w:instrText>
      </w:r>
      <w:r w:rsidR="00544156">
        <w:fldChar w:fldCharType="separate"/>
      </w:r>
      <w:r w:rsidR="00B5516B" w:rsidRPr="00B5516B">
        <w:rPr>
          <w:noProof/>
        </w:rPr>
        <w:t>[19]</w:t>
      </w:r>
      <w:r w:rsidR="00544156">
        <w:fldChar w:fldCharType="end"/>
      </w:r>
      <w:r w:rsidR="00E434D3">
        <w:t xml:space="preserve"> was used to search NCBI’s UniRef50 database</w:t>
      </w:r>
      <w:r w:rsidR="00C87CF0">
        <w:t xml:space="preserve"> </w:t>
      </w:r>
      <w:r w:rsidR="00544156">
        <w:fldChar w:fldCharType="begin" w:fldLock="1"/>
      </w:r>
      <w:r w:rsidR="00DB0748">
        <w:instrText xml:space="preserve">ADDIN CSL_CITATION {"citationItems":[{"id":"ITEM-1","itemData":{"DOI":"10.1093/bioinformatics/btm098","ISSN":"13674803","PMID":"17379688","abstract":"Motivation: Redundant protein sequences in biological databases hinder sequence similarity searches and make interpretation of search results difficult. Clustering of protein sequence space based on sequence similarity helps organize all sequences into manageable datasets and reduces sampling bias and overrepresentation of sequences. Results: The UniRef (UniProt Reference Clusters) provide clustered sets of sequences from the UniProt Knowledgebase (UniProtKB) and selected UniProt Archive records to obtain complete coverage of sequence space at several resolutions while hiding redundant sequences. Currently covering &gt;4 million source sequences, the UniRef100 database combines identical sequences and subfragments from any source organism into a single UniRef entry. UniRef90 and UniRef50 are built by clustering UniRef100 sequences at the 90 or 50% sequence identity levels. UniRef100, UniRef90 and UniRef50 yield a database size reduction of </w:instrText>
      </w:r>
      <w:r w:rsidR="00DB0748">
        <w:rPr>
          <w:rFonts w:ascii="Cambria Math" w:hAnsi="Cambria Math" w:cs="Cambria Math"/>
        </w:rPr>
        <w:instrText>∼</w:instrText>
      </w:r>
      <w:r w:rsidR="00DB0748">
        <w:instrText>10, 40 and 70%, respectively, from the source sequence set. The reduced redundancy increases the speed of similarity searches and improves detection of distant relationships. UniRef entries contain summary cluster and membership information, including the sequence of a representative protein, member count and common taxonomy of the cluster, the accession numbers of all the merged entries and links to rich functional annotation in UniProtKB to facilitate biological discovery. UniRef has already been applied to broad research areas ranging from genome annotation to proteomics data analysis. © 2007 The Author. Published by Oxford University Press. All rights reserved.","author":[{"dropping-particle":"","family":"Suzek","given":"Baris E.","non-dropping-particle":"","parse-names":false,"suffix":""},{"dropping-particle":"","family":"Huang","given":"Hongzhan","non-dropping-particle":"","parse-names":false,"suffix":""},{"dropping-particle":"","family":"McGarvey","given":"Peter","non-dropping-particle":"","parse-names":false,"suffix":""},{"dropping-particle":"","family":"Mazumder","given":"Raja","non-dropping-particle":"","parse-names":false,"suffix":""},{"dropping-particle":"","family":"Wu","given":"Cathy H.","non-dropping-particle":"","parse-names":false,"suffix":""}],"container-title":"Bioinformatics","id":"ITEM-1","issued":{"date-parts":[["2007"]]},"title":"UniRef: Comprehensive and non-redundant UniProt reference clusters","type":"article-journal"},"uris":["http://www.mendeley.com/documents/?uuid=5eb7dbe2-8903-4b24-8847-3222b39cee0a","http://www.mendeley.com/documents/?uuid=72514ef7-71a5-4823-8aa0-19028ceb1087"]}],"mendeley":{"formattedCitation":"[87]","plainTextFormattedCitation":"[87]","previouslyFormattedCitation":"[86]"},"properties":{"noteIndex":0},"schema":"https://github.com/citation-style-language/schema/raw/master/csl-citation.json"}</w:instrText>
      </w:r>
      <w:r w:rsidR="00544156">
        <w:fldChar w:fldCharType="separate"/>
      </w:r>
      <w:r w:rsidR="00DB0748" w:rsidRPr="00DB0748">
        <w:rPr>
          <w:noProof/>
        </w:rPr>
        <w:t>[87]</w:t>
      </w:r>
      <w:r w:rsidR="00544156">
        <w:fldChar w:fldCharType="end"/>
      </w:r>
      <w:r w:rsidR="00E434D3">
        <w:t xml:space="preserve"> with 5 iterations and cut-off E-value of 0.001 and create the PSSM profile for the TE sequences. The PSSM profile </w:t>
      </w:r>
      <w:r w:rsidR="00526AC6">
        <w:t xml:space="preserve">of an enzyme is an </w:t>
      </w:r>
      <m:oMath>
        <m:r>
          <w:rPr>
            <w:rFonts w:ascii="Cambria Math" w:hAnsi="Cambria Math"/>
          </w:rPr>
          <m:t xml:space="preserve">N </m:t>
        </m:r>
        <m:r>
          <m:rPr>
            <m:sty m:val="p"/>
          </m:rPr>
          <w:rPr>
            <w:rFonts w:ascii="Cambria Math" w:hAnsi="Cambria Math"/>
          </w:rPr>
          <m:t>×</m:t>
        </m:r>
        <m:r>
          <w:rPr>
            <w:rFonts w:ascii="Cambria Math" w:hAnsi="Cambria Math"/>
          </w:rPr>
          <m:t>20</m:t>
        </m:r>
      </m:oMath>
      <w:r w:rsidR="00526AC6">
        <w:t xml:space="preserve"> matrix where </w:t>
      </w:r>
      <m:oMath>
        <m:r>
          <w:rPr>
            <w:rFonts w:ascii="Cambria Math" w:hAnsi="Cambria Math"/>
          </w:rPr>
          <m:t>N</m:t>
        </m:r>
      </m:oMath>
      <w:r w:rsidR="00526AC6">
        <w:t xml:space="preserve"> is the length of the enzyme sequence and 20 represents the number of amino acids that might be present at a specific position in a sequence. The </w:t>
      </w:r>
      <m:oMath>
        <m:r>
          <w:rPr>
            <w:rFonts w:ascii="Cambria Math" w:hAnsi="Cambria Math"/>
          </w:rPr>
          <m:t>i,j</m:t>
        </m:r>
      </m:oMath>
      <w:r w:rsidR="00526AC6">
        <w:t xml:space="preserve">-th element of the PSSM profile represents the score of the amino acid residue in the </w:t>
      </w:r>
      <m:oMath>
        <m:r>
          <w:rPr>
            <w:rFonts w:ascii="Cambria Math" w:hAnsi="Cambria Math"/>
          </w:rPr>
          <m:t>i</m:t>
        </m:r>
      </m:oMath>
      <w:r w:rsidR="00526AC6">
        <w:t xml:space="preserve">-th position of the enzyme sequence being mutated to amino acid type </w:t>
      </w:r>
      <m:oMath>
        <m:r>
          <w:rPr>
            <w:rFonts w:ascii="Cambria Math" w:hAnsi="Cambria Math"/>
          </w:rPr>
          <m:t>j</m:t>
        </m:r>
      </m:oMath>
      <w:r w:rsidR="00526AC6">
        <w:t xml:space="preserve"> during the evolution process wherein a large value indicates a highly conserved position, and a small value indicates a weakly conserved position. The PSSM elements are usually scaled to a (0,1) range using the sigmoid function</w:t>
      </w:r>
      <w:r w:rsidR="00C87CF0">
        <w:t xml:space="preserve"> </w:t>
      </w:r>
      <m:oMath>
        <m:r>
          <m:rPr>
            <m:sty m:val="p"/>
          </m:rPr>
          <w:rPr>
            <w:rFonts w:ascii="Cambria Math" w:hAnsi="Cambria Math"/>
          </w:rPr>
          <m:t>σ</m:t>
        </m:r>
        <m:d>
          <m:dPr>
            <m:ctrlPr>
              <w:rPr>
                <w:rFonts w:ascii="Cambria Math" w:hAnsi="Cambria Math"/>
                <w:i/>
              </w:rPr>
            </m:ctrlPr>
          </m:dPr>
          <m:e>
            <m:r>
              <w:rPr>
                <w:rFonts w:ascii="Cambria Math" w:hAnsi="Cambria Math"/>
              </w:rPr>
              <m:t>x</m:t>
            </m:r>
          </m:e>
        </m:d>
      </m:oMath>
      <w:r w:rsidR="00C87CF0">
        <w:rPr>
          <w:rFonts w:eastAsiaTheme="minorEastAsia"/>
        </w:rPr>
        <w:t>,</w:t>
      </w:r>
    </w:p>
    <w:p w14:paraId="14365355" w14:textId="77777777" w:rsidR="00C87CF0" w:rsidRDefault="00C87CF0" w:rsidP="00D75FCC"/>
    <w:p w14:paraId="700C3208" w14:textId="7C1122C1" w:rsidR="00264BF4" w:rsidRDefault="00C87CF0" w:rsidP="00D75FCC">
      <m:oMathPara>
        <m:oMath>
          <m:r>
            <m:rPr>
              <m:sty m:val="p"/>
            </m:rP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x</m:t>
                  </m:r>
                </m:sup>
              </m:sSup>
            </m:den>
          </m:f>
        </m:oMath>
      </m:oMathPara>
    </w:p>
    <w:p w14:paraId="16EEF9D0" w14:textId="386F4FFB" w:rsidR="00C957A9" w:rsidRDefault="00C957A9" w:rsidP="00D75FCC"/>
    <w:p w14:paraId="215C326B" w14:textId="30E74365" w:rsidR="00C87CF0" w:rsidRDefault="003E2039" w:rsidP="00D75FCC">
      <w:r>
        <w:t>w</w:t>
      </w:r>
      <w:r w:rsidR="00C87CF0">
        <w:t>here x is an element in the PSSM profile.</w:t>
      </w:r>
    </w:p>
    <w:p w14:paraId="3A54466A" w14:textId="77777777" w:rsidR="00C87CF0" w:rsidRDefault="00C87CF0" w:rsidP="00D75FCC"/>
    <w:p w14:paraId="6EF717C0" w14:textId="02CF7CE0" w:rsidR="006F14A3" w:rsidRDefault="00C957A9" w:rsidP="00D75FCC">
      <w:pPr>
        <w:pStyle w:val="Heading5"/>
      </w:pPr>
      <w:bookmarkStart w:id="59" w:name="_Amino_Acid_Composition_1"/>
      <w:bookmarkEnd w:id="59"/>
      <w:r>
        <w:t>Amino Acid Composition using PSSM profiles (AAC</w:t>
      </w:r>
      <w:r w:rsidR="00055654">
        <w:t>-</w:t>
      </w:r>
      <w:r>
        <w:t>PSSM)</w:t>
      </w:r>
      <w:r w:rsidR="006A7A12">
        <w:t xml:space="preserve"> </w:t>
      </w:r>
    </w:p>
    <w:p w14:paraId="78F82237" w14:textId="1E76FF17" w:rsidR="00C957A9" w:rsidRDefault="00C957A9" w:rsidP="00D75FCC">
      <w:r>
        <w:t>AAC</w:t>
      </w:r>
      <w:r w:rsidR="00055654">
        <w:t>-</w:t>
      </w:r>
      <w:r>
        <w:t xml:space="preserve">PSSM uses the numerical values of the PSSM matrix instead of the actual count of the amino acids as in </w:t>
      </w:r>
      <w:r w:rsidR="005D1CDB">
        <w:t xml:space="preserve">traditional </w:t>
      </w:r>
      <w:hyperlink w:anchor="_Amino_Acid_Composition" w:history="1">
        <w:r w:rsidRPr="005F3ACB">
          <w:rPr>
            <w:rStyle w:val="SubtleReference"/>
          </w:rPr>
          <w:t>AAC</w:t>
        </w:r>
      </w:hyperlink>
      <w:r>
        <w:t xml:space="preserve"> to calculate composition of each amino acid. The PSSM profile of a protein sequence obtained using PSI-BLAST can be denoted as a matrix of length </w:t>
      </w:r>
      <m:oMath>
        <m:r>
          <w:rPr>
            <w:rFonts w:ascii="Cambria Math" w:hAnsi="Cambria Math"/>
          </w:rPr>
          <m:t>L*20</m:t>
        </m:r>
      </m:oMath>
      <w:r>
        <w:t xml:space="preserve"> where </w:t>
      </w:r>
      <m:oMath>
        <m:r>
          <w:rPr>
            <w:rFonts w:ascii="Cambria Math" w:hAnsi="Cambria Math"/>
          </w:rPr>
          <m:t>L</m:t>
        </m:r>
      </m:oMath>
      <w:r>
        <w:t xml:space="preserve"> is the length of the protein sequence. Thus, AAC</w:t>
      </w:r>
      <w:r w:rsidR="00055654">
        <w:t>-</w:t>
      </w:r>
      <w:r>
        <w:t>PSSM feature vector can be represented as:</w:t>
      </w:r>
    </w:p>
    <w:p w14:paraId="213FC82B" w14:textId="77777777" w:rsidR="00C957A9" w:rsidRDefault="00C957A9" w:rsidP="00D75FCC"/>
    <w:p w14:paraId="443CFB52" w14:textId="028BB3B7" w:rsidR="00C957A9" w:rsidRDefault="00642F17" w:rsidP="00D75FCC">
      <m:oMathPara>
        <m:oMath>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e>
          </m:nary>
          <m:r>
            <m:rPr>
              <m:sty m:val="p"/>
            </m:rPr>
            <w:rPr>
              <w:rFonts w:ascii="Cambria Math" w:hAnsi="Cambria Math"/>
            </w:rPr>
            <m:t>∀</m:t>
          </m:r>
          <m:r>
            <w:rPr>
              <w:rFonts w:ascii="Cambria Math" w:hAnsi="Cambria Math"/>
            </w:rPr>
            <m:t>j</m:t>
          </m:r>
          <m:r>
            <m:rPr>
              <m:sty m:val="p"/>
            </m:rPr>
            <w:rPr>
              <w:rFonts w:ascii="Cambria Math" w:hAnsi="Cambria Math"/>
            </w:rPr>
            <m:t>∈1,2,…,20</m:t>
          </m:r>
        </m:oMath>
      </m:oMathPara>
    </w:p>
    <w:p w14:paraId="0BA8E7AC" w14:textId="1DA85182" w:rsidR="00C957A9" w:rsidRDefault="00C957A9" w:rsidP="00D75FCC"/>
    <w:p w14:paraId="57F72B90" w14:textId="51A82322" w:rsidR="00835BFF" w:rsidRDefault="00C957A9"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 is an element of </w:t>
      </w:r>
      <w:r w:rsidR="00835BFF">
        <w:t xml:space="preserve">the PSSM matrix corresponding to the </w:t>
      </w:r>
      <m:oMath>
        <m:r>
          <w:rPr>
            <w:rFonts w:ascii="Cambria Math" w:hAnsi="Cambria Math"/>
          </w:rPr>
          <m:t>i</m:t>
        </m:r>
      </m:oMath>
      <w:r w:rsidR="00835BFF">
        <w:t xml:space="preserve">-th position of the sequence and the </w:t>
      </w:r>
      <m:oMath>
        <m:r>
          <w:rPr>
            <w:rFonts w:ascii="Cambria Math" w:hAnsi="Cambria Math"/>
          </w:rPr>
          <m:t>j</m:t>
        </m:r>
      </m:oMath>
      <w:r w:rsidR="00835BFF">
        <w:t xml:space="preserve">-th amino acid </w:t>
      </w:r>
      <w:proofErr w:type="gramStart"/>
      <w:r w:rsidR="00835BFF">
        <w:t>type.</w:t>
      </w:r>
      <w:proofErr w:type="gramEnd"/>
      <w:r w:rsidR="00835BFF">
        <w:t xml:space="preserve"> </w:t>
      </w:r>
    </w:p>
    <w:p w14:paraId="3A58A7C5" w14:textId="77777777" w:rsidR="00647576" w:rsidRDefault="00647576" w:rsidP="00D75FCC"/>
    <w:p w14:paraId="49C6AF02" w14:textId="1A07010F" w:rsidR="00835BFF" w:rsidRDefault="00835BFF" w:rsidP="00D75FCC">
      <w:pPr>
        <w:pStyle w:val="Heading5"/>
      </w:pPr>
      <w:bookmarkStart w:id="60" w:name="_Di-Peptide_Composition_using"/>
      <w:bookmarkEnd w:id="60"/>
      <w:r>
        <w:t>Di-Peptide Composition using PSSM profiles (DPC</w:t>
      </w:r>
      <w:r w:rsidR="00055654">
        <w:t>-</w:t>
      </w:r>
      <w:r>
        <w:t xml:space="preserve">PSSM) </w:t>
      </w:r>
    </w:p>
    <w:p w14:paraId="6634B3B8" w14:textId="02B57837" w:rsidR="00835BFF" w:rsidRDefault="00835BFF" w:rsidP="00D75FCC">
      <w:r>
        <w:t>DPC</w:t>
      </w:r>
      <w:r w:rsidR="00055654">
        <w:t>-</w:t>
      </w:r>
      <w:r>
        <w:t xml:space="preserve">PSSM uses the numerical values of the PSSM matrix instead of the actual count of di-peptides as in </w:t>
      </w:r>
      <w:r w:rsidR="005D1CDB">
        <w:t xml:space="preserve">traditional </w:t>
      </w:r>
      <w:r>
        <w:t>DPC to calculate frequency of each dipeptide. The PSSM profile of a protein sequence obtained using PSI-BLAST can be denoted as a matrix of length L*20 where L is the length of the protein sequence. Thus, DPC</w:t>
      </w:r>
      <w:r w:rsidR="00055654">
        <w:t>-</w:t>
      </w:r>
      <w:r>
        <w:t>PSSM feature vector can be represented as:</w:t>
      </w:r>
    </w:p>
    <w:p w14:paraId="0EDF8B70" w14:textId="77777777" w:rsidR="00835BFF" w:rsidRDefault="00835BFF" w:rsidP="00D75FCC"/>
    <w:p w14:paraId="30F50940" w14:textId="53C5DE8B" w:rsidR="00835BFF" w:rsidRDefault="00642F17" w:rsidP="00D75FCC">
      <m:oMathPara>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r>
                <m:rPr>
                  <m:sty m:val="p"/>
                </m:rPr>
                <w:rPr>
                  <w:rFonts w:ascii="Cambria Math" w:hAnsi="Cambria Math"/>
                </w:rPr>
                <m:t>-1</m:t>
              </m:r>
            </m:den>
          </m:f>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L</m:t>
              </m:r>
              <m:r>
                <m:rPr>
                  <m:sty m:val="p"/>
                </m:rPr>
                <w:rPr>
                  <w:rFonts w:ascii="Cambria Math" w:hAnsi="Cambria Math"/>
                </w:rPr>
                <m:t>-1</m:t>
              </m:r>
            </m:sup>
            <m:e>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i</m:t>
                  </m:r>
                </m:sub>
              </m:sSub>
              <m:r>
                <m:rPr>
                  <m:sty m:val="p"/>
                </m:rPr>
                <w:rPr>
                  <w:rFonts w:ascii="Cambria Math" w:hAnsi="Cambria Math"/>
                </w:rPr>
                <m:t> × </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+1,</m:t>
                  </m:r>
                  <m:r>
                    <w:rPr>
                      <w:rFonts w:ascii="Cambria Math" w:hAnsi="Cambria Math"/>
                    </w:rPr>
                    <m:t>j</m:t>
                  </m:r>
                </m:sub>
              </m:sSub>
            </m:e>
          </m:nary>
          <m:r>
            <m:rPr>
              <m:sty m:val="p"/>
            </m:rPr>
            <w:rPr>
              <w:rFonts w:ascii="Cambria Math" w:hAnsi="Cambria Math"/>
            </w:rPr>
            <m:t>∀ i,j∈1,2,…,20</m:t>
          </m:r>
        </m:oMath>
      </m:oMathPara>
    </w:p>
    <w:p w14:paraId="4370B39E" w14:textId="77777777" w:rsidR="00835BFF" w:rsidRDefault="00835BFF" w:rsidP="00D75FCC"/>
    <w:p w14:paraId="1DC29926" w14:textId="6CD01EEF" w:rsidR="00055654" w:rsidRDefault="00835BFF"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 is an element of the PSSM matrix corresponding to the </w:t>
      </w:r>
      <m:oMath>
        <m:r>
          <w:rPr>
            <w:rFonts w:ascii="Cambria Math" w:hAnsi="Cambria Math"/>
          </w:rPr>
          <m:t>i</m:t>
        </m:r>
      </m:oMath>
      <w:r>
        <w:t xml:space="preserve">-th position of the sequence and the </w:t>
      </w:r>
      <m:oMath>
        <m:r>
          <w:rPr>
            <w:rFonts w:ascii="Cambria Math" w:hAnsi="Cambria Math"/>
          </w:rPr>
          <m:t>j</m:t>
        </m:r>
      </m:oMath>
      <w:r>
        <w:t xml:space="preserve">-th amino acid </w:t>
      </w:r>
      <w:proofErr w:type="gramStart"/>
      <w:r>
        <w:t>type.</w:t>
      </w:r>
      <w:proofErr w:type="gramEnd"/>
    </w:p>
    <w:p w14:paraId="5BE5296E" w14:textId="77777777" w:rsidR="00055654" w:rsidRDefault="00055654" w:rsidP="00D75FCC"/>
    <w:p w14:paraId="55A7864B" w14:textId="4A52DCA8" w:rsidR="00835BFF" w:rsidRDefault="00055654" w:rsidP="00D75FCC">
      <w:pPr>
        <w:pStyle w:val="Heading5"/>
      </w:pPr>
      <w:r>
        <w:t>Amino Acid and Di-Peptide composition using PSSM profiles (AADP-PSSM)</w:t>
      </w:r>
      <w:r w:rsidR="00835BFF">
        <w:t xml:space="preserve">  </w:t>
      </w:r>
    </w:p>
    <w:p w14:paraId="67E7E3A9" w14:textId="23C490B2" w:rsidR="00055654" w:rsidRDefault="00055654" w:rsidP="00D75FCC">
      <w:r>
        <w:t xml:space="preserve">AADP-PSSM is a concatenation of the feature vectors obtained using </w:t>
      </w:r>
      <w:hyperlink w:anchor="_Amino_Acid_Composition_1" w:history="1">
        <w:r w:rsidRPr="005F3ACB">
          <w:rPr>
            <w:rStyle w:val="SubtleReference"/>
          </w:rPr>
          <w:t>AAC-PSSM</w:t>
        </w:r>
      </w:hyperlink>
      <w:r>
        <w:t xml:space="preserve"> and </w:t>
      </w:r>
      <w:hyperlink w:anchor="_Di-Peptide_Composition_using" w:history="1">
        <w:r w:rsidRPr="005F3ACB">
          <w:rPr>
            <w:rStyle w:val="SubtleReference"/>
          </w:rPr>
          <w:t>DPC-PSSM</w:t>
        </w:r>
      </w:hyperlink>
      <w:r>
        <w:t>.</w:t>
      </w:r>
    </w:p>
    <w:p w14:paraId="7FDF593C" w14:textId="366F52C6" w:rsidR="00055654" w:rsidRDefault="00055654" w:rsidP="00D75FCC"/>
    <w:p w14:paraId="67C7590F" w14:textId="5D1BD2BB" w:rsidR="00055654" w:rsidRDefault="00055654" w:rsidP="00D75FCC">
      <w:pPr>
        <w:pStyle w:val="Heading5"/>
      </w:pPr>
      <w:bookmarkStart w:id="61" w:name="_PSSM_Auto-Covariance_(PSSM-AC)"/>
      <w:bookmarkEnd w:id="61"/>
      <w:r>
        <w:lastRenderedPageBreak/>
        <w:t>PSSM Auto-Co</w:t>
      </w:r>
      <w:r w:rsidR="008B5D8D">
        <w:t>variance</w:t>
      </w:r>
      <w:r>
        <w:t xml:space="preserve"> (PSSM-AC)</w:t>
      </w:r>
    </w:p>
    <w:p w14:paraId="3669D0CA" w14:textId="31E399A7" w:rsidR="00055654" w:rsidRDefault="005365B9" w:rsidP="00D75FCC">
      <w:r>
        <w:t>PSSM-AC applies auto-co</w:t>
      </w:r>
      <w:r w:rsidR="008B5D8D">
        <w:t>variance</w:t>
      </w:r>
      <w:r>
        <w:t xml:space="preserve"> transformation to each column of the PSSM matrix to measure the average correlation </w:t>
      </w:r>
      <w:r w:rsidR="008B5D8D">
        <w:t>of the same propert</w:t>
      </w:r>
      <w:r w:rsidR="00915F0C">
        <w:t>y</w:t>
      </w:r>
      <w:r w:rsidR="008B5D8D">
        <w:t xml:space="preserve"> </w:t>
      </w:r>
      <w:r>
        <w:t xml:space="preserve">between residues separated by </w:t>
      </w:r>
      <w:proofErr w:type="gramStart"/>
      <w:r>
        <w:t>a distance of at</w:t>
      </w:r>
      <w:proofErr w:type="gramEnd"/>
      <w:r>
        <w:t xml:space="preserve"> most </w:t>
      </w:r>
      <m:oMath>
        <m:r>
          <w:rPr>
            <w:rFonts w:ascii="Cambria Math" w:hAnsi="Cambria Math"/>
          </w:rPr>
          <m:t>D</m:t>
        </m:r>
      </m:oMath>
      <w:r>
        <w:t xml:space="preserve"> positions. </w:t>
      </w:r>
      <w:r w:rsidR="007B2F57">
        <w:t xml:space="preserve">For a protein </w:t>
      </w:r>
      <m:oMath>
        <m:r>
          <w:rPr>
            <w:rFonts w:ascii="Cambria Math" w:hAnsi="Cambria Math"/>
          </w:rPr>
          <m:t>X</m:t>
        </m:r>
      </m:oMath>
      <w:r w:rsidR="007B2F57">
        <w:t>, i</w:t>
      </w:r>
      <w:r>
        <w:t>t can be denoted as:</w:t>
      </w:r>
    </w:p>
    <w:p w14:paraId="7642572C" w14:textId="6A173C2D" w:rsidR="005365B9" w:rsidRDefault="005365B9" w:rsidP="00D75FCC"/>
    <w:p w14:paraId="186C7AAB" w14:textId="63783A96" w:rsidR="005365B9" w:rsidRPr="00055654" w:rsidRDefault="007B2F57" w:rsidP="00D75FCC">
      <m:oMathPara>
        <m:oMath>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j</m:t>
              </m:r>
              <m:r>
                <m:rPr>
                  <m:sty m:val="p"/>
                </m:rPr>
                <w:rPr>
                  <w:rFonts w:ascii="Cambria Math" w:hAnsi="Cambria Math"/>
                </w:rPr>
                <m:t>,</m:t>
              </m:r>
              <m:r>
                <w:rPr>
                  <w:rFonts w:ascii="Cambria Math" w:hAnsi="Cambria Math"/>
                </w:rPr>
                <m:t>d</m:t>
              </m:r>
            </m:sub>
          </m:sSub>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r>
                <m:rPr>
                  <m:sty m:val="p"/>
                </m:rPr>
                <w:rPr>
                  <w:rFonts w:ascii="Cambria Math" w:hAnsi="Cambria Math"/>
                </w:rPr>
                <m:t>-</m:t>
              </m:r>
              <m:r>
                <w:rPr>
                  <w:rFonts w:ascii="Cambria Math" w:hAnsi="Cambria Math"/>
                </w:rPr>
                <m:t>d</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d</m:t>
              </m:r>
            </m:sup>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j</m:t>
                          </m:r>
                        </m:sub>
                      </m:sSub>
                    </m:e>
                  </m:acc>
                </m:e>
              </m:d>
            </m:e>
          </m:nary>
          <m:r>
            <m:rPr>
              <m:sty m:val="p"/>
            </m:rPr>
            <w:rPr>
              <w:rFonts w:ascii="Cambria Math" w:eastAsiaTheme="minorEastAsia" w:hAnsi="Cambria Math"/>
            </w:rPr>
            <m: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j</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j</m:t>
                      </m:r>
                    </m:sub>
                  </m:sSub>
                </m:e>
              </m:acc>
            </m:e>
          </m:d>
          <m:r>
            <m:rPr>
              <m:sty m:val="p"/>
            </m:rPr>
            <w:rPr>
              <w:rFonts w:ascii="Cambria Math" w:hAnsi="Cambria Math"/>
            </w:rPr>
            <m:t xml:space="preserve"> ∀ </m:t>
          </m:r>
          <m:r>
            <w:rPr>
              <w:rFonts w:ascii="Cambria Math" w:hAnsi="Cambria Math"/>
            </w:rPr>
            <m:t>j</m:t>
          </m:r>
          <m:r>
            <m:rPr>
              <m:sty m:val="p"/>
            </m:rPr>
            <w:rPr>
              <w:rFonts w:ascii="Cambria Math" w:hAnsi="Cambria Math"/>
            </w:rPr>
            <m:t xml:space="preserve"> ∈1,2,…,20 ∀ </m:t>
          </m:r>
          <m:r>
            <w:rPr>
              <w:rFonts w:ascii="Cambria Math" w:hAnsi="Cambria Math"/>
            </w:rPr>
            <m:t>d</m:t>
          </m:r>
          <m:r>
            <m:rPr>
              <m:sty m:val="p"/>
            </m:rPr>
            <w:rPr>
              <w:rFonts w:ascii="Cambria Math" w:hAnsi="Cambria Math"/>
            </w:rPr>
            <m:t>∈1,2,…,</m:t>
          </m:r>
          <m:r>
            <w:rPr>
              <w:rFonts w:ascii="Cambria Math" w:hAnsi="Cambria Math"/>
            </w:rPr>
            <m:t>D</m:t>
          </m:r>
        </m:oMath>
      </m:oMathPara>
    </w:p>
    <w:p w14:paraId="26F872AB" w14:textId="77777777" w:rsidR="007B2F57" w:rsidRDefault="007B2F57" w:rsidP="00D75FCC"/>
    <w:p w14:paraId="1400FC28" w14:textId="2DEE6E4F" w:rsidR="00AC1E91" w:rsidRDefault="007B2F57" w:rsidP="00D75FCC">
      <w:r>
        <w:t xml:space="preserve">Where </w:t>
      </w:r>
      <m:oMath>
        <m:r>
          <w:rPr>
            <w:rFonts w:ascii="Cambria Math" w:hAnsi="Cambria Math"/>
          </w:rPr>
          <m:t>L</m:t>
        </m:r>
      </m:oMath>
      <w:r>
        <w:t xml:space="preserve"> is the length of the protein sequence,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 is an element of the PSSM matrix corresponding to the </w:t>
      </w:r>
      <m:oMath>
        <m:r>
          <w:rPr>
            <w:rFonts w:ascii="Cambria Math" w:hAnsi="Cambria Math"/>
          </w:rPr>
          <m:t>i</m:t>
        </m:r>
      </m:oMath>
      <w:r>
        <w:t xml:space="preserve">-th position of the sequence and the </w:t>
      </w:r>
      <m:oMath>
        <m:r>
          <w:rPr>
            <w:rFonts w:ascii="Cambria Math" w:hAnsi="Cambria Math"/>
          </w:rPr>
          <m:t>j</m:t>
        </m:r>
      </m:oMath>
      <w:r>
        <w:t xml:space="preserve">-th amino acid type, </w:t>
      </w:r>
      <m:oMath>
        <m:r>
          <w:rPr>
            <w:rFonts w:ascii="Cambria Math" w:hAnsi="Cambria Math"/>
          </w:rPr>
          <m:t>D</m:t>
        </m:r>
      </m:oMath>
      <w:r>
        <w:t xml:space="preserve"> is the maximum distance between residues to consider and </w:t>
      </w:r>
      <m:oMath>
        <m:acc>
          <m:accPr>
            <m:chr m:val="̅"/>
            <m:ctrlPr>
              <w:rPr>
                <w:rFonts w:ascii="Cambria Math" w:hAnsi="Cambria Math"/>
              </w:rPr>
            </m:ctrlPr>
          </m:acc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j</m:t>
                </m:r>
              </m:sub>
            </m:sSub>
          </m:e>
        </m:acc>
      </m:oMath>
      <w:r>
        <w:t xml:space="preserve"> is pssm profile composition of amino acid </w:t>
      </w:r>
      <m:oMath>
        <m:r>
          <w:rPr>
            <w:rFonts w:ascii="Cambria Math" w:hAnsi="Cambria Math"/>
          </w:rPr>
          <m:t>j</m:t>
        </m:r>
      </m:oMath>
      <w:r>
        <w:t xml:space="preserve"> throughout the length of the protein sequence as described in </w:t>
      </w:r>
      <w:hyperlink w:anchor="_Amino_Acid_Composition_1" w:history="1">
        <w:r w:rsidRPr="005F3ACB">
          <w:rPr>
            <w:rStyle w:val="SubtleReference"/>
          </w:rPr>
          <w:t>AAC-PSSM</w:t>
        </w:r>
      </w:hyperlink>
      <w:r>
        <w:t>.</w:t>
      </w:r>
    </w:p>
    <w:p w14:paraId="2CCCB5FB" w14:textId="446E255E" w:rsidR="008B5D8D" w:rsidRDefault="008B5D8D" w:rsidP="00D75FCC"/>
    <w:p w14:paraId="17B7F8D0" w14:textId="16C9C876" w:rsidR="008B5D8D" w:rsidRDefault="008B5D8D" w:rsidP="00D75FCC">
      <w:pPr>
        <w:pStyle w:val="Heading5"/>
      </w:pPr>
      <w:r>
        <w:t>PSSM Cross-Covariance (PSSM-CC)</w:t>
      </w:r>
    </w:p>
    <w:p w14:paraId="07D1013B" w14:textId="3ABFD273" w:rsidR="008B5D8D" w:rsidRDefault="008B5D8D" w:rsidP="00D75FCC">
      <w:r>
        <w:t>PSSM-CC applies cross-covar</w:t>
      </w:r>
      <w:r w:rsidR="00915F0C">
        <w:t>i</w:t>
      </w:r>
      <w:r>
        <w:t xml:space="preserve">ance transformation to each column of the PSSM matrix to measure the average correlation </w:t>
      </w:r>
      <w:r w:rsidR="00915F0C">
        <w:t xml:space="preserve">of different properties </w:t>
      </w:r>
      <w:r>
        <w:t xml:space="preserve">between residues separated by </w:t>
      </w:r>
      <w:proofErr w:type="gramStart"/>
      <w:r>
        <w:t>a distance of at</w:t>
      </w:r>
      <w:proofErr w:type="gramEnd"/>
      <w:r>
        <w:t xml:space="preserve"> most D positions. For a protein </w:t>
      </w:r>
      <m:oMath>
        <m:r>
          <w:rPr>
            <w:rFonts w:ascii="Cambria Math" w:hAnsi="Cambria Math"/>
          </w:rPr>
          <m:t>X</m:t>
        </m:r>
      </m:oMath>
      <w:r>
        <w:t>, it can be denoted as:</w:t>
      </w:r>
    </w:p>
    <w:p w14:paraId="7828FAB7" w14:textId="77777777" w:rsidR="008B5D8D" w:rsidRDefault="008B5D8D" w:rsidP="00D75FCC"/>
    <w:p w14:paraId="572726DB" w14:textId="58714949" w:rsidR="008B5D8D" w:rsidRPr="008B5D8D" w:rsidRDefault="008B5D8D" w:rsidP="00D75FCC">
      <m:oMathPara>
        <m:oMath>
          <m:r>
            <w:rPr>
              <w:rFonts w:ascii="Cambria Math" w:hAnsi="Cambria Math"/>
            </w:rPr>
            <m:t>C</m:t>
          </m:r>
          <m:sSub>
            <m:sSubPr>
              <m:ctrlPr>
                <w:rPr>
                  <w:rFonts w:ascii="Cambria Math" w:hAnsi="Cambria Math"/>
                </w:rPr>
              </m:ctrlPr>
            </m:sSubPr>
            <m:e>
              <m:r>
                <w:rPr>
                  <w:rFonts w:ascii="Cambria Math" w:hAnsi="Cambria Math"/>
                </w:rPr>
                <m:t>C</m:t>
              </m:r>
            </m:e>
            <m:sub>
              <m:r>
                <w:rPr>
                  <w:rFonts w:ascii="Cambria Math" w:hAnsi="Cambria Math"/>
                </w:rPr>
                <m:t>j</m:t>
              </m:r>
              <m:r>
                <m:rPr>
                  <m:sty m:val="p"/>
                </m:rPr>
                <w:rPr>
                  <w:rFonts w:ascii="Cambria Math" w:hAnsi="Cambria Math"/>
                </w:rPr>
                <m:t>,</m:t>
              </m:r>
              <m:r>
                <w:rPr>
                  <w:rFonts w:ascii="Cambria Math" w:hAnsi="Cambria Math"/>
                </w:rPr>
                <m:t>d</m:t>
              </m:r>
            </m:sub>
          </m:sSub>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r>
                <m:rPr>
                  <m:sty m:val="p"/>
                </m:rPr>
                <w:rPr>
                  <w:rFonts w:ascii="Cambria Math" w:hAnsi="Cambria Math"/>
                </w:rPr>
                <m:t>-</m:t>
              </m:r>
              <m:r>
                <w:rPr>
                  <w:rFonts w:ascii="Cambria Math" w:hAnsi="Cambria Math"/>
                </w:rPr>
                <m:t>d</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d</m:t>
              </m:r>
            </m:sup>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j</m:t>
                          </m:r>
                          <m:r>
                            <m:rPr>
                              <m:sty m:val="p"/>
                            </m:rPr>
                            <w:rPr>
                              <w:rFonts w:ascii="Cambria Math" w:hAnsi="Cambria Math"/>
                            </w:rPr>
                            <m:t>1</m:t>
                          </m:r>
                        </m:sub>
                      </m:sSub>
                    </m:e>
                  </m:acc>
                </m:e>
              </m:d>
            </m:e>
          </m:nary>
          <m:r>
            <m:rPr>
              <m:sty m:val="p"/>
            </m:rPr>
            <w:rPr>
              <w:rFonts w:ascii="Cambria Math" w:eastAsiaTheme="minorEastAsia" w:hAnsi="Cambria Math"/>
            </w:rPr>
            <m: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j</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j</m:t>
                      </m:r>
                      <m:r>
                        <m:rPr>
                          <m:sty m:val="p"/>
                        </m:rPr>
                        <w:rPr>
                          <w:rFonts w:ascii="Cambria Math" w:hAnsi="Cambria Math"/>
                        </w:rPr>
                        <m:t>2</m:t>
                      </m:r>
                    </m:sub>
                  </m:sSub>
                </m:e>
              </m:acc>
            </m:e>
          </m:d>
          <m:r>
            <m:rPr>
              <m:sty m:val="p"/>
            </m:rPr>
            <w:rPr>
              <w:rFonts w:ascii="Cambria Math" w:hAnsi="Cambria Math"/>
            </w:rPr>
            <m:t xml:space="preserve"> ∀ </m:t>
          </m:r>
          <m:r>
            <w:rPr>
              <w:rFonts w:ascii="Cambria Math" w:hAnsi="Cambria Math"/>
            </w:rPr>
            <m:t>j</m:t>
          </m:r>
          <m:r>
            <m:rPr>
              <m:sty m:val="p"/>
            </m:rPr>
            <w:rPr>
              <w:rFonts w:ascii="Cambria Math" w:hAnsi="Cambria Math"/>
            </w:rPr>
            <m:t xml:space="preserve"> ∈1,2,…,20 ∀ </m:t>
          </m:r>
          <m:r>
            <w:rPr>
              <w:rFonts w:ascii="Cambria Math" w:hAnsi="Cambria Math"/>
            </w:rPr>
            <m:t>d</m:t>
          </m:r>
          <m:r>
            <m:rPr>
              <m:sty m:val="p"/>
            </m:rPr>
            <w:rPr>
              <w:rFonts w:ascii="Cambria Math" w:hAnsi="Cambria Math"/>
            </w:rPr>
            <m:t>∈1,2,…,</m:t>
          </m:r>
          <m:r>
            <w:rPr>
              <w:rFonts w:ascii="Cambria Math" w:hAnsi="Cambria Math"/>
            </w:rPr>
            <m:t>D</m:t>
          </m:r>
        </m:oMath>
      </m:oMathPara>
    </w:p>
    <w:p w14:paraId="140A7A73" w14:textId="77777777" w:rsidR="008B5D8D" w:rsidRDefault="008B5D8D" w:rsidP="00D75FCC"/>
    <w:p w14:paraId="509C500E" w14:textId="3A3CA1A4" w:rsidR="008B5D8D" w:rsidRDefault="008B5D8D" w:rsidP="00D75FCC">
      <w:r>
        <w:t xml:space="preserve">Where </w:t>
      </w:r>
      <m:oMath>
        <m:r>
          <w:rPr>
            <w:rFonts w:ascii="Cambria Math" w:hAnsi="Cambria Math"/>
          </w:rPr>
          <m:t>L</m:t>
        </m:r>
      </m:oMath>
      <w:r>
        <w:t xml:space="preserve"> is the length of the protein sequence,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 is an element of the PSSM matrix corresponding to the </w:t>
      </w:r>
      <m:oMath>
        <m:r>
          <w:rPr>
            <w:rFonts w:ascii="Cambria Math" w:hAnsi="Cambria Math"/>
          </w:rPr>
          <m:t>i</m:t>
        </m:r>
      </m:oMath>
      <w:r>
        <w:t xml:space="preserve">-th position of the sequence and the </w:t>
      </w:r>
      <m:oMath>
        <m:r>
          <w:rPr>
            <w:rFonts w:ascii="Cambria Math" w:hAnsi="Cambria Math"/>
          </w:rPr>
          <m:t>j</m:t>
        </m:r>
      </m:oMath>
      <w:r>
        <w:t xml:space="preserve">-th amino acid type, </w:t>
      </w:r>
      <m:oMath>
        <m:r>
          <w:rPr>
            <w:rFonts w:ascii="Cambria Math" w:hAnsi="Cambria Math"/>
          </w:rPr>
          <m:t>D</m:t>
        </m:r>
      </m:oMath>
      <w:r>
        <w:t xml:space="preserve"> is the maximum dis</w:t>
      </w:r>
      <w:proofErr w:type="spellStart"/>
      <w:r>
        <w:t>tance</w:t>
      </w:r>
      <w:proofErr w:type="spellEnd"/>
      <w:r>
        <w:t xml:space="preserve"> between residues to consider and </w:t>
      </w:r>
      <m:oMath>
        <m:acc>
          <m:accPr>
            <m:chr m:val="̅"/>
            <m:ctrlPr>
              <w:rPr>
                <w:rFonts w:ascii="Cambria Math" w:hAnsi="Cambria Math"/>
              </w:rPr>
            </m:ctrlPr>
          </m:acc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j1</m:t>
                </m:r>
              </m:sub>
            </m:sSub>
          </m:e>
        </m:acc>
      </m:oMath>
      <w:r>
        <w:t>(</w:t>
      </w:r>
      <m:oMath>
        <m:acc>
          <m:accPr>
            <m:chr m:val="̅"/>
            <m:ctrlPr>
              <w:rPr>
                <w:rFonts w:ascii="Cambria Math" w:hAnsi="Cambria Math"/>
              </w:rPr>
            </m:ctrlPr>
          </m:acc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j2</m:t>
                </m:r>
              </m:sub>
            </m:sSub>
          </m:e>
        </m:acc>
      </m:oMath>
      <w:r>
        <w:t xml:space="preserve">) is pssm profile composition of amino acid </w:t>
      </w:r>
      <m:oMath>
        <m:r>
          <w:rPr>
            <w:rFonts w:ascii="Cambria Math" w:hAnsi="Cambria Math"/>
          </w:rPr>
          <m:t>j1</m:t>
        </m:r>
      </m:oMath>
      <w:r>
        <w:t>(</w:t>
      </w:r>
      <m:oMath>
        <m:r>
          <w:rPr>
            <w:rFonts w:ascii="Cambria Math" w:hAnsi="Cambria Math"/>
          </w:rPr>
          <m:t>j2</m:t>
        </m:r>
      </m:oMath>
      <w:r>
        <w:t xml:space="preserve">) throughout the length of the protein sequence as described in </w:t>
      </w:r>
      <w:hyperlink w:anchor="_Amino_Acid_Composition_1" w:history="1">
        <w:r w:rsidRPr="00FA7329">
          <w:rPr>
            <w:rStyle w:val="SubtleReference"/>
          </w:rPr>
          <w:t>AAC-PSSM</w:t>
        </w:r>
      </w:hyperlink>
      <w:r>
        <w:t xml:space="preserve">. It should be noted that unlike </w:t>
      </w:r>
      <w:hyperlink w:anchor="_PSSM_Auto-Covariance_(PSSM-AC)" w:history="1">
        <w:r w:rsidRPr="00FA7329">
          <w:rPr>
            <w:rStyle w:val="SubtleReference"/>
          </w:rPr>
          <w:t>PSSM-AC</w:t>
        </w:r>
      </w:hyperlink>
      <w:r>
        <w:t xml:space="preserve">, </w:t>
      </w:r>
      <m:oMath>
        <m:r>
          <w:rPr>
            <w:rFonts w:ascii="Cambria Math" w:hAnsi="Cambria Math"/>
          </w:rPr>
          <m:t>j1</m:t>
        </m:r>
      </m:oMath>
      <w:r>
        <w:t xml:space="preserve"> and </w:t>
      </w:r>
      <m:oMath>
        <m:r>
          <w:rPr>
            <w:rFonts w:ascii="Cambria Math" w:hAnsi="Cambria Math"/>
          </w:rPr>
          <m:t>j2</m:t>
        </m:r>
      </m:oMath>
      <w:r>
        <w:t xml:space="preserve"> are two different amino acid</w:t>
      </w:r>
      <w:r w:rsidR="00805D5C">
        <w:t xml:space="preserve"> types</w:t>
      </w:r>
      <w:r>
        <w:t xml:space="preserve">. </w:t>
      </w:r>
    </w:p>
    <w:p w14:paraId="2D9F1BAA" w14:textId="77777777" w:rsidR="00AC1E91" w:rsidRDefault="00AC1E91" w:rsidP="00D75FCC"/>
    <w:p w14:paraId="5D4BA6DD" w14:textId="02C4F402" w:rsidR="00C957A9" w:rsidRDefault="00762633" w:rsidP="00D75FCC">
      <w:pPr>
        <w:pStyle w:val="Heading5"/>
      </w:pPr>
      <w:r>
        <w:t>Reduced PSSM (</w:t>
      </w:r>
      <w:r w:rsidR="00AC1E91">
        <w:t>RPSSM</w:t>
      </w:r>
      <w:r>
        <w:t>)</w:t>
      </w:r>
      <w:r w:rsidR="00C957A9">
        <w:t xml:space="preserve"> </w:t>
      </w:r>
    </w:p>
    <w:p w14:paraId="692C14D0" w14:textId="1CFB243A" w:rsidR="00EF63B2" w:rsidRDefault="00EF63B2" w:rsidP="00D75FCC">
      <w:r>
        <w:t xml:space="preserve">RPSSM works with a reduced PSSM by grouping the 20 amino acids into 10 categories and compressing the </w:t>
      </w:r>
      <m:oMath>
        <m:r>
          <w:rPr>
            <w:rFonts w:ascii="Cambria Math" w:hAnsi="Cambria Math"/>
          </w:rPr>
          <m:t>L*20</m:t>
        </m:r>
      </m:oMath>
      <w:r>
        <w:t xml:space="preserve"> PSSM into an </w:t>
      </w:r>
      <m:oMath>
        <m:r>
          <w:rPr>
            <w:rFonts w:ascii="Cambria Math" w:hAnsi="Cambria Math"/>
          </w:rPr>
          <m:t>L*10</m:t>
        </m:r>
      </m:oMath>
      <w:r>
        <w:t xml:space="preserve"> matrix. </w:t>
      </w:r>
      <w:r w:rsidR="00460DC5">
        <w:t xml:space="preserve">At first, the elements in the PSSM matrix are mapped to the (0,1) range using sigmoid function. </w:t>
      </w:r>
      <w:r>
        <w:t xml:space="preserve">The grouping procedure is followed according to the rules of Li. et. al. </w:t>
      </w:r>
      <w:r w:rsidR="00805D5C">
        <w:t xml:space="preserve">\cite </w:t>
      </w:r>
      <w:r>
        <w:t>which is described as follows:</w:t>
      </w:r>
    </w:p>
    <w:p w14:paraId="1336C108" w14:textId="77777777" w:rsidR="00EF63B2" w:rsidRDefault="00EF63B2" w:rsidP="00D75FCC"/>
    <w:p w14:paraId="27D9AA86" w14:textId="77777777" w:rsidR="00EF63B2" w:rsidRPr="00EF63B2" w:rsidRDefault="00642F17" w:rsidP="00D75FCC">
      <w:pPr>
        <w:rPr>
          <w:rFonts w:eastAsiaTheme="minorEastAsia"/>
        </w:rPr>
      </w:pPr>
      <m:oMathPara>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W</m:t>
                  </m:r>
                </m:sub>
              </m:sSub>
            </m:num>
            <m:den>
              <m:r>
                <m:rPr>
                  <m:sty m:val="p"/>
                </m:rPr>
                <w:rPr>
                  <w:rFonts w:ascii="Cambria Math" w:hAnsi="Cambria Math"/>
                </w:rPr>
                <m:t>3</m:t>
              </m:r>
            </m:den>
          </m:f>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L</m:t>
                  </m:r>
                </m:sub>
              </m:sSub>
            </m:num>
            <m:den>
              <m:r>
                <m:rPr>
                  <m:sty m:val="p"/>
                </m:rPr>
                <w:rPr>
                  <w:rFonts w:ascii="Cambria Math" w:hAnsi="Cambria Math"/>
                </w:rPr>
                <m:t>2</m:t>
              </m:r>
            </m:den>
          </m:f>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V</m:t>
                  </m:r>
                </m:sub>
              </m:sSub>
            </m:num>
            <m:den>
              <m:r>
                <m:rPr>
                  <m:sty m:val="p"/>
                </m:rPr>
                <w:rPr>
                  <w:rFonts w:ascii="Cambria Math" w:hAnsi="Cambria Math"/>
                </w:rPr>
                <m:t>2</m:t>
              </m:r>
            </m:den>
          </m:f>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4</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S</m:t>
                  </m:r>
                </m:sub>
              </m:sSub>
            </m:num>
            <m:den>
              <m:r>
                <m:rPr>
                  <m:sty m:val="p"/>
                </m:rPr>
                <w:rPr>
                  <w:rFonts w:ascii="Cambria Math" w:hAnsi="Cambria Math"/>
                </w:rPr>
                <m:t>3</m:t>
              </m:r>
            </m:den>
          </m:f>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5</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H</m:t>
                  </m:r>
                </m:sub>
              </m:sSub>
            </m:num>
            <m:den>
              <m:r>
                <m:rPr>
                  <m:sty m:val="p"/>
                </m:rPr>
                <w:rPr>
                  <w:rFonts w:ascii="Cambria Math" w:hAnsi="Cambria Math"/>
                </w:rPr>
                <m:t>2</m:t>
              </m:r>
            </m:den>
          </m:f>
          <m:r>
            <m:rPr>
              <m:sty m:val="p"/>
            </m:rPr>
            <w:rPr>
              <w:rFonts w:ascii="Cambria Math" w:hAnsi="Cambria Math"/>
            </w:rPr>
            <m:t>;</m:t>
          </m:r>
        </m:oMath>
      </m:oMathPara>
    </w:p>
    <w:p w14:paraId="0841302A" w14:textId="72184345" w:rsidR="00AC1E91" w:rsidRPr="00AC1E91" w:rsidRDefault="00642F17" w:rsidP="00D75FCC">
      <m:oMathPara>
        <m:oMath>
          <m:sSub>
            <m:sSubPr>
              <m:ctrlPr>
                <w:rPr>
                  <w:rFonts w:ascii="Cambria Math" w:hAnsi="Cambria Math"/>
                </w:rPr>
              </m:ctrlPr>
            </m:sSubPr>
            <m:e>
              <m:r>
                <w:rPr>
                  <w:rFonts w:ascii="Cambria Math" w:hAnsi="Cambria Math"/>
                </w:rPr>
                <m:t>P</m:t>
              </m:r>
            </m:e>
            <m:sub>
              <m:r>
                <m:rPr>
                  <m:sty m:val="p"/>
                </m:rPr>
                <w:rPr>
                  <w:rFonts w:ascii="Cambria Math" w:hAnsi="Cambria Math"/>
                </w:rPr>
                <m:t>6</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Q</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D</m:t>
                  </m:r>
                </m:sub>
              </m:sSub>
            </m:num>
            <m:den>
              <m:r>
                <m:rPr>
                  <m:sty m:val="p"/>
                </m:rPr>
                <w:rPr>
                  <w:rFonts w:ascii="Cambria Math" w:hAnsi="Cambria Math"/>
                </w:rPr>
                <m:t>3</m:t>
              </m:r>
            </m:den>
          </m:f>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7</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num>
            <m:den>
              <m:r>
                <m:rPr>
                  <m:sty m:val="p"/>
                </m:rPr>
                <w:rPr>
                  <w:rFonts w:ascii="Cambria Math" w:hAnsi="Cambria Math"/>
                </w:rPr>
                <m:t>2</m:t>
              </m:r>
            </m:den>
          </m:f>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P</m:t>
              </m:r>
            </m:sub>
          </m:sSub>
        </m:oMath>
      </m:oMathPara>
    </w:p>
    <w:p w14:paraId="58A150E9" w14:textId="3FA9E0C6" w:rsidR="007B2F57" w:rsidRDefault="007B2F57" w:rsidP="00D75FCC"/>
    <w:p w14:paraId="66A3EDE2" w14:textId="2CEB7EBD" w:rsidR="008B4ABD" w:rsidRDefault="00EF63B2"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x</m:t>
            </m:r>
          </m:sub>
        </m:sSub>
        <m:r>
          <m:rPr>
            <m:sty m:val="p"/>
          </m:rPr>
          <w:rPr>
            <w:rFonts w:ascii="Cambria Math" w:hAnsi="Cambria Math"/>
          </w:rPr>
          <m:t xml:space="preserve"> ∀ </m:t>
        </m:r>
        <m:r>
          <w:rPr>
            <w:rFonts w:ascii="Cambria Math" w:hAnsi="Cambria Math"/>
          </w:rPr>
          <m:t>x</m:t>
        </m:r>
        <m:r>
          <m:rPr>
            <m:sty m:val="p"/>
          </m:rPr>
          <w:rPr>
            <w:rFonts w:ascii="Cambria Math" w:hAnsi="Cambria Math"/>
          </w:rPr>
          <m:t>∈</m:t>
        </m:r>
        <m:r>
          <w:rPr>
            <w:rFonts w:ascii="Cambria Math" w:hAnsi="Cambria Math"/>
          </w:rPr>
          <m:t>1,2,</m:t>
        </m:r>
        <m:r>
          <m:rPr>
            <m:sty m:val="p"/>
          </m:rPr>
          <w:rPr>
            <w:rFonts w:ascii="Cambria Math" w:hAnsi="Cambria Math"/>
          </w:rPr>
          <m:t>…</m:t>
        </m:r>
        <m:r>
          <w:rPr>
            <w:rFonts w:ascii="Cambria Math" w:hAnsi="Cambria Math"/>
          </w:rPr>
          <m:t>,10</m:t>
        </m:r>
      </m:oMath>
      <w:r>
        <w:t xml:space="preserve"> represents the new columns of the PSSM matrix and </w:t>
      </w:r>
      <m:oMath>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 xml:space="preserve"> ∀ </m:t>
        </m:r>
        <m:r>
          <w:rPr>
            <w:rFonts w:ascii="Cambria Math" w:hAnsi="Cambria Math"/>
          </w:rPr>
          <m:t>i</m:t>
        </m:r>
        <m:r>
          <m:rPr>
            <m:sty m:val="p"/>
          </m:rPr>
          <w:rPr>
            <w:rFonts w:ascii="Cambria Math" w:hAnsi="Cambria Math"/>
          </w:rPr>
          <m:t>∈set</m:t>
        </m:r>
        <m:d>
          <m:dPr>
            <m:ctrlPr>
              <w:rPr>
                <w:rFonts w:ascii="Cambria Math" w:hAnsi="Cambria Math"/>
              </w:rPr>
            </m:ctrlPr>
          </m:dPr>
          <m:e>
            <m:r>
              <w:rPr>
                <w:rFonts w:ascii="Cambria Math" w:hAnsi="Cambria Math"/>
              </w:rPr>
              <m:t>AminoAcids</m:t>
            </m:r>
            <m:ctrlPr>
              <w:rPr>
                <w:rFonts w:ascii="Cambria Math" w:hAnsi="Cambria Math"/>
                <w:i/>
              </w:rPr>
            </m:ctrlPr>
          </m:e>
        </m:d>
      </m:oMath>
      <w:r w:rsidR="008B4ABD">
        <w:t xml:space="preserve"> represents the columns in the PSSM matrix that correspond to amino acid </w:t>
      </w:r>
      <m:oMath>
        <m:r>
          <w:rPr>
            <w:rFonts w:ascii="Cambria Math" w:hAnsi="Cambria Math"/>
          </w:rPr>
          <m:t>i</m:t>
        </m:r>
      </m:oMath>
      <w:r w:rsidR="008B4ABD">
        <w:t>. After creating a reduced PSSM profile, the pseudo composition of the amino acids and all the dipeptides in the protein sequence is calculated from the reduced profile as follows:</w:t>
      </w:r>
    </w:p>
    <w:p w14:paraId="5AB69713" w14:textId="77777777" w:rsidR="008B4ABD" w:rsidRDefault="008B4ABD" w:rsidP="00D75FCC"/>
    <w:p w14:paraId="75655514" w14:textId="706140A5" w:rsidR="008B4ABD" w:rsidRPr="008B4ABD" w:rsidRDefault="00642F17" w:rsidP="00D75FCC">
      <m:oMathPara>
        <m:oMath>
          <m:sSub>
            <m:sSubPr>
              <m:ctrlPr>
                <w:rPr>
                  <w:rFonts w:ascii="Cambria Math" w:hAnsi="Cambria Math"/>
                </w:rPr>
              </m:ctrlPr>
            </m:sSubPr>
            <m:e>
              <m:r>
                <w:rPr>
                  <w:rFonts w:ascii="Cambria Math" w:hAnsi="Cambria Math"/>
                </w:rPr>
                <m:t>D</m:t>
              </m:r>
            </m:e>
            <m:sub>
              <m:r>
                <w:rPr>
                  <w:rFonts w:ascii="Cambria Math" w:hAnsi="Cambria Math"/>
                </w:rPr>
                <m:t>s</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s</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s</m:t>
                              </m:r>
                            </m:sub>
                          </m:sSub>
                        </m:e>
                      </m:acc>
                    </m:e>
                  </m:d>
                </m:e>
                <m:sup>
                  <m:r>
                    <m:rPr>
                      <m:sty m:val="p"/>
                    </m:rPr>
                    <w:rPr>
                      <w:rFonts w:ascii="Cambria Math" w:hAnsi="Cambria Math"/>
                    </w:rPr>
                    <m:t>2</m:t>
                  </m:r>
                </m:sup>
              </m:sSup>
            </m:e>
          </m:nary>
          <m:r>
            <m:rPr>
              <m:sty m:val="p"/>
            </m:rPr>
            <w:rPr>
              <w:rFonts w:ascii="Cambria Math" w:hAnsi="Cambria Math"/>
            </w:rPr>
            <m:t xml:space="preserve"> ∀ </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 xml:space="preserve">∈1,2,…,10 ∀ </m:t>
          </m:r>
          <m:r>
            <w:rPr>
              <w:rFonts w:ascii="Cambria Math" w:hAnsi="Cambria Math"/>
            </w:rPr>
            <m:t>i</m:t>
          </m:r>
          <m:r>
            <m:rPr>
              <m:sty m:val="p"/>
            </m:rPr>
            <w:rPr>
              <w:rFonts w:ascii="Cambria Math" w:hAnsi="Cambria Math"/>
            </w:rPr>
            <m:t>∈1,2,…,</m:t>
          </m:r>
          <m:r>
            <w:rPr>
              <w:rFonts w:ascii="Cambria Math" w:hAnsi="Cambria Math"/>
            </w:rPr>
            <m:t>L</m:t>
          </m:r>
        </m:oMath>
      </m:oMathPara>
    </w:p>
    <w:p w14:paraId="6AC53829" w14:textId="2B086EDD" w:rsidR="008B4ABD" w:rsidRDefault="008B4ABD" w:rsidP="00D75FCC"/>
    <w:p w14:paraId="7D91D266" w14:textId="6FB4BD72" w:rsidR="008B4ABD" w:rsidRDefault="00642F17" w:rsidP="00D75FCC">
      <m:oMathPara>
        <m:oMath>
          <m:sSub>
            <m:sSubPr>
              <m:ctrlPr>
                <w:rPr>
                  <w:rFonts w:ascii="Cambria Math" w:hAnsi="Cambria Math"/>
                </w:rPr>
              </m:ctrlPr>
            </m:sSubPr>
            <m:e>
              <m:r>
                <w:rPr>
                  <w:rFonts w:ascii="Cambria Math" w:hAnsi="Cambria Math"/>
                </w:rPr>
                <m:t>D</m:t>
              </m:r>
            </m:e>
            <m:sub>
              <m:r>
                <w:rPr>
                  <w:rFonts w:ascii="Cambria Math" w:hAnsi="Cambria Math"/>
                </w:rPr>
                <m:t>s</m:t>
              </m:r>
              <m:r>
                <m:rPr>
                  <m:sty m:val="p"/>
                </m:rPr>
                <w:rPr>
                  <w:rFonts w:ascii="Cambria Math" w:hAnsi="Cambria Math"/>
                </w:rPr>
                <m:t>,</m:t>
              </m:r>
              <m:r>
                <w:rPr>
                  <w:rFonts w:ascii="Cambria Math" w:hAnsi="Cambria Math"/>
                </w:rPr>
                <m:t>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r>
                <m:rPr>
                  <m:sty m:val="p"/>
                </m:rPr>
                <w:rPr>
                  <w:rFonts w:ascii="Cambria Math" w:hAnsi="Cambria Math"/>
                </w:rPr>
                <m:t>-1</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-1</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r>
                                <w:rPr>
                                  <w:rFonts w:ascii="Cambria Math" w:hAnsi="Cambria Math"/>
                                </w:rPr>
                                <m:t>t</m:t>
                              </m:r>
                            </m:sub>
                          </m:sSub>
                        </m:e>
                      </m:d>
                    </m:e>
                    <m:sup>
                      <m:r>
                        <m:rPr>
                          <m:sty m:val="p"/>
                        </m:rPr>
                        <w:rPr>
                          <w:rFonts w:ascii="Cambria Math" w:hAnsi="Cambria Math"/>
                        </w:rPr>
                        <m:t>2</m:t>
                      </m:r>
                    </m:sup>
                  </m:sSup>
                </m:num>
                <m:den>
                  <m:r>
                    <m:rPr>
                      <m:sty m:val="p"/>
                    </m:rPr>
                    <w:rPr>
                      <w:rFonts w:ascii="Cambria Math" w:hAnsi="Cambria Math"/>
                    </w:rPr>
                    <m:t>2</m:t>
                  </m:r>
                </m:den>
              </m:f>
            </m:e>
          </m:nary>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 xml:space="preserve">∈1,2,…,10 ∀ </m:t>
          </m:r>
          <m:r>
            <w:rPr>
              <w:rFonts w:ascii="Cambria Math" w:hAnsi="Cambria Math"/>
            </w:rPr>
            <m:t>i</m:t>
          </m:r>
          <m:r>
            <m:rPr>
              <m:sty m:val="p"/>
            </m:rPr>
            <w:rPr>
              <w:rFonts w:ascii="Cambria Math" w:hAnsi="Cambria Math"/>
            </w:rPr>
            <m:t>∈1,2,…,</m:t>
          </m:r>
          <m:r>
            <w:rPr>
              <w:rFonts w:ascii="Cambria Math" w:hAnsi="Cambria Math"/>
            </w:rPr>
            <m:t>L</m:t>
          </m:r>
        </m:oMath>
      </m:oMathPara>
    </w:p>
    <w:p w14:paraId="7320D582" w14:textId="119C1C6D" w:rsidR="007B2F57" w:rsidRDefault="008B4ABD" w:rsidP="00D75FCC">
      <w:r>
        <w:t xml:space="preserve"> </w:t>
      </w:r>
    </w:p>
    <w:p w14:paraId="18D300DB" w14:textId="6E0C3ECF" w:rsidR="006E376D" w:rsidRDefault="008B4ABD" w:rsidP="00D75FCC">
      <w:r>
        <w:t xml:space="preserve">Where </w:t>
      </w:r>
      <m:oMath>
        <m:sSub>
          <m:sSubPr>
            <m:ctrlPr>
              <w:rPr>
                <w:rFonts w:ascii="Cambria Math" w:hAnsi="Cambria Math"/>
                <w:i/>
              </w:rPr>
            </m:ctrlPr>
          </m:sSubPr>
          <m:e>
            <m:r>
              <w:rPr>
                <w:rFonts w:ascii="Cambria Math" w:hAnsi="Cambria Math"/>
              </w:rPr>
              <m:t>D</m:t>
            </m:r>
          </m:e>
          <m:sub>
            <m:r>
              <w:rPr>
                <w:rFonts w:ascii="Cambria Math" w:hAnsi="Cambria Math"/>
              </w:rPr>
              <m:t>s</m:t>
            </m:r>
          </m:sub>
        </m:sSub>
      </m:oMath>
      <w:r>
        <w:t xml:space="preserve"> is the pseudo compo</w:t>
      </w:r>
      <w:proofErr w:type="spellStart"/>
      <w:r>
        <w:t>sition</w:t>
      </w:r>
      <w:proofErr w:type="spellEnd"/>
      <w:r>
        <w:t xml:space="preserve"> of amino acids, </w:t>
      </w:r>
      <m:oMath>
        <m:sSub>
          <m:sSubPr>
            <m:ctrlPr>
              <w:rPr>
                <w:rFonts w:ascii="Cambria Math" w:hAnsi="Cambria Math"/>
                <w:i/>
              </w:rPr>
            </m:ctrlPr>
          </m:sSubPr>
          <m:e>
            <m:r>
              <w:rPr>
                <w:rFonts w:ascii="Cambria Math" w:hAnsi="Cambria Math"/>
              </w:rPr>
              <m:t>p</m:t>
            </m:r>
          </m:e>
          <m:sub>
            <m:r>
              <w:rPr>
                <w:rFonts w:ascii="Cambria Math" w:hAnsi="Cambria Math"/>
              </w:rPr>
              <m:t>i,s</m:t>
            </m:r>
          </m:sub>
        </m:sSub>
      </m:oMath>
      <w:r w:rsidR="006E376D">
        <w:t xml:space="preserve"> is an element of the reduced pssm matrix that corresponds to location </w:t>
      </w:r>
      <m:oMath>
        <m:r>
          <w:rPr>
            <w:rFonts w:ascii="Cambria Math" w:hAnsi="Cambria Math"/>
          </w:rPr>
          <m:t>i</m:t>
        </m:r>
      </m:oMath>
      <w:r w:rsidR="006E376D">
        <w:t xml:space="preserve"> in a sequence of length </w:t>
      </w:r>
      <m:oMath>
        <m:r>
          <w:rPr>
            <w:rFonts w:ascii="Cambria Math" w:hAnsi="Cambria Math"/>
          </w:rPr>
          <m:t>L</m:t>
        </m:r>
      </m:oMath>
      <w:r w:rsidR="006E376D">
        <w:t xml:space="preserve"> and grouped amino acid type </w:t>
      </w:r>
      <m:oMath>
        <m:r>
          <w:rPr>
            <w:rFonts w:ascii="Cambria Math" w:hAnsi="Cambria Math"/>
          </w:rPr>
          <m:t>s</m:t>
        </m:r>
      </m:oMath>
      <w:r w:rsidR="006E376D">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s</m:t>
                </m:r>
              </m:sub>
            </m:sSub>
          </m:e>
        </m:acc>
      </m:oMath>
      <w:r w:rsidR="006E376D">
        <w:t xml:space="preserve"> is the amino acid composition obtained from the reduced PSSM profile as defined in AAC and </w:t>
      </w:r>
      <m:oMath>
        <m:sSub>
          <m:sSubPr>
            <m:ctrlPr>
              <w:rPr>
                <w:rFonts w:ascii="Cambria Math" w:hAnsi="Cambria Math"/>
                <w:i/>
              </w:rPr>
            </m:ctrlPr>
          </m:sSubPr>
          <m:e>
            <m:r>
              <w:rPr>
                <w:rFonts w:ascii="Cambria Math" w:hAnsi="Cambria Math"/>
              </w:rPr>
              <m:t>D</m:t>
            </m:r>
          </m:e>
          <m:sub>
            <m:r>
              <w:rPr>
                <w:rFonts w:ascii="Cambria Math" w:hAnsi="Cambria Math"/>
              </w:rPr>
              <m:t>s,t</m:t>
            </m:r>
          </m:sub>
        </m:sSub>
      </m:oMath>
      <w:r w:rsidR="006E376D">
        <w:t xml:space="preserve"> is the pseudo amino acid composition of all the dipeptides present in the protein sequence. The final feature vector is a concatenation of the two vectors </w:t>
      </w:r>
      <m:oMath>
        <m:sSub>
          <m:sSubPr>
            <m:ctrlPr>
              <w:rPr>
                <w:rFonts w:ascii="Cambria Math" w:hAnsi="Cambria Math"/>
                <w:i/>
              </w:rPr>
            </m:ctrlPr>
          </m:sSubPr>
          <m:e>
            <m:r>
              <w:rPr>
                <w:rFonts w:ascii="Cambria Math" w:hAnsi="Cambria Math"/>
              </w:rPr>
              <m:t>D</m:t>
            </m:r>
          </m:e>
          <m:sub>
            <m:r>
              <w:rPr>
                <w:rFonts w:ascii="Cambria Math" w:hAnsi="Cambria Math"/>
              </w:rPr>
              <m:t>s</m:t>
            </m:r>
          </m:sub>
        </m:sSub>
      </m:oMath>
      <w:r w:rsidR="006E376D">
        <w:t xml:space="preserve"> and </w:t>
      </w:r>
      <m:oMath>
        <m:sSub>
          <m:sSubPr>
            <m:ctrlPr>
              <w:rPr>
                <w:rFonts w:ascii="Cambria Math" w:hAnsi="Cambria Math"/>
                <w:i/>
              </w:rPr>
            </m:ctrlPr>
          </m:sSubPr>
          <m:e>
            <m:r>
              <w:rPr>
                <w:rFonts w:ascii="Cambria Math" w:hAnsi="Cambria Math"/>
              </w:rPr>
              <m:t>D</m:t>
            </m:r>
          </m:e>
          <m:sub>
            <m:r>
              <w:rPr>
                <w:rFonts w:ascii="Cambria Math" w:hAnsi="Cambria Math"/>
              </w:rPr>
              <m:t>s,t</m:t>
            </m:r>
          </m:sub>
        </m:sSub>
      </m:oMath>
      <w:r w:rsidR="006E376D">
        <w:t>.</w:t>
      </w:r>
    </w:p>
    <w:p w14:paraId="00B89F2E" w14:textId="77777777" w:rsidR="006E376D" w:rsidRDefault="006E376D" w:rsidP="00D75FCC"/>
    <w:p w14:paraId="573CE794" w14:textId="2A0F11CE" w:rsidR="006E376D" w:rsidRDefault="00460DC5" w:rsidP="00D75FCC">
      <w:pPr>
        <w:pStyle w:val="Heading5"/>
        <w:rPr>
          <w:rFonts w:eastAsiaTheme="minorEastAsia"/>
        </w:rPr>
      </w:pPr>
      <w:proofErr w:type="gramStart"/>
      <w:r>
        <w:rPr>
          <w:rFonts w:eastAsiaTheme="minorEastAsia"/>
        </w:rPr>
        <w:t>Tri-gram</w:t>
      </w:r>
      <w:proofErr w:type="gramEnd"/>
      <w:r>
        <w:rPr>
          <w:rFonts w:eastAsiaTheme="minorEastAsia"/>
        </w:rPr>
        <w:t xml:space="preserve"> PSSM (tri-gram)</w:t>
      </w:r>
    </w:p>
    <w:p w14:paraId="0389D5D2" w14:textId="77777777" w:rsidR="0073759E" w:rsidRDefault="00460DC5" w:rsidP="00D75FCC">
      <w:proofErr w:type="gramStart"/>
      <w:r>
        <w:t>Tri-gram</w:t>
      </w:r>
      <w:proofErr w:type="gramEnd"/>
      <w:r>
        <w:t xml:space="preserve"> calculates the probabilities of the occurrence of a certain combination of amino acid triplets using the PSSM profile of the protein. At first, the elements in the PSSM matrix are mapped to the (0,1) range using sigmoid function. </w:t>
      </w:r>
      <w:r w:rsidR="0073759E">
        <w:t>Then the feature vector is calculated as follows:</w:t>
      </w:r>
    </w:p>
    <w:p w14:paraId="7A98A953" w14:textId="77777777" w:rsidR="0073759E" w:rsidRDefault="0073759E" w:rsidP="00D75FCC"/>
    <w:p w14:paraId="1F2ACCBA" w14:textId="419CE864" w:rsidR="00460DC5" w:rsidRPr="000C4997" w:rsidRDefault="00642F17" w:rsidP="00D75FCC">
      <w:pPr>
        <w:rPr>
          <w:rFonts w:eastAsiaTheme="minorEastAsia"/>
        </w:rPr>
      </w:pPr>
      <m:oMathPara>
        <m:oMath>
          <m:sSub>
            <m:sSubPr>
              <m:ctrlPr>
                <w:rPr>
                  <w:rFonts w:ascii="Cambria Math" w:hAnsi="Cambria Math"/>
                </w:rPr>
              </m:ctrlPr>
            </m:sSubPr>
            <m:e>
              <m:r>
                <w:rPr>
                  <w:rFonts w:ascii="Cambria Math" w:hAnsi="Cambria Math"/>
                </w:rPr>
                <m:t>T</m:t>
              </m:r>
            </m:e>
            <m:sub>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w</m:t>
              </m:r>
            </m:sub>
          </m:sSub>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-2</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u</m:t>
                  </m:r>
                </m:sub>
              </m:sSub>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r>
                    <w:rPr>
                      <w:rFonts w:ascii="Cambria Math" w:hAnsi="Cambria Math"/>
                    </w:rPr>
                    <m:t>v</m:t>
                  </m:r>
                </m:sub>
              </m:sSub>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+2,</m:t>
                  </m:r>
                  <m:r>
                    <w:rPr>
                      <w:rFonts w:ascii="Cambria Math" w:hAnsi="Cambria Math"/>
                    </w:rPr>
                    <m:t>w</m:t>
                  </m:r>
                </m:sub>
              </m:sSub>
            </m:e>
          </m:nary>
          <m:r>
            <m:rPr>
              <m:sty m:val="p"/>
            </m:rPr>
            <w:rPr>
              <w:rFonts w:ascii="Cambria Math" w:hAnsi="Cambria Math"/>
            </w:rPr>
            <m:t xml:space="preserve">∀ </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oMath>
      </m:oMathPara>
    </w:p>
    <w:p w14:paraId="65DB6BB1" w14:textId="2DBF613C" w:rsidR="000C4997" w:rsidRDefault="000C4997" w:rsidP="00D75FCC"/>
    <w:p w14:paraId="2201FEE9" w14:textId="6D6FFE2D" w:rsidR="000C4997" w:rsidRPr="00460DC5" w:rsidRDefault="00A626B1"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i,x</m:t>
            </m:r>
          </m:sub>
        </m:sSub>
      </m:oMath>
      <w:r>
        <w:t xml:space="preserve"> is an element of the pssm matrix that corresponds to location </w:t>
      </w:r>
      <m:oMath>
        <m:r>
          <w:rPr>
            <w:rFonts w:ascii="Cambria Math" w:hAnsi="Cambria Math"/>
          </w:rPr>
          <m:t>i</m:t>
        </m:r>
      </m:oMath>
      <w:r>
        <w:t xml:space="preserve"> in a sequence of length </w:t>
      </w:r>
      <m:oMath>
        <m:r>
          <w:rPr>
            <w:rFonts w:ascii="Cambria Math" w:hAnsi="Cambria Math"/>
          </w:rPr>
          <m:t>L</m:t>
        </m:r>
      </m:oMath>
      <w:r>
        <w:t xml:space="preserve"> and amino acid type </w:t>
      </w:r>
      <m:oMath>
        <m:r>
          <w:rPr>
            <w:rFonts w:ascii="Cambria Math" w:hAnsi="Cambria Math"/>
          </w:rPr>
          <m:t>x</m:t>
        </m:r>
      </m:oMath>
      <w:r>
        <w:t>.</w:t>
      </w:r>
    </w:p>
    <w:p w14:paraId="0A3D1FFC" w14:textId="515295F6" w:rsidR="000C4997" w:rsidRDefault="000C4997" w:rsidP="00D75FCC"/>
    <w:p w14:paraId="684FCE50" w14:textId="3AAA4119" w:rsidR="00A626B1" w:rsidRDefault="000B37BE" w:rsidP="00D75FCC">
      <w:pPr>
        <w:pStyle w:val="Heading5"/>
        <w:rPr>
          <w:rFonts w:eastAsiaTheme="minorEastAsia"/>
        </w:rPr>
      </w:pPr>
      <w:bookmarkStart w:id="62" w:name="_EDP"/>
      <w:bookmarkEnd w:id="62"/>
      <w:r>
        <w:rPr>
          <w:rFonts w:eastAsiaTheme="minorEastAsia"/>
        </w:rPr>
        <w:t>EDP</w:t>
      </w:r>
    </w:p>
    <w:p w14:paraId="2991EF9C" w14:textId="241F9D8A" w:rsidR="000B37BE" w:rsidRDefault="000B37BE" w:rsidP="00D75FCC">
      <w:r>
        <w:t xml:space="preserve">EDP feature vectors are obtained from an Evolutionary Difference Matrix created by transforming the PSSM matrix into a </w:t>
      </w:r>
      <m:oMath>
        <m:r>
          <w:rPr>
            <w:rFonts w:ascii="Cambria Math" w:hAnsi="Cambria Math"/>
          </w:rPr>
          <m:t>20*20</m:t>
        </m:r>
      </m:oMath>
      <w:r>
        <w:t xml:space="preserve"> dimensional </w:t>
      </w:r>
      <w:r w:rsidR="00715CF2">
        <w:t>ED-PSSM</w:t>
      </w:r>
      <w:r>
        <w:t xml:space="preserve"> matrix where each element of the matrix represents a mutational difference between adjacent residues. To create the evolutionary difference matrix, the average of evolutionary score between adjacent residues are calculated as follows:</w:t>
      </w:r>
    </w:p>
    <w:p w14:paraId="06106FC2" w14:textId="77777777" w:rsidR="000B37BE" w:rsidRDefault="000B37BE" w:rsidP="00D75FCC"/>
    <w:p w14:paraId="5A191859" w14:textId="3A5F3A57" w:rsidR="000B37BE" w:rsidRPr="00715CF2" w:rsidRDefault="00715CF2" w:rsidP="00D75FCC">
      <w:pPr>
        <w:rPr>
          <w:rFonts w:eastAsiaTheme="minorEastAsia"/>
        </w:rPr>
      </w:pPr>
      <m:oMathPara>
        <m:oMath>
          <m:r>
            <w:rPr>
              <w:rFonts w:ascii="Cambria Math" w:hAnsi="Cambria Math"/>
            </w:rPr>
            <m:t>Av</m:t>
          </m:r>
          <m:sSub>
            <m:sSubPr>
              <m:ctrlPr>
                <w:rPr>
                  <w:rFonts w:ascii="Cambria Math" w:hAnsi="Cambria Math"/>
                </w:rPr>
              </m:ctrlPr>
            </m:sSubPr>
            <m:e>
              <m:r>
                <w:rPr>
                  <w:rFonts w:ascii="Cambria Math" w:hAnsi="Cambria Math"/>
                </w:rPr>
                <m:t>g</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s</m:t>
                      </m:r>
                    </m:sub>
                  </m:sSub>
                </m:e>
              </m:d>
            </m:num>
            <m:den>
              <m:r>
                <m:rPr>
                  <m:sty m:val="p"/>
                </m:rPr>
                <w:rPr>
                  <w:rFonts w:ascii="Cambria Math" w:hAnsi="Cambria Math"/>
                </w:rPr>
                <m:t>2</m:t>
              </m:r>
            </m:den>
          </m:f>
          <m:r>
            <m:rPr>
              <m:sty m:val="p"/>
            </m:rPr>
            <w:rPr>
              <w:rFonts w:ascii="Cambria Math" w:hAnsi="Cambria Math"/>
            </w:rPr>
            <m:t>∀</m:t>
          </m:r>
          <m:r>
            <w:rPr>
              <w:rFonts w:ascii="Cambria Math" w:hAnsi="Cambria Math"/>
            </w:rPr>
            <m:t>i</m:t>
          </m:r>
          <m:r>
            <m:rPr>
              <m:sty m:val="p"/>
            </m:rPr>
            <w:rPr>
              <w:rFonts w:ascii="Cambria Math" w:hAnsi="Cambria Math"/>
            </w:rPr>
            <m:t>∈1,2,…,</m:t>
          </m:r>
          <m:r>
            <w:rPr>
              <w:rFonts w:ascii="Cambria Math" w:hAnsi="Cambria Math"/>
            </w:rPr>
            <m:t>L</m:t>
          </m:r>
          <m:r>
            <m:rPr>
              <m:sty m:val="p"/>
            </m:rPr>
            <w:rPr>
              <w:rFonts w:ascii="Cambria Math" w:hAnsi="Cambria Math"/>
            </w:rPr>
            <m:t xml:space="preserve"> ∀ </m:t>
          </m:r>
          <m:r>
            <w:rPr>
              <w:rFonts w:ascii="Cambria Math" w:hAnsi="Cambria Math"/>
            </w:rPr>
            <m:t>k</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oMath>
      </m:oMathPara>
    </w:p>
    <w:p w14:paraId="3F4B5174" w14:textId="77777777" w:rsidR="00715CF2" w:rsidRPr="00715CF2" w:rsidRDefault="00715CF2" w:rsidP="00D75FCC"/>
    <w:p w14:paraId="07728000" w14:textId="77777777" w:rsidR="000B37BE" w:rsidRDefault="000B37BE" w:rsidP="00D75FCC"/>
    <w:p w14:paraId="30902DC1" w14:textId="7CE965F1" w:rsidR="000B37BE" w:rsidRPr="000B37BE" w:rsidRDefault="00715CF2" w:rsidP="00D75FCC">
      <w:pPr>
        <w:rPr>
          <w:rFonts w:eastAsiaTheme="minorEastAsia"/>
        </w:rPr>
      </w:pPr>
      <m:oMathPara>
        <m:oMath>
          <m:r>
            <w:rPr>
              <w:rFonts w:ascii="Cambria Math" w:hAnsi="Cambria Math"/>
            </w:rPr>
            <m:t>Av</m:t>
          </m:r>
          <m:sSub>
            <m:sSubPr>
              <m:ctrlPr>
                <w:rPr>
                  <w:rFonts w:ascii="Cambria Math" w:hAnsi="Cambria Math"/>
                </w:rPr>
              </m:ctrlPr>
            </m:sSubPr>
            <m:e>
              <m:r>
                <w:rPr>
                  <w:rFonts w:ascii="Cambria Math" w:hAnsi="Cambria Math"/>
                </w:rPr>
                <m:t>g</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r>
                        <w:rPr>
                          <w:rFonts w:ascii="Cambria Math" w:hAnsi="Cambria Math"/>
                        </w:rPr>
                        <m:t>t</m:t>
                      </m:r>
                    </m:sub>
                  </m:sSub>
                </m:e>
              </m:d>
            </m:num>
            <m:den>
              <m:r>
                <m:rPr>
                  <m:sty m:val="p"/>
                </m:rPr>
                <w:rPr>
                  <w:rFonts w:ascii="Cambria Math" w:hAnsi="Cambria Math"/>
                </w:rPr>
                <m:t>2</m:t>
              </m:r>
            </m:den>
          </m:f>
          <m:r>
            <m:rPr>
              <m:sty m:val="p"/>
            </m:rPr>
            <w:rPr>
              <w:rFonts w:ascii="Cambria Math" w:hAnsi="Cambria Math"/>
            </w:rPr>
            <m:t>∀</m:t>
          </m:r>
          <m:r>
            <w:rPr>
              <w:rFonts w:ascii="Cambria Math" w:hAnsi="Cambria Math"/>
            </w:rPr>
            <m:t>i</m:t>
          </m:r>
          <m:r>
            <m:rPr>
              <m:sty m:val="p"/>
            </m:rPr>
            <w:rPr>
              <w:rFonts w:ascii="Cambria Math" w:hAnsi="Cambria Math"/>
            </w:rPr>
            <m:t>∈1,2,…,</m:t>
          </m:r>
          <m:r>
            <w:rPr>
              <w:rFonts w:ascii="Cambria Math" w:hAnsi="Cambria Math"/>
            </w:rPr>
            <m:t>L</m:t>
          </m:r>
          <m:r>
            <m:rPr>
              <m:sty m:val="p"/>
            </m:rPr>
            <w:rPr>
              <w:rFonts w:ascii="Cambria Math" w:hAnsi="Cambria Math"/>
            </w:rPr>
            <m:t xml:space="preserve"> ∀ </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oMath>
      </m:oMathPara>
    </w:p>
    <w:p w14:paraId="0F2DAFBD" w14:textId="66BB8C3F" w:rsidR="000B37BE" w:rsidRDefault="000B37BE" w:rsidP="00D75FCC"/>
    <w:p w14:paraId="2E452D8E" w14:textId="0B740AC9" w:rsidR="00715CF2" w:rsidRDefault="000B37BE" w:rsidP="00D75FCC">
      <w:r>
        <w:t xml:space="preserve">Where </w:t>
      </w:r>
      <m:oMath>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1</m:t>
            </m:r>
          </m:sub>
        </m:sSub>
      </m:oMath>
      <w:r>
        <w:t xml:space="preserve"> is the average evolutionary score between positions </w:t>
      </w:r>
      <m:oMath>
        <m:r>
          <w:rPr>
            <w:rFonts w:ascii="Cambria Math" w:hAnsi="Cambria Math"/>
          </w:rPr>
          <m:t>i</m:t>
        </m:r>
      </m:oMath>
      <w:r>
        <w:t xml:space="preserve"> and </w:t>
      </w:r>
      <m:oMath>
        <m:r>
          <w:rPr>
            <w:rFonts w:ascii="Cambria Math" w:hAnsi="Cambria Math"/>
          </w:rPr>
          <m:t>i-1</m:t>
        </m:r>
      </m:oMath>
      <w:r>
        <w:t xml:space="preserve">, </w:t>
      </w:r>
      <m:oMath>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2</m:t>
            </m:r>
          </m:sub>
        </m:sSub>
      </m:oMath>
      <w:r>
        <w:t xml:space="preserve"> is the average evolutionary score between </w:t>
      </w:r>
      <m:oMath>
        <m:r>
          <w:rPr>
            <w:rFonts w:ascii="Cambria Math" w:hAnsi="Cambria Math"/>
          </w:rPr>
          <m:t>i</m:t>
        </m:r>
      </m:oMath>
      <w:r>
        <w:t xml:space="preserve"> and </w:t>
      </w:r>
      <m:oMath>
        <m:r>
          <w:rPr>
            <w:rFonts w:ascii="Cambria Math" w:hAnsi="Cambria Math"/>
          </w:rPr>
          <m:t>i+1</m:t>
        </m:r>
      </m:oMath>
      <w:r w:rsidR="00715CF2">
        <w:t xml:space="preserve"> and </w:t>
      </w:r>
      <m:oMath>
        <m:sSub>
          <m:sSubPr>
            <m:ctrlPr>
              <w:rPr>
                <w:rFonts w:ascii="Cambria Math" w:hAnsi="Cambria Math"/>
                <w:i/>
              </w:rPr>
            </m:ctrlPr>
          </m:sSubPr>
          <m:e>
            <m:r>
              <w:rPr>
                <w:rFonts w:ascii="Cambria Math" w:hAnsi="Cambria Math"/>
              </w:rPr>
              <m:t>p</m:t>
            </m:r>
          </m:e>
          <m:sub>
            <m:r>
              <w:rPr>
                <w:rFonts w:ascii="Cambria Math" w:hAnsi="Cambria Math"/>
              </w:rPr>
              <m:t>i,x</m:t>
            </m:r>
          </m:sub>
        </m:sSub>
      </m:oMath>
      <w:r w:rsidR="00715CF2">
        <w:t xml:space="preserve"> is an element of the PSSM matrix where </w:t>
      </w:r>
      <m:oMath>
        <m:r>
          <w:rPr>
            <w:rFonts w:ascii="Cambria Math" w:hAnsi="Cambria Math"/>
          </w:rPr>
          <m:t>i</m:t>
        </m:r>
      </m:oMath>
      <w:r w:rsidR="00715CF2">
        <w:t xml:space="preserve"> denotes a position along the length of the protein sequence and </w:t>
      </w:r>
      <m:oMath>
        <m:r>
          <w:rPr>
            <w:rFonts w:ascii="Cambria Math" w:hAnsi="Cambria Math"/>
          </w:rPr>
          <m:t>x</m:t>
        </m:r>
      </m:oMath>
      <w:r w:rsidR="00715CF2">
        <w:t xml:space="preserve"> denotes an amino acid. The evolutionary difference formula is subse</w:t>
      </w:r>
      <w:proofErr w:type="spellStart"/>
      <w:r w:rsidR="00715CF2">
        <w:t>quently</w:t>
      </w:r>
      <w:proofErr w:type="spellEnd"/>
      <w:r w:rsidR="00715CF2">
        <w:t xml:space="preserve"> calculated as follows:</w:t>
      </w:r>
    </w:p>
    <w:p w14:paraId="010C581C" w14:textId="77777777" w:rsidR="00715CF2" w:rsidRDefault="00715CF2" w:rsidP="00D75FCC"/>
    <w:p w14:paraId="44003BA1" w14:textId="44A6FE2B" w:rsidR="000B37BE" w:rsidRPr="00715CF2" w:rsidRDefault="00642F17" w:rsidP="00D75FCC">
      <m:oMathPara>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r>
                <w:rPr>
                  <w:rFonts w:ascii="Cambria Math" w:hAnsi="Cambria Math"/>
                </w:rPr>
                <m:t>i</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Av</m:t>
                  </m:r>
                  <m:sSub>
                    <m:sSubPr>
                      <m:ctrlPr>
                        <w:rPr>
                          <w:rFonts w:ascii="Cambria Math" w:hAnsi="Cambria Math"/>
                        </w:rPr>
                      </m:ctrlPr>
                    </m:sSubPr>
                    <m:e>
                      <m:r>
                        <w:rPr>
                          <w:rFonts w:ascii="Cambria Math" w:hAnsi="Cambria Math"/>
                        </w:rPr>
                        <m:t>g</m:t>
                      </m:r>
                    </m:e>
                    <m:sub>
                      <m:r>
                        <m:rPr>
                          <m:sty m:val="p"/>
                        </m:rPr>
                        <w:rPr>
                          <w:rFonts w:ascii="Cambria Math" w:hAnsi="Cambria Math"/>
                        </w:rPr>
                        <m:t>1</m:t>
                      </m:r>
                    </m:sub>
                  </m:sSub>
                  <m:r>
                    <m:rPr>
                      <m:sty m:val="p"/>
                    </m:rPr>
                    <w:rPr>
                      <w:rFonts w:ascii="Cambria Math" w:hAnsi="Cambria Math"/>
                    </w:rPr>
                    <m:t>-</m:t>
                  </m:r>
                  <m:r>
                    <w:rPr>
                      <w:rFonts w:ascii="Cambria Math" w:hAnsi="Cambria Math"/>
                    </w:rPr>
                    <m:t>Av</m:t>
                  </m:r>
                  <m:sSub>
                    <m:sSubPr>
                      <m:ctrlPr>
                        <w:rPr>
                          <w:rFonts w:ascii="Cambria Math" w:hAnsi="Cambria Math"/>
                        </w:rPr>
                      </m:ctrlPr>
                    </m:sSubPr>
                    <m:e>
                      <m:r>
                        <w:rPr>
                          <w:rFonts w:ascii="Cambria Math" w:hAnsi="Cambria Math"/>
                        </w:rPr>
                        <m:t>g</m:t>
                      </m:r>
                    </m:e>
                    <m:sub>
                      <m:r>
                        <m:rPr>
                          <m:sty m:val="p"/>
                        </m:rPr>
                        <w:rPr>
                          <w:rFonts w:ascii="Cambria Math" w:hAnsi="Cambria Math"/>
                        </w:rPr>
                        <m:t>2</m:t>
                      </m:r>
                    </m:sub>
                  </m:sSub>
                </m:e>
              </m:d>
            </m:e>
            <m:sup>
              <m:r>
                <m:rPr>
                  <m:sty m:val="p"/>
                </m:rPr>
                <w:rPr>
                  <w:rFonts w:ascii="Cambria Math" w:hAnsi="Cambria Math"/>
                </w:rPr>
                <m:t>2</m:t>
              </m:r>
            </m:sup>
          </m:sSup>
        </m:oMath>
      </m:oMathPara>
    </w:p>
    <w:p w14:paraId="7526F47F" w14:textId="77777777" w:rsidR="00BD1762" w:rsidRDefault="00BD1762" w:rsidP="00D75FCC"/>
    <w:p w14:paraId="100A8950" w14:textId="7DCE79E3" w:rsidR="00715CF2" w:rsidRDefault="00715CF2" w:rsidP="00D75FCC">
      <w:r>
        <w:t xml:space="preserve">The evolutionary difference formula is used to convert the PSSM matrix into ED-PSSM </w:t>
      </w:r>
      <w:r w:rsidR="003E0020">
        <w:t>where an element of the ED-PSSM matrix is calculated as:</w:t>
      </w:r>
    </w:p>
    <w:p w14:paraId="75F55590" w14:textId="5FE07DE8" w:rsidR="003E0020" w:rsidRDefault="003E0020" w:rsidP="00D75FCC"/>
    <w:p w14:paraId="424B0C37" w14:textId="631F0018" w:rsidR="003E0020" w:rsidRDefault="00642F17" w:rsidP="00D75FCC">
      <m:oMathPara>
        <m:oMath>
          <m:sSub>
            <m:sSubPr>
              <m:ctrlPr>
                <w:rPr>
                  <w:rFonts w:ascii="Cambria Math" w:hAnsi="Cambria Math"/>
                </w:rPr>
              </m:ctrlPr>
            </m:sSubPr>
            <m:e>
              <m:r>
                <w:rPr>
                  <w:rFonts w:ascii="Cambria Math" w:hAnsi="Cambria Math"/>
                </w:rPr>
                <m:t>e</m:t>
              </m:r>
            </m:e>
            <m:sub>
              <m:r>
                <w:rPr>
                  <w:rFonts w:ascii="Cambria Math" w:hAnsi="Cambria Math"/>
                </w:rPr>
                <m:t>k</m:t>
              </m:r>
              <m:r>
                <m:rPr>
                  <m:sty m:val="p"/>
                </m:rPr>
                <w:rPr>
                  <w:rFonts w:ascii="Cambria Math" w:hAnsi="Cambria Math"/>
                </w:rPr>
                <m:t>,</m:t>
              </m:r>
              <m:r>
                <w:rPr>
                  <w:rFonts w:ascii="Cambria Math" w:hAnsi="Cambria Math"/>
                </w:rPr>
                <m:t>t</m:t>
              </m:r>
            </m:sub>
          </m:sSub>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=2</m:t>
              </m:r>
            </m:sub>
            <m:sup>
              <m:r>
                <w:rPr>
                  <w:rFonts w:ascii="Cambria Math" w:hAnsi="Cambria Math"/>
                </w:rPr>
                <m:t>L</m:t>
              </m:r>
              <m:r>
                <m:rPr>
                  <m:sty m:val="p"/>
                </m:rPr>
                <w:rPr>
                  <w:rFonts w:ascii="Cambria Math" w:hAnsi="Cambria Math"/>
                </w:rPr>
                <m:t>-1</m:t>
              </m:r>
            </m:sup>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r>
                        <w:rPr>
                          <w:rFonts w:ascii="Cambria Math" w:hAnsi="Cambria Math"/>
                        </w:rPr>
                        <m:t>i</m:t>
                      </m:r>
                      <m:r>
                        <m:rPr>
                          <m:sty m:val="p"/>
                        </m:rPr>
                        <w:rPr>
                          <w:rFonts w:ascii="Cambria Math" w:hAnsi="Cambria Math"/>
                        </w:rPr>
                        <m:t>+1</m:t>
                      </m:r>
                    </m:sub>
                  </m:sSub>
                </m:num>
                <m:den>
                  <m:r>
                    <w:rPr>
                      <w:rFonts w:ascii="Cambria Math" w:hAnsi="Cambria Math"/>
                    </w:rPr>
                    <m:t>L</m:t>
                  </m:r>
                  <m:r>
                    <m:rPr>
                      <m:sty m:val="p"/>
                    </m:rPr>
                    <w:rPr>
                      <w:rFonts w:ascii="Cambria Math" w:hAnsi="Cambria Math"/>
                    </w:rPr>
                    <m:t>-2</m:t>
                  </m:r>
                </m:den>
              </m:f>
            </m:e>
          </m:nary>
          <m:r>
            <m:rPr>
              <m:sty m:val="p"/>
            </m:rPr>
            <w:rPr>
              <w:rFonts w:ascii="Cambria Math" w:hAnsi="Cambria Math"/>
            </w:rPr>
            <m:t xml:space="preserve"> ∀ </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oMath>
      </m:oMathPara>
    </w:p>
    <w:p w14:paraId="35646CA1" w14:textId="77777777" w:rsidR="00715CF2" w:rsidRPr="000B37BE" w:rsidRDefault="00715CF2" w:rsidP="00D75FCC"/>
    <w:p w14:paraId="62181011" w14:textId="77777777" w:rsidR="003E0020" w:rsidRDefault="003E0020" w:rsidP="00D75FCC"/>
    <w:p w14:paraId="44D0955E" w14:textId="48DE6FF3" w:rsidR="003E0020" w:rsidRDefault="003E0020" w:rsidP="00D75FCC">
      <w:r>
        <w:t xml:space="preserve">Where </w:t>
      </w:r>
      <m:oMath>
        <m:sSub>
          <m:sSubPr>
            <m:ctrlPr>
              <w:rPr>
                <w:rFonts w:ascii="Cambria Math" w:hAnsi="Cambria Math"/>
                <w:i/>
              </w:rPr>
            </m:ctrlPr>
          </m:sSubPr>
          <m:e>
            <m:r>
              <w:rPr>
                <w:rFonts w:ascii="Cambria Math" w:hAnsi="Cambria Math"/>
              </w:rPr>
              <m:t>e</m:t>
            </m:r>
          </m:e>
          <m:sub>
            <m:r>
              <w:rPr>
                <w:rFonts w:ascii="Cambria Math" w:hAnsi="Cambria Math"/>
              </w:rPr>
              <m:t>k,t</m:t>
            </m:r>
          </m:sub>
        </m:sSub>
      </m:oMath>
      <w:r>
        <w:t xml:space="preserve"> is an element of the ED-PSSM ma</w:t>
      </w:r>
      <w:proofErr w:type="spellStart"/>
      <w:r>
        <w:t>trix</w:t>
      </w:r>
      <w:proofErr w:type="spellEnd"/>
      <w:r>
        <w:t xml:space="preserve"> and </w:t>
      </w:r>
      <m:oMath>
        <m:r>
          <w:rPr>
            <w:rFonts w:ascii="Cambria Math" w:hAnsi="Cambria Math"/>
          </w:rPr>
          <m:t>L</m:t>
        </m:r>
      </m:oMath>
      <w:r>
        <w:t xml:space="preserve"> is the length of the protein </w:t>
      </w:r>
      <w:proofErr w:type="gramStart"/>
      <w:r>
        <w:t>sequence.</w:t>
      </w:r>
      <w:proofErr w:type="gramEnd"/>
      <w:r>
        <w:t xml:space="preserve"> The ED-PSSM matrix is used to calculate EDP feature vector as follows:</w:t>
      </w:r>
    </w:p>
    <w:p w14:paraId="4918764B" w14:textId="4A7EF47C" w:rsidR="003E0020" w:rsidRDefault="003E0020" w:rsidP="00D75FCC"/>
    <w:p w14:paraId="03761FB4" w14:textId="371E55E4" w:rsidR="003E0020" w:rsidRPr="003E0020" w:rsidRDefault="00642F17" w:rsidP="00D75FCC">
      <m:oMathPara>
        <m:oMath>
          <m:sSub>
            <m:sSubPr>
              <m:ctrlPr>
                <w:rPr>
                  <w:rFonts w:ascii="Cambria Math" w:hAnsi="Cambria Math"/>
                </w:rPr>
              </m:ctrlPr>
            </m:sSubPr>
            <m:e>
              <m:r>
                <m:rPr>
                  <m:sty m:val="p"/>
                </m:rPr>
                <w:rPr>
                  <w:rFonts w:ascii="Cambria Math" w:hAnsi="Cambria Math"/>
                </w:rPr>
                <m:t>Ψ</m:t>
              </m:r>
            </m:e>
            <m:sub>
              <m:r>
                <w:rPr>
                  <w:rFonts w:ascii="Cambria Math" w:hAnsi="Cambria Math"/>
                </w:rPr>
                <m:t>t</m:t>
              </m:r>
            </m:sub>
          </m:sSub>
          <m:r>
            <m:rPr>
              <m:sty m:val="p"/>
            </m:rPr>
            <w:rPr>
              <w:rFonts w:ascii="Cambria Math" w:hAnsi="Cambria Math"/>
            </w:rPr>
            <m:t>=</m:t>
          </m:r>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m:rPr>
                  <m:sty m:val="p"/>
                </m:rPr>
                <w:rPr>
                  <w:rFonts w:ascii="Cambria Math" w:hAnsi="Cambria Math"/>
                </w:rPr>
                <m:t>2</m:t>
              </m:r>
            </m:sup>
            <m:e>
              <m:r>
                <m:rPr>
                  <m:sty m:val="p"/>
                </m:rPr>
                <w:rPr>
                  <w:rFonts w:ascii="Cambria Math" w:hAnsi="Cambria Math"/>
                </w:rPr>
                <m:t>0</m:t>
              </m:r>
            </m:e>
          </m:nary>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k</m:t>
                  </m:r>
                  <m:r>
                    <m:rPr>
                      <m:sty m:val="p"/>
                    </m:rPr>
                    <w:rPr>
                      <w:rFonts w:ascii="Cambria Math" w:hAnsi="Cambria Math"/>
                    </w:rPr>
                    <m:t>,</m:t>
                  </m:r>
                  <m:r>
                    <w:rPr>
                      <w:rFonts w:ascii="Cambria Math" w:hAnsi="Cambria Math"/>
                    </w:rPr>
                    <m:t>t</m:t>
                  </m:r>
                </m:sub>
              </m:sSub>
            </m:num>
            <m:den>
              <m:r>
                <m:rPr>
                  <m:sty m:val="p"/>
                </m:rPr>
                <w:rPr>
                  <w:rFonts w:ascii="Cambria Math" w:hAnsi="Cambria Math"/>
                </w:rPr>
                <m:t>20</m:t>
              </m:r>
            </m:den>
          </m:f>
          <m:r>
            <m:rPr>
              <m:sty m:val="p"/>
            </m:rPr>
            <w:rPr>
              <w:rFonts w:ascii="Cambria Math" w:hAnsi="Cambria Math"/>
            </w:rPr>
            <m:t xml:space="preserve"> ∀ </m:t>
          </m:r>
          <m:r>
            <w:rPr>
              <w:rFonts w:ascii="Cambria Math" w:hAnsi="Cambria Math"/>
            </w:rPr>
            <m:t>t</m:t>
          </m:r>
          <m:r>
            <m:rPr>
              <m:sty m:val="p"/>
            </m:rPr>
            <w:rPr>
              <w:rFonts w:ascii="Cambria Math" w:hAnsi="Cambria Math"/>
            </w:rPr>
            <m:t>∈1,2,…,20</m:t>
          </m:r>
        </m:oMath>
      </m:oMathPara>
    </w:p>
    <w:p w14:paraId="4D9BC1AC" w14:textId="6B61BD3F" w:rsidR="003E0020" w:rsidRDefault="003E0020" w:rsidP="00D75FCC"/>
    <w:p w14:paraId="1FA60AF5" w14:textId="21D1D6FC" w:rsidR="003E0020" w:rsidRDefault="003E0020" w:rsidP="00D75FCC"/>
    <w:p w14:paraId="0A313C25" w14:textId="5DE147AB" w:rsidR="003E0020" w:rsidRDefault="003E0020" w:rsidP="00D75FCC">
      <w:pPr>
        <w:pStyle w:val="Heading5"/>
        <w:rPr>
          <w:rFonts w:eastAsiaTheme="minorEastAsia"/>
        </w:rPr>
      </w:pPr>
      <w:bookmarkStart w:id="63" w:name="_EEDP"/>
      <w:bookmarkEnd w:id="63"/>
      <w:r>
        <w:rPr>
          <w:rFonts w:eastAsiaTheme="minorEastAsia"/>
        </w:rPr>
        <w:t>EEDP</w:t>
      </w:r>
    </w:p>
    <w:p w14:paraId="26876482" w14:textId="0D67C7E4" w:rsidR="003E0020" w:rsidRDefault="003E0020" w:rsidP="00D75FCC">
      <w:r>
        <w:t xml:space="preserve">The EEDP feature vector is also constructed from the ED-PSSM matrix described in </w:t>
      </w:r>
      <w:hyperlink w:anchor="_EDP" w:history="1">
        <w:r w:rsidRPr="00FA7329">
          <w:rPr>
            <w:rStyle w:val="SubtleReference"/>
          </w:rPr>
          <w:t>EDP</w:t>
        </w:r>
      </w:hyperlink>
      <w:r>
        <w:t>. The feature vector is as follows:</w:t>
      </w:r>
    </w:p>
    <w:p w14:paraId="5C1B69D4" w14:textId="22B7D8C3" w:rsidR="003E0020" w:rsidRDefault="003E0020" w:rsidP="00D75FCC"/>
    <w:p w14:paraId="74BA825F" w14:textId="25267289" w:rsidR="00220543" w:rsidRPr="00220543" w:rsidRDefault="00642F17" w:rsidP="00D75FCC">
      <m:oMathPara>
        <m:oMath>
          <m:sSub>
            <m:sSubPr>
              <m:ctrlPr>
                <w:rPr>
                  <w:rFonts w:ascii="Cambria Math" w:hAnsi="Cambria Math"/>
                </w:rPr>
              </m:ctrlPr>
            </m:sSubPr>
            <m:e>
              <m:r>
                <m:rPr>
                  <m:sty m:val="p"/>
                </m:rPr>
                <w:rPr>
                  <w:rFonts w:ascii="Cambria Math" w:hAnsi="Cambria Math"/>
                </w:rPr>
                <m:t>Ψ</m:t>
              </m:r>
            </m:e>
            <m:sub>
              <m: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k</m:t>
              </m:r>
              <m:r>
                <m:rPr>
                  <m:sty m:val="p"/>
                </m:rPr>
                <w:rPr>
                  <w:rFonts w:ascii="Cambria Math" w:hAnsi="Cambria Math"/>
                </w:rPr>
                <m:t>,</m:t>
              </m:r>
              <m:r>
                <w:rPr>
                  <w:rFonts w:ascii="Cambria Math" w:hAnsi="Cambria Math"/>
                </w:rPr>
                <m:t>t</m:t>
              </m:r>
            </m:sub>
          </m:sSub>
          <m:r>
            <m:rPr>
              <m:sty m:val="p"/>
            </m:rPr>
            <w:rPr>
              <w:rFonts w:ascii="Cambria Math" w:hAnsi="Cambria Math"/>
            </w:rPr>
            <m:t xml:space="preserve"> ∀ </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 xml:space="preserve"> ∈1,2,…,20</m:t>
          </m:r>
        </m:oMath>
      </m:oMathPara>
    </w:p>
    <w:p w14:paraId="4F04C204" w14:textId="049401E7" w:rsidR="00220543" w:rsidRDefault="00220543" w:rsidP="00D75FCC"/>
    <w:p w14:paraId="3D19A45B" w14:textId="6F2978B3" w:rsidR="00220543" w:rsidRDefault="00220543" w:rsidP="00D75FCC">
      <w:r>
        <w:t xml:space="preserve">Where </w:t>
      </w:r>
      <m:oMath>
        <m:sSub>
          <m:sSubPr>
            <m:ctrlPr>
              <w:rPr>
                <w:rFonts w:ascii="Cambria Math" w:hAnsi="Cambria Math"/>
                <w:i/>
              </w:rPr>
            </m:ctrlPr>
          </m:sSubPr>
          <m:e>
            <m:r>
              <w:rPr>
                <w:rFonts w:ascii="Cambria Math" w:hAnsi="Cambria Math"/>
              </w:rPr>
              <m:t>e</m:t>
            </m:r>
          </m:e>
          <m:sub>
            <m:r>
              <w:rPr>
                <w:rFonts w:ascii="Cambria Math" w:hAnsi="Cambria Math"/>
              </w:rPr>
              <m:t>k,t</m:t>
            </m:r>
          </m:sub>
        </m:sSub>
      </m:oMath>
      <w:r>
        <w:t xml:space="preserve"> is an element of the ED-PSSM </w:t>
      </w:r>
      <w:proofErr w:type="gramStart"/>
      <w:r>
        <w:t>matrix.</w:t>
      </w:r>
      <w:proofErr w:type="gramEnd"/>
    </w:p>
    <w:p w14:paraId="01611FEA" w14:textId="0611F98D" w:rsidR="00220543" w:rsidRDefault="00220543" w:rsidP="00D75FCC"/>
    <w:p w14:paraId="7A9F49C5" w14:textId="055E25A7" w:rsidR="00220543" w:rsidRDefault="00220543" w:rsidP="00D75FCC">
      <w:pPr>
        <w:pStyle w:val="Heading5"/>
        <w:rPr>
          <w:rFonts w:eastAsiaTheme="minorEastAsia"/>
        </w:rPr>
      </w:pPr>
      <w:r>
        <w:rPr>
          <w:rFonts w:eastAsiaTheme="minorEastAsia"/>
        </w:rPr>
        <w:t>MEDP</w:t>
      </w:r>
    </w:p>
    <w:p w14:paraId="52D47E62" w14:textId="07858725" w:rsidR="00E068A4" w:rsidRDefault="00220543" w:rsidP="00D75FCC">
      <w:r>
        <w:t xml:space="preserve">MEDP feature vector is the concatenation of two feature vectors </w:t>
      </w:r>
      <w:hyperlink w:anchor="_EDP" w:history="1">
        <w:r w:rsidRPr="00FA7329">
          <w:rPr>
            <w:rStyle w:val="SubtleReference"/>
          </w:rPr>
          <w:t>EDP</w:t>
        </w:r>
      </w:hyperlink>
      <w:r>
        <w:t xml:space="preserve"> and </w:t>
      </w:r>
      <w:hyperlink w:anchor="_EEDP" w:history="1">
        <w:r w:rsidRPr="00FA7329">
          <w:rPr>
            <w:rStyle w:val="SubtleReference"/>
          </w:rPr>
          <w:t>EEDP</w:t>
        </w:r>
      </w:hyperlink>
      <w:r>
        <w:t>.</w:t>
      </w:r>
    </w:p>
    <w:p w14:paraId="78625BEC" w14:textId="77777777" w:rsidR="00E068A4" w:rsidRDefault="00E068A4" w:rsidP="00D75FCC"/>
    <w:p w14:paraId="07D71F62" w14:textId="77C61555" w:rsidR="00220543" w:rsidRDefault="004005FD" w:rsidP="00D75FCC">
      <w:pPr>
        <w:pStyle w:val="Heading5"/>
      </w:pPr>
      <w:bookmarkStart w:id="64" w:name="_TPC"/>
      <w:bookmarkStart w:id="65" w:name="_TPC-PSSM"/>
      <w:bookmarkEnd w:id="64"/>
      <w:bookmarkEnd w:id="65"/>
      <w:r>
        <w:t>TPC</w:t>
      </w:r>
      <w:r w:rsidR="00833D66">
        <w:t>-PSSM</w:t>
      </w:r>
      <w:r w:rsidR="00220543">
        <w:t xml:space="preserve"> </w:t>
      </w:r>
    </w:p>
    <w:p w14:paraId="02039CDF" w14:textId="3D3D8AF3" w:rsidR="004005FD" w:rsidRDefault="004005FD" w:rsidP="00D75FCC">
      <w:r>
        <w:t>TPC feature representation is obtained from the PSSM matrix as follows:</w:t>
      </w:r>
    </w:p>
    <w:p w14:paraId="7D0873FA" w14:textId="485626A5" w:rsidR="004005FD" w:rsidRDefault="004005FD" w:rsidP="00D75FCC"/>
    <w:p w14:paraId="2C156647" w14:textId="40CEC559" w:rsidR="004005FD" w:rsidRPr="004005FD" w:rsidRDefault="00642F17" w:rsidP="00D75FCC">
      <m:oMathPara>
        <m:oMath>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L</m:t>
                  </m:r>
                  <m:r>
                    <m:rPr>
                      <m:sty m:val="p"/>
                    </m:rPr>
                    <w:rPr>
                      <w:rFonts w:ascii="Cambria Math" w:hAnsi="Cambria Math"/>
                    </w:rPr>
                    <m:t>-1</m:t>
                  </m:r>
                </m:sup>
                <m:e>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i</m:t>
                      </m:r>
                    </m:sub>
                  </m:sSub>
                </m:e>
              </m:nary>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+1,</m:t>
                  </m:r>
                  <m:r>
                    <w:rPr>
                      <w:rFonts w:ascii="Cambria Math" w:hAnsi="Cambria Math"/>
                    </w:rPr>
                    <m:t>j</m:t>
                  </m:r>
                </m:sub>
              </m:sSub>
            </m:num>
            <m:den>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20</m:t>
                  </m:r>
                </m:sup>
                <m:e>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L</m:t>
                      </m:r>
                      <m:r>
                        <m:rPr>
                          <m:sty m:val="p"/>
                        </m:rPr>
                        <w:rPr>
                          <w:rFonts w:ascii="Cambria Math" w:hAnsi="Cambria Math"/>
                        </w:rPr>
                        <m:t>-1</m:t>
                      </m:r>
                    </m:sup>
                    <m:e>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i</m:t>
                          </m:r>
                        </m:sub>
                      </m:sSub>
                    </m:e>
                  </m:nary>
                </m:e>
              </m:nary>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+1,</m:t>
                  </m:r>
                  <m:r>
                    <w:rPr>
                      <w:rFonts w:ascii="Cambria Math" w:hAnsi="Cambria Math"/>
                    </w:rPr>
                    <m:t>j</m:t>
                  </m:r>
                </m:sub>
              </m:sSub>
            </m:den>
          </m:f>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∈1,2,…,20</m:t>
          </m:r>
        </m:oMath>
      </m:oMathPara>
    </w:p>
    <w:p w14:paraId="1C51E7AB" w14:textId="77777777" w:rsidR="00A264A1" w:rsidRDefault="003E0020" w:rsidP="00D75FCC">
      <w:r>
        <w:t xml:space="preserve"> </w:t>
      </w:r>
    </w:p>
    <w:p w14:paraId="351BA6AD" w14:textId="400F32DF" w:rsidR="00A264A1" w:rsidRDefault="00A264A1"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k,x</m:t>
            </m:r>
          </m:sub>
        </m:sSub>
      </m:oMath>
      <w:r>
        <w:t xml:space="preserve"> is an element of the PSSM matrix and </w:t>
      </w:r>
      <m:oMath>
        <m:r>
          <w:rPr>
            <w:rFonts w:ascii="Cambria Math" w:hAnsi="Cambria Math"/>
          </w:rPr>
          <m:t>L</m:t>
        </m:r>
      </m:oMath>
      <w:r>
        <w:t xml:space="preserve"> is the length of the protein </w:t>
      </w:r>
      <w:proofErr w:type="gramStart"/>
      <w:r>
        <w:t>sequence.</w:t>
      </w:r>
      <w:proofErr w:type="gramEnd"/>
      <w:r>
        <w:t xml:space="preserve"> </w:t>
      </w:r>
    </w:p>
    <w:p w14:paraId="6B9756C7" w14:textId="27E901D0" w:rsidR="00A264A1" w:rsidRDefault="00A264A1" w:rsidP="00D75FCC"/>
    <w:p w14:paraId="30F7433C" w14:textId="417AF948" w:rsidR="00A264A1" w:rsidRDefault="00A264A1" w:rsidP="00D75FCC">
      <w:pPr>
        <w:pStyle w:val="Heading5"/>
        <w:rPr>
          <w:rFonts w:eastAsiaTheme="minorEastAsia"/>
        </w:rPr>
      </w:pPr>
      <w:r>
        <w:rPr>
          <w:rFonts w:eastAsiaTheme="minorEastAsia"/>
        </w:rPr>
        <w:t>AATP</w:t>
      </w:r>
    </w:p>
    <w:p w14:paraId="25BA140D" w14:textId="5CC3AA6C" w:rsidR="00A264A1" w:rsidRDefault="00A264A1" w:rsidP="00D75FCC">
      <w:r>
        <w:t xml:space="preserve">AATP is the concatenation of two feature vectors </w:t>
      </w:r>
      <w:hyperlink w:anchor="_Amino_Acid_Composition_1" w:history="1">
        <w:r w:rsidRPr="00FA7329">
          <w:rPr>
            <w:rStyle w:val="SubtleReference"/>
          </w:rPr>
          <w:t>AAC-PSSM</w:t>
        </w:r>
      </w:hyperlink>
      <w:r>
        <w:t xml:space="preserve"> and </w:t>
      </w:r>
      <w:hyperlink w:anchor="_TPC-PSSM" w:history="1">
        <w:r w:rsidRPr="00FA7329">
          <w:rPr>
            <w:rStyle w:val="SubtleReference"/>
          </w:rPr>
          <w:t>TPC</w:t>
        </w:r>
        <w:r w:rsidR="00833D66" w:rsidRPr="00FA7329">
          <w:rPr>
            <w:rStyle w:val="SubtleReference"/>
          </w:rPr>
          <w:t>-PSSM</w:t>
        </w:r>
      </w:hyperlink>
      <w:r>
        <w:t>.</w:t>
      </w:r>
    </w:p>
    <w:p w14:paraId="000B10E2" w14:textId="43934F12" w:rsidR="00A264A1" w:rsidRDefault="00A264A1" w:rsidP="00D75FCC"/>
    <w:p w14:paraId="054D3C63" w14:textId="4BAFCD98" w:rsidR="00A264A1" w:rsidRDefault="00485A0F" w:rsidP="00D75FCC">
      <w:pPr>
        <w:pStyle w:val="Heading5"/>
      </w:pPr>
      <w:r>
        <w:t>k-separated-bigrams-PSSM</w:t>
      </w:r>
    </w:p>
    <w:p w14:paraId="326F169D" w14:textId="5EBE400A" w:rsidR="00485A0F" w:rsidRDefault="00485A0F" w:rsidP="00D75FCC">
      <w:r>
        <w:t xml:space="preserve">k-separated-bigrams model the relationship between non-adjacent amino acids separated by </w:t>
      </w:r>
      <w:proofErr w:type="gramStart"/>
      <w:r>
        <w:t>a distance of k-positions</w:t>
      </w:r>
      <w:proofErr w:type="gramEnd"/>
      <w:r>
        <w:t xml:space="preserve"> using the sequential evolution probabilities from the PSSM matrix of a protein sequence. It can be calculated as follows:</w:t>
      </w:r>
    </w:p>
    <w:p w14:paraId="43ABAB15" w14:textId="2BCF0A3D" w:rsidR="00485A0F" w:rsidRDefault="00485A0F" w:rsidP="00D75FCC"/>
    <w:p w14:paraId="1634776A" w14:textId="7CAE7F7E" w:rsidR="00485A0F" w:rsidRPr="00485A0F" w:rsidRDefault="00642F17" w:rsidP="00D75FCC">
      <w:pPr>
        <w:rPr>
          <w:rFonts w:eastAsiaTheme="minorEastAsia"/>
        </w:rPr>
      </w:pPr>
      <m:oMathPara>
        <m:oMath>
          <m:sSub>
            <m:sSubPr>
              <m:ctrlPr>
                <w:rPr>
                  <w:rFonts w:ascii="Cambria Math" w:hAnsi="Cambria Math"/>
                </w:rPr>
              </m:ctrlPr>
            </m:sSubPr>
            <m:e>
              <m:r>
                <w:rPr>
                  <w:rFonts w:ascii="Cambria Math" w:hAnsi="Cambria Math"/>
                </w:rPr>
                <m:t>T</m:t>
              </m:r>
            </m:e>
            <m:sub>
              <m:r>
                <w:rPr>
                  <w:rFonts w:ascii="Cambria Math" w:hAnsi="Cambria Math"/>
                </w:rPr>
                <m:t>m</m:t>
              </m:r>
              <m:r>
                <m:rPr>
                  <m:sty m:val="p"/>
                </m:rPr>
                <w:rPr>
                  <w:rFonts w:ascii="Cambria Math" w:hAnsi="Cambria Math"/>
                </w:rPr>
                <m:t>,</m:t>
              </m:r>
              <m:r>
                <w:rPr>
                  <w:rFonts w:ascii="Cambria Math" w:hAnsi="Cambria Math"/>
                </w:rPr>
                <m:t>n</m:t>
              </m:r>
            </m:sub>
          </m:sSub>
          <m:d>
            <m:dPr>
              <m:ctrlPr>
                <w:rPr>
                  <w:rFonts w:ascii="Cambria Math" w:hAnsi="Cambria Math"/>
                </w:rPr>
              </m:ctrlPr>
            </m:dPr>
            <m:e>
              <m:r>
                <w:rPr>
                  <w:rFonts w:ascii="Cambria Math" w:hAnsi="Cambria Math"/>
                </w:rPr>
                <m:t>k</m:t>
              </m:r>
            </m:e>
          </m:d>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m</m:t>
                  </m:r>
                </m:sub>
              </m:sSub>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sub>
              </m:sSub>
            </m:e>
          </m:nary>
          <m:r>
            <m:rPr>
              <m:sty m:val="p"/>
            </m:rPr>
            <w:rPr>
              <w:rFonts w:ascii="Cambria Math" w:hAnsi="Cambria Math"/>
            </w:rPr>
            <m:t xml:space="preserve"> ∀ </m:t>
          </m:r>
          <m:r>
            <w:rPr>
              <w:rFonts w:ascii="Cambria Math" w:hAnsi="Cambria Math"/>
            </w:rPr>
            <m:t>i</m:t>
          </m:r>
          <m:r>
            <m:rPr>
              <m:sty m:val="p"/>
            </m:rPr>
            <w:rPr>
              <w:rFonts w:ascii="Cambria Math" w:hAnsi="Cambria Math"/>
            </w:rPr>
            <m:t>∈1,2,…,</m:t>
          </m:r>
          <m:r>
            <w:rPr>
              <w:rFonts w:ascii="Cambria Math" w:hAnsi="Cambria Math"/>
            </w:rPr>
            <m:t>L</m:t>
          </m:r>
          <m:r>
            <m:rPr>
              <m:sty m:val="p"/>
            </m:rPr>
            <w:rPr>
              <w:rFonts w:ascii="Cambria Math" w:hAnsi="Cambria Math"/>
            </w:rPr>
            <m:t>-</m:t>
          </m:r>
          <m:r>
            <w:rPr>
              <w:rFonts w:ascii="Cambria Math" w:hAnsi="Cambria Math"/>
            </w:rPr>
            <m:t>k</m:t>
          </m:r>
          <m:r>
            <m:rPr>
              <m:sty m:val="p"/>
            </m:rPr>
            <w:rPr>
              <w:rFonts w:ascii="Cambria Math" w:hAnsi="Cambria Math"/>
            </w:rPr>
            <m:t xml:space="preserve"> ∀</m:t>
          </m:r>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oMath>
      </m:oMathPara>
    </w:p>
    <w:p w14:paraId="202383CD" w14:textId="1FE18E61" w:rsidR="00485A0F" w:rsidRPr="00485A0F" w:rsidRDefault="00485A0F" w:rsidP="00D75FCC">
      <w:pPr>
        <w:rPr>
          <w:rFonts w:eastAsiaTheme="minorEastAsia"/>
        </w:rPr>
      </w:pPr>
      <m:oMathPara>
        <m:oMath>
          <m:r>
            <m:rPr>
              <m:sty m:val="p"/>
            </m:rPr>
            <w:rPr>
              <w:rFonts w:ascii="Cambria Math" w:hAnsi="Cambria Math"/>
            </w:rPr>
            <m:t xml:space="preserve"> </m:t>
          </m:r>
        </m:oMath>
      </m:oMathPara>
    </w:p>
    <w:p w14:paraId="2B1FD736" w14:textId="1CF2ECAE" w:rsidR="00485A0F" w:rsidRDefault="00485A0F"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i,x</m:t>
            </m:r>
          </m:sub>
        </m:sSub>
      </m:oMath>
      <w:r>
        <w:t xml:space="preserve"> is an element </w:t>
      </w:r>
      <w:r w:rsidR="007E4B07">
        <w:t xml:space="preserve">of the </w:t>
      </w:r>
      <w:proofErr w:type="spellStart"/>
      <w:r w:rsidR="007E4B07">
        <w:t>pssm</w:t>
      </w:r>
      <w:proofErr w:type="spellEnd"/>
      <w:r w:rsidR="007E4B07">
        <w:t xml:space="preserve"> matrix and </w:t>
      </w:r>
      <m:oMath>
        <m:r>
          <w:rPr>
            <w:rFonts w:ascii="Cambria Math" w:hAnsi="Cambria Math"/>
          </w:rPr>
          <m:t>L</m:t>
        </m:r>
      </m:oMath>
      <w:r w:rsidR="007E4B07">
        <w:t xml:space="preserve"> is the le</w:t>
      </w:r>
      <w:proofErr w:type="spellStart"/>
      <w:r w:rsidR="007E4B07">
        <w:t>ngth</w:t>
      </w:r>
      <w:proofErr w:type="spellEnd"/>
      <w:r w:rsidR="007E4B07">
        <w:t xml:space="preserve"> of the protein </w:t>
      </w:r>
      <w:proofErr w:type="gramStart"/>
      <w:r w:rsidR="007E4B07">
        <w:t>sequence.</w:t>
      </w:r>
      <w:proofErr w:type="gramEnd"/>
      <w:r w:rsidR="007E4B07">
        <w:t xml:space="preserve"> </w:t>
      </w:r>
    </w:p>
    <w:p w14:paraId="405897CE" w14:textId="21C48092" w:rsidR="007E4B07" w:rsidRDefault="007E4B07" w:rsidP="00D75FCC"/>
    <w:p w14:paraId="0A852680" w14:textId="3627E15A" w:rsidR="007E4B07" w:rsidRDefault="007E4B07" w:rsidP="00D75FCC">
      <w:pPr>
        <w:pStyle w:val="Heading5"/>
        <w:rPr>
          <w:rFonts w:eastAsiaTheme="minorEastAsia"/>
        </w:rPr>
      </w:pPr>
      <w:bookmarkStart w:id="66" w:name="_D-FPSSM"/>
      <w:bookmarkEnd w:id="66"/>
      <w:r>
        <w:rPr>
          <w:rFonts w:eastAsiaTheme="minorEastAsia"/>
        </w:rPr>
        <w:t>D-FPSSM</w:t>
      </w:r>
    </w:p>
    <w:p w14:paraId="0FF7B594" w14:textId="77777777" w:rsidR="00CD3158" w:rsidRDefault="00CD3158" w:rsidP="00D75FCC">
      <w:r>
        <w:t>D-FPSSM is calculated from the FPSSM matrix obtained after filtering out all the negative scores from the PSSM matrix. After pre-processing, D-FPSSM is calculated as follows:</w:t>
      </w:r>
    </w:p>
    <w:p w14:paraId="187CBF40" w14:textId="77777777" w:rsidR="00CD3158" w:rsidRDefault="00CD3158" w:rsidP="00D75FCC"/>
    <w:p w14:paraId="32FD0C58" w14:textId="3E857E6F" w:rsidR="007E4B07" w:rsidRDefault="00642F17" w:rsidP="00D75FCC">
      <m:oMathPara>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L</m:t>
              </m:r>
            </m:sup>
            <m:e>
              <m:r>
                <w:rPr>
                  <w:rFonts w:ascii="Cambria Math" w:hAnsi="Cambria Math"/>
                </w:rPr>
                <m:t>f</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i</m:t>
                  </m:r>
                </m:sub>
              </m:sSub>
            </m:e>
          </m:nary>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oMath>
      </m:oMathPara>
    </w:p>
    <w:p w14:paraId="28B53B97" w14:textId="4BBBDDB5" w:rsidR="00CD3158" w:rsidRDefault="00CD3158" w:rsidP="00D75FCC"/>
    <w:p w14:paraId="01353808" w14:textId="06AC728B" w:rsidR="00CD3158" w:rsidRDefault="00CD3158" w:rsidP="00D75FCC">
      <w:r>
        <w:t xml:space="preserve">Where </w:t>
      </w:r>
      <m:oMath>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k,i</m:t>
            </m:r>
          </m:sub>
        </m:sSub>
      </m:oMath>
      <w:r>
        <w:t xml:space="preserve"> is an element of the FPSSM </w:t>
      </w:r>
      <w:proofErr w:type="gramStart"/>
      <w:r>
        <w:t>matrix.</w:t>
      </w:r>
      <w:proofErr w:type="gramEnd"/>
      <w:r>
        <w:t xml:space="preserve"> </w:t>
      </w:r>
    </w:p>
    <w:p w14:paraId="7D7FB173" w14:textId="26C77DBE" w:rsidR="00CD3158" w:rsidRDefault="00CD3158" w:rsidP="00D75FCC"/>
    <w:p w14:paraId="4E2FAA54" w14:textId="2E803598" w:rsidR="00CD3158" w:rsidRDefault="00CD3158" w:rsidP="00D75FCC">
      <w:pPr>
        <w:pStyle w:val="Heading5"/>
      </w:pPr>
      <w:r>
        <w:t>S-FPSSM</w:t>
      </w:r>
    </w:p>
    <w:p w14:paraId="0794CA3C" w14:textId="02461469" w:rsidR="00CD3158" w:rsidRDefault="00CD3158" w:rsidP="00D75FCC">
      <w:r>
        <w:t xml:space="preserve">S-FPSSM is also calculated from the FPSSM matrix </w:t>
      </w:r>
      <w:r w:rsidR="00C75574">
        <w:t xml:space="preserve">described in </w:t>
      </w:r>
      <w:hyperlink w:anchor="_D-FPSSM" w:history="1">
        <w:r w:rsidR="00C75574" w:rsidRPr="00FA7329">
          <w:rPr>
            <w:rStyle w:val="SubtleReference"/>
          </w:rPr>
          <w:t>D-FPSSM</w:t>
        </w:r>
      </w:hyperlink>
      <w:r w:rsidR="00C75574">
        <w:t xml:space="preserve"> section as follows:</w:t>
      </w:r>
    </w:p>
    <w:p w14:paraId="486D888D" w14:textId="2D1C54AD" w:rsidR="00C75574" w:rsidRDefault="00C75574" w:rsidP="00D75FCC"/>
    <w:p w14:paraId="32E94751" w14:textId="578DAB1E" w:rsidR="00C75574" w:rsidRPr="00C75574" w:rsidRDefault="00642F17" w:rsidP="00D75FCC">
      <w:pPr>
        <w:rPr>
          <w:rFonts w:eastAsiaTheme="minorEastAsia"/>
        </w:rPr>
      </w:pPr>
      <m:oMathPara>
        <m:oMath>
          <m:sSubSup>
            <m:sSubSupPr>
              <m:ctrlPr>
                <w:rPr>
                  <w:rFonts w:ascii="Cambria Math" w:hAnsi="Cambria Math"/>
                </w:rPr>
              </m:ctrlPr>
            </m:sSubSupPr>
            <m:e>
              <m:r>
                <w:rPr>
                  <w:rFonts w:ascii="Cambria Math" w:hAnsi="Cambria Math"/>
                </w:rPr>
                <m:t>s</m:t>
              </m:r>
            </m:e>
            <m:sub>
              <m:r>
                <w:rPr>
                  <w:rFonts w:ascii="Cambria Math" w:hAnsi="Cambria Math"/>
                </w:rPr>
                <m:t>j</m:t>
              </m:r>
            </m:sub>
            <m:sup>
              <m:r>
                <w:rPr>
                  <w:rFonts w:ascii="Cambria Math" w:hAnsi="Cambria Math"/>
                </w:rPr>
                <m:t>i</m:t>
              </m:r>
            </m:sup>
          </m:sSubSup>
          <m:r>
            <m:rPr>
              <m:sty m:val="p"/>
            </m:rPr>
            <w:rPr>
              <w:rFonts w:ascii="Cambria Math" w:hAnsi="Cambria Math"/>
            </w:rPr>
            <m:t>=</m:t>
          </m:r>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L</m:t>
              </m:r>
            </m:sup>
            <m:e>
              <m:r>
                <w:rPr>
                  <w:rFonts w:ascii="Cambria Math" w:hAnsi="Cambria Math"/>
                </w:rPr>
                <m:t>f</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j</m:t>
                  </m:r>
                </m:sub>
              </m:sSub>
            </m:e>
          </m:nary>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k</m:t>
              </m:r>
              <m:r>
                <m:rPr>
                  <m:sty m:val="p"/>
                </m:rPr>
                <w:rPr>
                  <w:rFonts w:ascii="Cambria Math" w:hAnsi="Cambria Math"/>
                </w:rPr>
                <m:t>,</m:t>
              </m:r>
              <m:r>
                <w:rPr>
                  <w:rFonts w:ascii="Cambria Math" w:hAnsi="Cambria Math"/>
                </w:rPr>
                <m:t>i</m:t>
              </m:r>
            </m:sub>
          </m:sSub>
        </m:oMath>
      </m:oMathPara>
    </w:p>
    <w:p w14:paraId="70EA8991" w14:textId="70AC808D" w:rsidR="00C75574" w:rsidRDefault="00C75574" w:rsidP="00D75FCC"/>
    <w:p w14:paraId="734DA06D" w14:textId="12B70381" w:rsidR="00C75574" w:rsidRDefault="00C75574" w:rsidP="00D75FCC">
      <w:r>
        <w:t>Where</w:t>
      </w:r>
      <w:r w:rsidR="0041414D">
        <w:t xml:space="preserve"> </w:t>
      </w:r>
      <m:oMath>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k,j</m:t>
            </m:r>
          </m:sub>
        </m:sSub>
      </m:oMath>
      <w:r w:rsidR="004007A6">
        <w:t xml:space="preserve"> is an e</w:t>
      </w:r>
      <w:proofErr w:type="spellStart"/>
      <w:r w:rsidR="004007A6">
        <w:t>lement</w:t>
      </w:r>
      <w:proofErr w:type="spellEnd"/>
      <w:r w:rsidR="004007A6">
        <w:t xml:space="preserve"> in the FPSSM matrix that represents the </w:t>
      </w:r>
      <m:oMath>
        <m:r>
          <w:rPr>
            <w:rFonts w:ascii="Cambria Math" w:hAnsi="Cambria Math"/>
          </w:rPr>
          <m:t>k</m:t>
        </m:r>
      </m:oMath>
      <w:r w:rsidR="004007A6">
        <w:t xml:space="preserve">-th position along the sequence length and </w:t>
      </w:r>
      <m:oMath>
        <m:r>
          <w:rPr>
            <w:rFonts w:ascii="Cambria Math" w:hAnsi="Cambria Math"/>
          </w:rPr>
          <m:t>j</m:t>
        </m:r>
      </m:oMath>
      <w:r w:rsidR="004007A6">
        <w:t xml:space="preserve">-th amino acid and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k,i</m:t>
            </m:r>
          </m:sub>
        </m:sSub>
      </m:oMath>
      <w:r w:rsidR="004007A6">
        <w:t xml:space="preserve"> is an indicator function defined </w:t>
      </w:r>
      <w:proofErr w:type="gramStart"/>
      <w:r w:rsidR="004007A6">
        <w:t>as:</w:t>
      </w:r>
      <w:proofErr w:type="gramEnd"/>
      <w:r>
        <w:t xml:space="preserve"> </w:t>
      </w:r>
    </w:p>
    <w:p w14:paraId="07786028" w14:textId="77777777" w:rsidR="00C75574" w:rsidRDefault="00C75574" w:rsidP="00D75FCC"/>
    <w:p w14:paraId="24CC8B40" w14:textId="48197B21" w:rsidR="00C75574" w:rsidRPr="00CD3158" w:rsidRDefault="00642F17" w:rsidP="00D75FCC">
      <m:oMathPara>
        <m:oMath>
          <m:sSub>
            <m:sSubPr>
              <m:ctrlPr>
                <w:rPr>
                  <w:rFonts w:ascii="Cambria Math" w:hAnsi="Cambria Math"/>
                </w:rPr>
              </m:ctrlPr>
            </m:sSubPr>
            <m:e>
              <m:r>
                <m:rPr>
                  <m:sty m:val="p"/>
                </m:rPr>
                <w:rPr>
                  <w:rFonts w:ascii="Cambria Math" w:hAnsi="Cambria Math"/>
                </w:rPr>
                <m:t>δ</m:t>
              </m:r>
            </m:e>
            <m:sub>
              <m:r>
                <w:rPr>
                  <w:rFonts w:ascii="Cambria Math" w:hAnsi="Cambria Math"/>
                </w:rPr>
                <m:t>k</m:t>
              </m:r>
              <m:r>
                <m:rPr>
                  <m:sty m:val="p"/>
                </m:rPr>
                <w:rPr>
                  <w:rFonts w:ascii="Cambria Math" w:hAnsi="Cambria Math"/>
                </w:rPr>
                <m:t>,</m:t>
              </m:r>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1 </m:t>
                  </m:r>
                  <m:r>
                    <m:rPr>
                      <m:nor/>
                    </m:rPr>
                    <m:t xml:space="preserve">if  </m:t>
                  </m:r>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e>
                <m:e>
                  <m:r>
                    <m:rPr>
                      <m:sty m:val="p"/>
                    </m:rPr>
                    <w:rPr>
                      <w:rFonts w:ascii="Cambria Math" w:hAnsi="Cambria Math"/>
                    </w:rPr>
                    <m:t xml:space="preserve">  0  </m:t>
                  </m:r>
                  <m:r>
                    <m:rPr>
                      <m:nor/>
                    </m:rPr>
                    <m:t>otherwise</m:t>
                  </m:r>
                </m:e>
              </m:eqArr>
            </m:e>
          </m:d>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∈1,2,…,20</m:t>
          </m:r>
        </m:oMath>
      </m:oMathPara>
    </w:p>
    <w:p w14:paraId="2CFB487B" w14:textId="4678FE78" w:rsidR="008B4ABD" w:rsidRDefault="006E376D" w:rsidP="00D75FCC">
      <w:r>
        <w:t xml:space="preserve"> </w:t>
      </w:r>
    </w:p>
    <w:p w14:paraId="2AC72EB1" w14:textId="365701C3" w:rsidR="008C1647" w:rsidRDefault="008C1647" w:rsidP="00D75FCC"/>
    <w:p w14:paraId="42EB57ED" w14:textId="167596A9" w:rsidR="008C1647" w:rsidRDefault="00093409" w:rsidP="00D75FCC">
      <w:pPr>
        <w:pStyle w:val="Heading5"/>
      </w:pPr>
      <w:r>
        <w:t>PSE-PSSM</w:t>
      </w:r>
    </w:p>
    <w:p w14:paraId="38218E50" w14:textId="47FA0207" w:rsidR="00093409" w:rsidRDefault="00093409" w:rsidP="00D75FCC">
      <w:r>
        <w:t xml:space="preserve">PSE-PSSM concatenates </w:t>
      </w:r>
      <w:hyperlink w:anchor="_Amino_Acid_Composition_1" w:history="1">
        <w:r w:rsidRPr="00FA7329">
          <w:rPr>
            <w:rStyle w:val="SubtleReference"/>
          </w:rPr>
          <w:t>AAC-PSSM</w:t>
        </w:r>
      </w:hyperlink>
      <w:r>
        <w:t xml:space="preserve"> with a new set of descriptors adopted from pseudo-PSSM composition which can be calculated as:</w:t>
      </w:r>
    </w:p>
    <w:p w14:paraId="2096B1AC" w14:textId="502AE5D4" w:rsidR="00093409" w:rsidRDefault="00093409" w:rsidP="00D75FCC"/>
    <w:p w14:paraId="18BFE7C2" w14:textId="1E164263" w:rsidR="00093409" w:rsidRDefault="00642F17" w:rsidP="00D75FCC">
      <m:oMathPara>
        <m:oMath>
          <m:sSubSup>
            <m:sSubSupPr>
              <m:ctrlPr>
                <w:rPr>
                  <w:rFonts w:ascii="Cambria Math" w:hAnsi="Cambria Math"/>
                </w:rPr>
              </m:ctrlPr>
            </m:sSubSupPr>
            <m:e>
              <m:r>
                <w:rPr>
                  <w:rFonts w:ascii="Cambria Math" w:hAnsi="Cambria Math"/>
                </w:rPr>
                <m:t>G</m:t>
              </m:r>
            </m:e>
            <m:sub>
              <m:r>
                <w:rPr>
                  <w:rFonts w:ascii="Cambria Math" w:hAnsi="Cambria Math"/>
                </w:rPr>
                <m:t>j</m:t>
              </m:r>
            </m:sub>
            <m:sup>
              <m:r>
                <w:rPr>
                  <w:rFonts w:ascii="Cambria Math" w:hAnsi="Cambria Math"/>
                </w:rPr>
                <m:t>k</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r>
                <m:rPr>
                  <m:sty m:val="p"/>
                </m:rPr>
                <w:rPr>
                  <w:rFonts w:ascii="Cambria Math" w:hAnsi="Cambria Math"/>
                </w:rPr>
                <m:t>-</m:t>
              </m:r>
              <m:r>
                <w:rPr>
                  <w:rFonts w:ascii="Cambria Math" w:hAnsi="Cambria Math"/>
                </w:rPr>
                <m:t>k</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sub>
                      </m:sSub>
                    </m:e>
                  </m:d>
                </m:e>
                <m:sup>
                  <m:r>
                    <m:rPr>
                      <m:sty m:val="p"/>
                    </m:rPr>
                    <w:rPr>
                      <w:rFonts w:ascii="Cambria Math" w:hAnsi="Cambria Math"/>
                    </w:rPr>
                    <m:t>2</m:t>
                  </m:r>
                </m:sup>
              </m:sSup>
            </m:e>
          </m:nary>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r>
            <m:rPr>
              <m:sty m:val="p"/>
            </m:rPr>
            <w:rPr>
              <w:rFonts w:ascii="Cambria Math" w:hAnsi="Cambria Math"/>
            </w:rPr>
            <m:t xml:space="preserve"> ∀ </m:t>
          </m:r>
          <m:r>
            <w:rPr>
              <w:rFonts w:ascii="Cambria Math" w:hAnsi="Cambria Math"/>
            </w:rPr>
            <m:t>k</m:t>
          </m:r>
          <m:r>
            <m:rPr>
              <m:sty m:val="p"/>
            </m:rPr>
            <w:rPr>
              <w:rFonts w:ascii="Cambria Math" w:hAnsi="Cambria Math"/>
            </w:rPr>
            <m:t>∈1,2,…,</m:t>
          </m:r>
          <m:r>
            <w:rPr>
              <w:rFonts w:ascii="Cambria Math" w:hAnsi="Cambria Math"/>
            </w:rPr>
            <m:t>K</m:t>
          </m:r>
        </m:oMath>
      </m:oMathPara>
    </w:p>
    <w:p w14:paraId="6E1CB14D" w14:textId="77777777" w:rsidR="00093409" w:rsidRDefault="00093409" w:rsidP="00D75FCC"/>
    <w:p w14:paraId="6B47A12F" w14:textId="34F4B235" w:rsidR="00093409" w:rsidRDefault="00093409"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5837FD">
        <w:t xml:space="preserve"> is an element of the PSSM matrix t</w:t>
      </w:r>
      <w:proofErr w:type="spellStart"/>
      <w:r w:rsidR="005837FD">
        <w:t>hat</w:t>
      </w:r>
      <w:proofErr w:type="spellEnd"/>
      <w:r w:rsidR="005837FD">
        <w:t xml:space="preserve"> represents the score of the amino acid residue in </w:t>
      </w:r>
      <m:oMath>
        <m:r>
          <w:rPr>
            <w:rFonts w:ascii="Cambria Math" w:hAnsi="Cambria Math"/>
          </w:rPr>
          <m:t>i</m:t>
        </m:r>
      </m:oMath>
      <w:r w:rsidR="005837FD">
        <w:t xml:space="preserve">-th position of the protein sequence being changed to amino acid type </w:t>
      </w:r>
      <m:oMath>
        <m:r>
          <w:rPr>
            <w:rFonts w:ascii="Cambria Math" w:hAnsi="Cambria Math"/>
          </w:rPr>
          <m:t>j</m:t>
        </m:r>
      </m:oMath>
      <w:r w:rsidR="005837FD">
        <w:t xml:space="preserve"> during the evolution process, </w:t>
      </w:r>
      <m:oMath>
        <m:r>
          <w:rPr>
            <w:rFonts w:ascii="Cambria Math" w:hAnsi="Cambria Math"/>
          </w:rPr>
          <m:t>L</m:t>
        </m:r>
      </m:oMath>
      <w:r w:rsidR="005837FD">
        <w:t xml:space="preserve"> is the length of the protein sequence and </w:t>
      </w:r>
      <m:oMath>
        <m:r>
          <w:rPr>
            <w:rFonts w:ascii="Cambria Math" w:hAnsi="Cambria Math"/>
          </w:rPr>
          <m:t>K</m:t>
        </m:r>
      </m:oMath>
      <w:r w:rsidR="005837FD">
        <w:t xml:space="preserve"> is the maximum distance between two residues whose PSSM scores are coupled. </w:t>
      </w:r>
    </w:p>
    <w:p w14:paraId="6DC4F44D" w14:textId="37DD23FC" w:rsidR="005837FD" w:rsidRDefault="005837FD" w:rsidP="00D75FCC"/>
    <w:p w14:paraId="5696C6F0" w14:textId="24B39412" w:rsidR="005837FD" w:rsidRDefault="005837FD" w:rsidP="00D75FCC">
      <w:pPr>
        <w:pStyle w:val="Heading5"/>
      </w:pPr>
      <w:r>
        <w:t>DP-PSSM</w:t>
      </w:r>
    </w:p>
    <w:p w14:paraId="5529D6D1" w14:textId="77777777" w:rsidR="002B6DAA" w:rsidRDefault="005837FD" w:rsidP="00D75FCC">
      <w:r>
        <w:t xml:space="preserve">DP-PSSM </w:t>
      </w:r>
      <w:r w:rsidR="002B6DAA">
        <w:t>uses the PSSM profile to construct a feature vector as follows:</w:t>
      </w:r>
    </w:p>
    <w:p w14:paraId="751E0279" w14:textId="77777777" w:rsidR="002B6DAA" w:rsidRDefault="002B6DAA" w:rsidP="00D75FCC"/>
    <w:p w14:paraId="18444178" w14:textId="4487D2DE" w:rsidR="005837FD" w:rsidRPr="002B6DAA" w:rsidRDefault="00642F17" w:rsidP="00D75FCC">
      <w:pPr>
        <w:rPr>
          <w:rFonts w:eastAsiaTheme="minorEastAsia"/>
        </w:rPr>
      </w:pPr>
      <m:oMathPara>
        <m:oMath>
          <m:sSub>
            <m:sSubPr>
              <m:ctrlPr>
                <w:rPr>
                  <w:rFonts w:ascii="Cambria Math" w:hAnsi="Cambria Math"/>
                </w:rPr>
              </m:ctrlPr>
            </m:sSubPr>
            <m:e>
              <m:r>
                <w:rPr>
                  <w:rFonts w:ascii="Cambria Math" w:hAnsi="Cambria Math"/>
                </w:rPr>
                <m:t>P</m:t>
              </m:r>
            </m:e>
            <m:sub>
              <m:r>
                <m:rPr>
                  <m:sty m:val="p"/>
                </m:rPr>
                <w:rPr>
                  <w:rFonts w:ascii="Cambria Math" w:hAnsi="Cambria Math"/>
                </w:rPr>
                <m:t>α</m:t>
              </m:r>
            </m:sub>
          </m:sSub>
          <m:r>
            <m:rPr>
              <m:sty m:val="p"/>
            </m:rPr>
            <w:rPr>
              <w:rFonts w:ascii="Cambria Math" w:hAnsi="Cambria Math"/>
            </w:rPr>
            <m:t>=</m:t>
          </m:r>
          <m:d>
            <m:dPr>
              <m:begChr m:val="["/>
              <m:endChr m:val="]"/>
              <m:ctrlPr>
                <w:rPr>
                  <w:rFonts w:ascii="Cambria Math" w:hAnsi="Cambria Math"/>
                </w:rPr>
              </m:ctrlPr>
            </m:dPr>
            <m:e>
              <m:acc>
                <m:accPr>
                  <m:ctrlPr>
                    <w:rPr>
                      <w:rFonts w:ascii="Cambria Math" w:hAnsi="Cambria Math"/>
                    </w:rPr>
                  </m:ctrlPr>
                </m:accPr>
                <m:e>
                  <m:r>
                    <w:rPr>
                      <w:rFonts w:ascii="Cambria Math" w:hAnsi="Cambria Math"/>
                    </w:rPr>
                    <m:t>T</m:t>
                  </m:r>
                </m:e>
              </m:acc>
              <m:r>
                <m:rPr>
                  <m:sty m:val="p"/>
                </m:rPr>
                <w:rPr>
                  <w:rFonts w:ascii="Cambria Math" w:hAnsi="Cambria Math"/>
                </w:rPr>
                <m:t>,</m:t>
              </m:r>
              <m:acc>
                <m:accPr>
                  <m:ctrlPr>
                    <w:rPr>
                      <w:rFonts w:ascii="Cambria Math" w:hAnsi="Cambria Math"/>
                    </w:rPr>
                  </m:ctrlPr>
                </m:accPr>
                <m:e>
                  <m:r>
                    <w:rPr>
                      <w:rFonts w:ascii="Cambria Math" w:hAnsi="Cambria Math"/>
                    </w:rPr>
                    <m:t>G</m:t>
                  </m:r>
                </m:e>
              </m:acc>
            </m:e>
          </m:d>
        </m:oMath>
      </m:oMathPara>
    </w:p>
    <w:p w14:paraId="5A7D0C2E" w14:textId="0A493A40" w:rsidR="002B6DAA" w:rsidRDefault="002B6DAA" w:rsidP="00D75FCC"/>
    <w:p w14:paraId="364C4E31" w14:textId="33C469B6" w:rsidR="002B6DAA" w:rsidRPr="002B6DAA" w:rsidRDefault="00642F17" w:rsidP="00D75FCC">
      <w:pPr>
        <w:rPr>
          <w:rFonts w:eastAsiaTheme="minorEastAsia"/>
        </w:rPr>
      </w:pPr>
      <m:oMathPara>
        <m:oMath>
          <m:acc>
            <m:accPr>
              <m:ctrlPr>
                <w:rPr>
                  <w:rFonts w:ascii="Cambria Math" w:hAnsi="Cambria Math"/>
                </w:rPr>
              </m:ctrlPr>
            </m:accPr>
            <m:e>
              <m:r>
                <w:rPr>
                  <w:rFonts w:ascii="Cambria Math" w:hAnsi="Cambria Math"/>
                </w:rPr>
                <m:t>T</m:t>
              </m:r>
            </m:e>
          </m:acc>
          <m:r>
            <m:rPr>
              <m:sty m:val="p"/>
            </m:rPr>
            <w:rPr>
              <w:rFonts w:ascii="Cambria Math" w:hAnsi="Cambria Math"/>
            </w:rPr>
            <m:t>=</m:t>
          </m:r>
          <m:d>
            <m:dPr>
              <m:begChr m:val="["/>
              <m:endChr m:val="]"/>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m:rPr>
                          <m:sty m:val="p"/>
                        </m:rPr>
                        <w:rPr>
                          <w:rFonts w:ascii="Cambria Math" w:hAnsi="Cambria Math"/>
                        </w:rPr>
                        <m:t>1,</m:t>
                      </m:r>
                      <m:r>
                        <w:rPr>
                          <w:rFonts w:ascii="Cambria Math" w:hAnsi="Cambria Math"/>
                        </w:rPr>
                        <m:t>p</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m:rPr>
                          <m:sty m:val="p"/>
                        </m:rPr>
                        <w:rPr>
                          <w:rFonts w:ascii="Cambria Math" w:hAnsi="Cambria Math"/>
                        </w:rPr>
                        <m:t>1,</m:t>
                      </m:r>
                      <m:r>
                        <w:rPr>
                          <w:rFonts w:ascii="Cambria Math" w:hAnsi="Cambria Math"/>
                        </w:rPr>
                        <m:t>n</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m:rPr>
                          <m:sty m:val="p"/>
                        </m:rPr>
                        <w:rPr>
                          <w:rFonts w:ascii="Cambria Math" w:hAnsi="Cambria Math"/>
                        </w:rPr>
                        <m:t>2,</m:t>
                      </m:r>
                      <m:r>
                        <w:rPr>
                          <w:rFonts w:ascii="Cambria Math" w:hAnsi="Cambria Math"/>
                        </w:rPr>
                        <m:t>p</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m:rPr>
                          <m:sty m:val="p"/>
                        </m:rPr>
                        <w:rPr>
                          <w:rFonts w:ascii="Cambria Math" w:hAnsi="Cambria Math"/>
                        </w:rPr>
                        <m:t>2,</m:t>
                      </m:r>
                      <m:r>
                        <w:rPr>
                          <w:rFonts w:ascii="Cambria Math" w:hAnsi="Cambria Math"/>
                        </w:rPr>
                        <m:t>n</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m:rPr>
                          <m:sty m:val="p"/>
                        </m:rPr>
                        <w:rPr>
                          <w:rFonts w:ascii="Cambria Math" w:hAnsi="Cambria Math"/>
                        </w:rPr>
                        <m:t>20,</m:t>
                      </m:r>
                      <m:r>
                        <w:rPr>
                          <w:rFonts w:ascii="Cambria Math" w:hAnsi="Cambria Math"/>
                        </w:rPr>
                        <m:t>p</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m:rPr>
                          <m:sty m:val="p"/>
                        </m:rPr>
                        <w:rPr>
                          <w:rFonts w:ascii="Cambria Math" w:hAnsi="Cambria Math"/>
                        </w:rPr>
                        <m:t>20,</m:t>
                      </m:r>
                      <m:r>
                        <w:rPr>
                          <w:rFonts w:ascii="Cambria Math" w:hAnsi="Cambria Math"/>
                        </w:rPr>
                        <m:t>n</m:t>
                      </m:r>
                    </m:sub>
                  </m:sSub>
                </m:e>
              </m:acc>
            </m:e>
          </m:d>
        </m:oMath>
      </m:oMathPara>
    </w:p>
    <w:p w14:paraId="11182F28" w14:textId="67D5C24F" w:rsidR="002B6DAA" w:rsidRDefault="002B6DAA" w:rsidP="00D75FCC"/>
    <w:p w14:paraId="0E8C340F" w14:textId="2AEAB99F" w:rsidR="002B6DAA" w:rsidRPr="005E2453" w:rsidRDefault="00642F17" w:rsidP="00D75FCC">
      <w:pPr>
        <w:rPr>
          <w:rFonts w:eastAsiaTheme="minorEastAsia"/>
        </w:rPr>
      </w:pPr>
      <m:oMathPara>
        <m:oMath>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p</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sSub>
                <m:sSubPr>
                  <m:ctrlPr>
                    <w:rPr>
                      <w:rFonts w:ascii="Cambria Math" w:hAnsi="Cambria Math"/>
                    </w:rPr>
                  </m:ctrlPr>
                </m:sSubPr>
                <m:e>
                  <m:r>
                    <w:rPr>
                      <w:rFonts w:ascii="Cambria Math" w:hAnsi="Cambria Math"/>
                    </w:rPr>
                    <m:t>P</m:t>
                  </m:r>
                </m:e>
                <m:sub>
                  <m:r>
                    <w:rPr>
                      <w:rFonts w:ascii="Cambria Math" w:hAnsi="Cambria Math"/>
                    </w:rPr>
                    <m:t>j</m:t>
                  </m:r>
                </m:sub>
              </m:sSub>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e>
          </m:nary>
          <m:r>
            <m:rPr>
              <m:sty m:val="p"/>
            </m:rPr>
            <w:rPr>
              <w:rFonts w:ascii="Cambria Math" w:hAnsi="Cambria Math"/>
            </w:rPr>
            <m:t>,</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≥0 ∀</m:t>
          </m:r>
          <m:r>
            <w:rPr>
              <w:rFonts w:ascii="Cambria Math" w:hAnsi="Cambria Math"/>
            </w:rPr>
            <m:t>j</m:t>
          </m:r>
          <m:r>
            <m:rPr>
              <m:sty m:val="p"/>
            </m:rPr>
            <w:rPr>
              <w:rFonts w:ascii="Cambria Math" w:hAnsi="Cambria Math"/>
            </w:rPr>
            <m:t>∈1,2,…,20</m:t>
          </m:r>
        </m:oMath>
      </m:oMathPara>
    </w:p>
    <w:p w14:paraId="130CB375" w14:textId="694D4959" w:rsidR="005E2453" w:rsidRDefault="005E2453" w:rsidP="00D75FCC"/>
    <w:p w14:paraId="405A0CD1" w14:textId="77FA493C" w:rsidR="005E2453" w:rsidRPr="005E2453" w:rsidRDefault="00642F17" w:rsidP="00D75FCC">
      <w:pPr>
        <w:rPr>
          <w:rFonts w:eastAsiaTheme="minorEastAsia"/>
        </w:rPr>
      </w:pPr>
      <m:oMathPara>
        <m:oMath>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n</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j</m:t>
                  </m:r>
                </m:sub>
              </m:sSub>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e>
          </m:nary>
          <m:r>
            <m:rPr>
              <m:sty m:val="p"/>
            </m:rPr>
            <w:rPr>
              <w:rFonts w:ascii="Cambria Math" w:hAnsi="Cambria Math"/>
            </w:rPr>
            <m:t>,</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&lt;0 ∀</m:t>
          </m:r>
          <m:r>
            <w:rPr>
              <w:rFonts w:ascii="Cambria Math" w:hAnsi="Cambria Math"/>
            </w:rPr>
            <m:t>j</m:t>
          </m:r>
          <m:r>
            <m:rPr>
              <m:sty m:val="p"/>
            </m:rPr>
            <w:rPr>
              <w:rFonts w:ascii="Cambria Math" w:hAnsi="Cambria Math"/>
            </w:rPr>
            <m:t>∈1,2,…,20</m:t>
          </m:r>
        </m:oMath>
      </m:oMathPara>
    </w:p>
    <w:p w14:paraId="57D86FD1" w14:textId="254689DB" w:rsidR="005E2453" w:rsidRDefault="005E2453" w:rsidP="00D75FCC"/>
    <w:p w14:paraId="1E2363BD" w14:textId="284A36FF" w:rsidR="005E2453" w:rsidRPr="005E2453" w:rsidRDefault="00642F17" w:rsidP="00D75FCC">
      <w:pPr>
        <w:rPr>
          <w:rFonts w:eastAsiaTheme="minorEastAsia"/>
        </w:rPr>
      </w:pPr>
      <m:oMathPara>
        <m:oMath>
          <m:acc>
            <m:accPr>
              <m:ctrlPr>
                <w:rPr>
                  <w:rFonts w:ascii="Cambria Math" w:hAnsi="Cambria Math"/>
                </w:rPr>
              </m:ctrlPr>
            </m:accPr>
            <m:e>
              <m:r>
                <w:rPr>
                  <w:rFonts w:ascii="Cambria Math" w:hAnsi="Cambria Math"/>
                </w:rPr>
                <m:t>G</m:t>
              </m:r>
            </m:e>
          </m:acc>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m:rPr>
                      <m:sty m:val="p"/>
                    </m:rPr>
                    <w:rPr>
                      <w:rFonts w:ascii="Cambria Math" w:hAnsi="Cambria Math"/>
                    </w:rPr>
                    <m:t>20</m:t>
                  </m:r>
                </m:sub>
              </m:sSub>
            </m:e>
          </m:d>
        </m:oMath>
      </m:oMathPara>
    </w:p>
    <w:p w14:paraId="422C98D2" w14:textId="43EF955E" w:rsidR="005E2453" w:rsidRDefault="005E2453" w:rsidP="00D75FCC"/>
    <w:p w14:paraId="59421243" w14:textId="7FA21D62" w:rsidR="005E2453" w:rsidRPr="005E2453" w:rsidRDefault="00642F17" w:rsidP="00D75FCC">
      <w:pPr>
        <w:rPr>
          <w:rFonts w:eastAsiaTheme="minorEastAsia"/>
        </w:rPr>
      </w:pPr>
      <m:oMathPara>
        <m:oMath>
          <m:sSub>
            <m:sSubPr>
              <m:ctrlPr>
                <w:rPr>
                  <w:rFonts w:ascii="Cambria Math" w:hAnsi="Cambria Math"/>
                </w:rPr>
              </m:ctrlPr>
            </m:sSubPr>
            <m:e>
              <m:r>
                <w:rPr>
                  <w:rFonts w:ascii="Cambria Math" w:hAnsi="Cambria Math"/>
                </w:rPr>
                <m:t>G</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2,</m:t>
                  </m:r>
                  <m:r>
                    <w:rPr>
                      <w:rFonts w:ascii="Cambria Math" w:hAnsi="Cambria Math"/>
                    </w:rPr>
                    <m:t>j</m:t>
                  </m:r>
                  <m:r>
                    <m:rPr>
                      <m:sty m:val="p"/>
                    </m:rPr>
                    <w:rPr>
                      <w:rFonts w:ascii="Cambria Math" w:hAnsi="Cambria Math"/>
                    </w:rPr>
                    <m:t>,</m:t>
                  </m:r>
                  <m: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2,</m:t>
                  </m:r>
                  <m:r>
                    <w:rPr>
                      <w:rFonts w:ascii="Cambria Math" w:hAnsi="Cambria Math"/>
                    </w:rPr>
                    <m:t>j</m:t>
                  </m:r>
                  <m:r>
                    <m:rPr>
                      <m:sty m:val="p"/>
                    </m:rPr>
                    <w:rPr>
                      <w:rFonts w:ascii="Cambria Math" w:hAnsi="Cambria Math"/>
                    </w:rPr>
                    <m:t>,</m:t>
                  </m:r>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α,</m:t>
                  </m:r>
                  <m:r>
                    <w:rPr>
                      <w:rFonts w:ascii="Cambria Math" w:hAnsi="Cambria Math"/>
                    </w:rPr>
                    <m:t>j</m:t>
                  </m:r>
                  <m:r>
                    <m:rPr>
                      <m:sty m:val="p"/>
                    </m:rPr>
                    <w:rPr>
                      <w:rFonts w:ascii="Cambria Math" w:hAnsi="Cambria Math"/>
                    </w:rPr>
                    <m:t>,</m:t>
                  </m:r>
                  <m: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α,</m:t>
                  </m:r>
                  <m:r>
                    <w:rPr>
                      <w:rFonts w:ascii="Cambria Math" w:hAnsi="Cambria Math"/>
                    </w:rPr>
                    <m:t>j</m:t>
                  </m:r>
                  <m:r>
                    <m:rPr>
                      <m:sty m:val="p"/>
                    </m:rPr>
                    <w:rPr>
                      <w:rFonts w:ascii="Cambria Math" w:hAnsi="Cambria Math"/>
                    </w:rPr>
                    <m:t>,</m:t>
                  </m:r>
                  <m:r>
                    <w:rPr>
                      <w:rFonts w:ascii="Cambria Math" w:hAnsi="Cambria Math"/>
                    </w:rPr>
                    <m:t>n</m:t>
                  </m:r>
                </m:sub>
              </m:sSub>
            </m:e>
          </m:d>
        </m:oMath>
      </m:oMathPara>
    </w:p>
    <w:p w14:paraId="094E2EEB" w14:textId="176A99A8" w:rsidR="005E2453" w:rsidRDefault="005E2453" w:rsidP="00D75FCC"/>
    <w:p w14:paraId="6F9582EB" w14:textId="0AE6F294" w:rsidR="005E2453" w:rsidRPr="005E2453" w:rsidRDefault="00642F17" w:rsidP="00D75FCC">
      <m:oMathPara>
        <m:oMath>
          <m:sSub>
            <m:sSubPr>
              <m:ctrlPr>
                <w:rPr>
                  <w:rFonts w:ascii="Cambria Math" w:hAnsi="Cambria Math"/>
                </w:rPr>
              </m:ctrlPr>
            </m:sSubPr>
            <m:e>
              <m:r>
                <w:rPr>
                  <w:rFonts w:ascii="Cambria Math" w:hAnsi="Cambria Math"/>
                </w:rPr>
                <m:t>Δ</m:t>
              </m:r>
            </m:e>
            <m:sub>
              <m:r>
                <w:rPr>
                  <w:rFonts w:ascii="Cambria Math" w:hAnsi="Cambria Math"/>
                </w:rPr>
                <m:t>k</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p</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ND</m:t>
              </m:r>
              <m:sSub>
                <m:sSubPr>
                  <m:ctrlPr>
                    <w:rPr>
                      <w:rFonts w:ascii="Cambria Math" w:hAnsi="Cambria Math"/>
                    </w:rPr>
                  </m:ctrlPr>
                </m:sSubPr>
                <m:e>
                  <m:r>
                    <w:rPr>
                      <w:rFonts w:ascii="Cambria Math" w:hAnsi="Cambria Math"/>
                    </w:rPr>
                    <m:t>P</m:t>
                  </m:r>
                </m:e>
                <m:sub>
                  <m:r>
                    <w:rPr>
                      <w:rFonts w:ascii="Cambria Math" w:hAnsi="Cambria Math"/>
                    </w:rPr>
                    <m:t>j</m:t>
                  </m:r>
                </m:sub>
              </m:sSub>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sub>
                      </m:sSub>
                    </m:e>
                  </m:d>
                </m:e>
                <m:sup>
                  <m:r>
                    <m:rPr>
                      <m:sty m:val="p"/>
                    </m:rPr>
                    <w:rPr>
                      <w:rFonts w:ascii="Cambria Math" w:hAnsi="Cambria Math"/>
                    </w:rPr>
                    <m:t>2</m:t>
                  </m:r>
                </m:sup>
              </m:sSup>
            </m:e>
          </m:nary>
          <m:r>
            <m:rPr>
              <m:sty m:val="p"/>
            </m:rPr>
            <w:rPr>
              <w:rFonts w:ascii="Cambria Math" w:hAnsi="Cambria Math"/>
            </w:rPr>
            <m:t>,</m:t>
          </m:r>
          <m:r>
            <w:rPr>
              <w:rFonts w:ascii="Cambria Math" w:hAnsi="Cambria Math"/>
            </w:rPr>
            <m:t>if</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sub>
          </m:sSub>
          <m:r>
            <m:rPr>
              <m:sty m:val="p"/>
            </m:rPr>
            <w:rPr>
              <w:rFonts w:ascii="Cambria Math" w:hAnsi="Cambria Math"/>
            </w:rPr>
            <m:t xml:space="preserve">≥0 ∀ </m:t>
          </m:r>
          <m:r>
            <w:rPr>
              <w:rFonts w:ascii="Cambria Math" w:hAnsi="Cambria Math"/>
            </w:rPr>
            <m:t>k</m:t>
          </m:r>
          <m:r>
            <m:rPr>
              <m:sty m:val="p"/>
            </m:rPr>
            <w:rPr>
              <w:rFonts w:ascii="Cambria Math" w:hAnsi="Cambria Math"/>
            </w:rPr>
            <m:t xml:space="preserve"> ∈0,1,…,</m:t>
          </m:r>
          <m:r>
            <w:rPr>
              <w:rFonts w:ascii="Cambria Math" w:hAnsi="Cambria Math"/>
            </w:rPr>
            <m:t>α</m:t>
          </m:r>
        </m:oMath>
      </m:oMathPara>
    </w:p>
    <w:p w14:paraId="3D8BE4D1" w14:textId="3AD607DC" w:rsidR="005E2453" w:rsidRDefault="005E2453" w:rsidP="00D75FCC"/>
    <w:p w14:paraId="23FC850F" w14:textId="7D6AA87B" w:rsidR="005E2453" w:rsidRPr="005E2453" w:rsidRDefault="00642F17" w:rsidP="00D75FCC">
      <m:oMathPara>
        <m:oMath>
          <m:sSub>
            <m:sSubPr>
              <m:ctrlPr>
                <w:rPr>
                  <w:rFonts w:ascii="Cambria Math" w:hAnsi="Cambria Math"/>
                </w:rPr>
              </m:ctrlPr>
            </m:sSubPr>
            <m:e>
              <m:r>
                <m:rPr>
                  <m:sty m:val="p"/>
                </m:rPr>
                <w:rPr>
                  <w:rFonts w:ascii="Cambria Math" w:hAnsi="Cambria Math"/>
                </w:rPr>
                <m:t>Δ</m:t>
              </m:r>
            </m:e>
            <m:sub>
              <m:r>
                <w:rPr>
                  <w:rFonts w:ascii="Cambria Math" w:hAnsi="Cambria Math"/>
                </w:rPr>
                <m:t>k</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ND</m:t>
              </m:r>
              <m:sSub>
                <m:sSubPr>
                  <m:ctrlPr>
                    <w:rPr>
                      <w:rFonts w:ascii="Cambria Math" w:hAnsi="Cambria Math"/>
                    </w:rPr>
                  </m:ctrlPr>
                </m:sSubPr>
                <m:e>
                  <m:r>
                    <w:rPr>
                      <w:rFonts w:ascii="Cambria Math" w:hAnsi="Cambria Math"/>
                    </w:rPr>
                    <m:t>N</m:t>
                  </m:r>
                </m:e>
                <m:sub>
                  <m:r>
                    <w:rPr>
                      <w:rFonts w:ascii="Cambria Math" w:hAnsi="Cambria Math"/>
                    </w:rPr>
                    <m:t>j</m:t>
                  </m:r>
                </m:sub>
              </m:sSub>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sub>
                      </m:sSub>
                    </m:e>
                  </m:d>
                </m:e>
                <m:sup>
                  <m:r>
                    <m:rPr>
                      <m:sty m:val="p"/>
                    </m:rPr>
                    <w:rPr>
                      <w:rFonts w:ascii="Cambria Math" w:hAnsi="Cambria Math"/>
                    </w:rPr>
                    <m:t>2</m:t>
                  </m:r>
                </m:sup>
              </m:sSup>
            </m:e>
          </m:nary>
          <m:r>
            <m:rPr>
              <m:sty m:val="p"/>
            </m:rPr>
            <w:rPr>
              <w:rFonts w:ascii="Cambria Math" w:hAnsi="Cambria Math"/>
            </w:rPr>
            <m:t>,</m:t>
          </m:r>
          <m:r>
            <w:rPr>
              <w:rFonts w:ascii="Cambria Math" w:hAnsi="Cambria Math"/>
            </w:rPr>
            <m:t>if</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sub>
          </m:sSub>
          <m:r>
            <m:rPr>
              <m:sty m:val="p"/>
            </m:rPr>
            <w:rPr>
              <w:rFonts w:ascii="Cambria Math" w:hAnsi="Cambria Math"/>
            </w:rPr>
            <m:t>&lt;0∀</m:t>
          </m:r>
          <m:r>
            <w:rPr>
              <w:rFonts w:ascii="Cambria Math" w:hAnsi="Cambria Math"/>
            </w:rPr>
            <m:t>k</m:t>
          </m:r>
          <m:r>
            <m:rPr>
              <m:sty m:val="p"/>
            </m:rPr>
            <w:rPr>
              <w:rFonts w:ascii="Cambria Math" w:hAnsi="Cambria Math"/>
            </w:rPr>
            <m:t>∈0,1,…,</m:t>
          </m:r>
          <m:r>
            <w:rPr>
              <w:rFonts w:ascii="Cambria Math" w:hAnsi="Cambria Math"/>
            </w:rPr>
            <m:t>α</m:t>
          </m:r>
        </m:oMath>
      </m:oMathPara>
    </w:p>
    <w:p w14:paraId="7FCE7742" w14:textId="2EC2137E" w:rsidR="005E2453" w:rsidRDefault="005E2453" w:rsidP="00D75FCC"/>
    <w:p w14:paraId="66728DA1" w14:textId="03218908" w:rsidR="005E2453" w:rsidRPr="005E2453" w:rsidRDefault="00C44A02" w:rsidP="00D75FCC">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oMath>
      <w:r>
        <w:rPr>
          <w:rFonts w:eastAsiaTheme="minorEastAsia"/>
        </w:rPr>
        <w:t xml:space="preserve"> is an element of the PSSM matrix </w:t>
      </w:r>
      <w:r>
        <w:t xml:space="preserve">that represents the score of the amino acid residue in </w:t>
      </w:r>
      <m:oMath>
        <m:r>
          <w:rPr>
            <w:rFonts w:ascii="Cambria Math" w:hAnsi="Cambria Math"/>
          </w:rPr>
          <m:t>i</m:t>
        </m:r>
      </m:oMath>
      <w:r>
        <w:t xml:space="preserve">-th position of the protein sequence being changed to amino acid type </w:t>
      </w:r>
      <m:oMath>
        <m:r>
          <w:rPr>
            <w:rFonts w:ascii="Cambria Math" w:hAnsi="Cambria Math"/>
          </w:rPr>
          <m:t>j</m:t>
        </m:r>
      </m:oMath>
      <w:r>
        <w:t xml:space="preserve"> during the evolution process, </w:t>
      </w:r>
      <m:oMath>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j</m:t>
            </m:r>
          </m:sub>
        </m:sSub>
      </m:oMath>
      <w:r>
        <w:t xml:space="preserve">) is the number of positive (negative) terms in the column </w:t>
      </w:r>
      <m:oMath>
        <m:r>
          <w:rPr>
            <w:rFonts w:ascii="Cambria Math" w:hAnsi="Cambria Math"/>
          </w:rPr>
          <m:t>j</m:t>
        </m:r>
      </m:oMath>
      <w:r>
        <w:t xml:space="preserve"> of the PSSM matrix, </w:t>
      </w:r>
      <m:oMath>
        <m:r>
          <w:rPr>
            <w:rFonts w:ascii="Cambria Math" w:hAnsi="Cambria Math"/>
          </w:rPr>
          <m:t>ND</m:t>
        </m:r>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w:t>
      </w:r>
      <m:oMath>
        <m:r>
          <w:rPr>
            <w:rFonts w:ascii="Cambria Math" w:hAnsi="Cambria Math"/>
          </w:rPr>
          <m:t>ND</m:t>
        </m:r>
        <m:sSub>
          <m:sSubPr>
            <m:ctrlPr>
              <w:rPr>
                <w:rFonts w:ascii="Cambria Math" w:hAnsi="Cambria Math"/>
                <w:i/>
              </w:rPr>
            </m:ctrlPr>
          </m:sSubPr>
          <m:e>
            <m:r>
              <w:rPr>
                <w:rFonts w:ascii="Cambria Math" w:hAnsi="Cambria Math"/>
              </w:rPr>
              <m:t>N</m:t>
            </m:r>
          </m:e>
          <m:sub>
            <m:r>
              <w:rPr>
                <w:rFonts w:ascii="Cambria Math" w:hAnsi="Cambria Math"/>
              </w:rPr>
              <m:t>j</m:t>
            </m:r>
          </m:sub>
        </m:sSub>
      </m:oMath>
      <w:r>
        <w:t xml:space="preserve">) is the number of positive (negative) terms obtained after calculating the difference </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i+k,j</m:t>
            </m:r>
          </m:sub>
        </m:sSub>
      </m:oMath>
      <w:r>
        <w:t xml:space="preserve"> where k denotes the spaces between amino acid residue positions, </w:t>
      </w:r>
      <m:oMath>
        <m:r>
          <w:rPr>
            <w:rFonts w:ascii="Cambria Math" w:hAnsi="Cambria Math"/>
          </w:rPr>
          <m:t>i</m:t>
        </m:r>
      </m:oMath>
      <w:r>
        <w:t xml:space="preserve"> ranges from 1 to </w:t>
      </w:r>
      <m:oMath>
        <m:r>
          <w:rPr>
            <w:rFonts w:ascii="Cambria Math" w:hAnsi="Cambria Math"/>
          </w:rPr>
          <m:t>L</m:t>
        </m:r>
      </m:oMath>
      <w:r>
        <w:t xml:space="preserve">, </w:t>
      </w:r>
      <m:oMath>
        <m:r>
          <w:rPr>
            <w:rFonts w:ascii="Cambria Math" w:hAnsi="Cambria Math"/>
          </w:rPr>
          <m:t>L</m:t>
        </m:r>
      </m:oMath>
      <w:r>
        <w:t xml:space="preserve"> being the leng</w:t>
      </w:r>
      <w:proofErr w:type="spellStart"/>
      <w:r>
        <w:t>th</w:t>
      </w:r>
      <w:proofErr w:type="spellEnd"/>
      <w:r>
        <w:t xml:space="preserve"> of the protein sequence under consideration and </w:t>
      </w:r>
      <m:oMath>
        <m:r>
          <w:rPr>
            <w:rFonts w:ascii="Cambria Math" w:hAnsi="Cambria Math"/>
          </w:rPr>
          <m:t>j</m:t>
        </m:r>
      </m:oMath>
      <w:r>
        <w:t xml:space="preserve"> is the amino acid type to be considered.   </w:t>
      </w:r>
      <w:r>
        <w:rPr>
          <w:rFonts w:eastAsiaTheme="minorEastAsia"/>
        </w:rPr>
        <w:t xml:space="preserve">  </w:t>
      </w:r>
    </w:p>
    <w:p w14:paraId="3FF845E8" w14:textId="44D5A0CC" w:rsidR="005E2453" w:rsidRPr="005E2453" w:rsidRDefault="005E2453" w:rsidP="00D75FCC"/>
    <w:p w14:paraId="5503BDDD" w14:textId="12154587" w:rsidR="005E2453" w:rsidRPr="005837FD" w:rsidRDefault="00716505" w:rsidP="00D75FCC">
      <w:pPr>
        <w:pStyle w:val="Heading5"/>
      </w:pPr>
      <w:r>
        <w:t>PSSM-Composition</w:t>
      </w:r>
    </w:p>
    <w:p w14:paraId="79F0521F" w14:textId="1B36D992" w:rsidR="00B92FFD" w:rsidRDefault="00716505" w:rsidP="00D75FCC">
      <w:r>
        <w:t xml:space="preserve">The PSSM-Composition feature vector </w:t>
      </w:r>
      <w:r w:rsidR="00543DBA">
        <w:t>i</w:t>
      </w:r>
      <w:r>
        <w:t xml:space="preserve">s calculated </w:t>
      </w:r>
      <w:r w:rsidR="00B92FFD">
        <w:t>as:</w:t>
      </w:r>
    </w:p>
    <w:p w14:paraId="637FE52C" w14:textId="77777777" w:rsidR="00B92FFD" w:rsidRDefault="00B92FFD" w:rsidP="00D75FCC"/>
    <w:p w14:paraId="40BB6896" w14:textId="5EF896E4" w:rsidR="005837FD" w:rsidRPr="00B92FFD" w:rsidRDefault="00642F17" w:rsidP="00D75FCC">
      <w:pPr>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e>
          </m:nary>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k</m:t>
          </m:r>
          <m:r>
            <m:rPr>
              <m:sty m:val="p"/>
            </m:rPr>
            <w:rPr>
              <w:rFonts w:ascii="Cambria Math" w:hAnsi="Cambria Math"/>
            </w:rPr>
            <m:t xml:space="preserve"> ∀ </m:t>
          </m:r>
          <m:r>
            <w:rPr>
              <w:rFonts w:ascii="Cambria Math" w:hAnsi="Cambria Math"/>
            </w:rPr>
            <m:t>j</m:t>
          </m:r>
          <m:r>
            <m:rPr>
              <m:sty m:val="p"/>
            </m:rPr>
            <w:rPr>
              <w:rFonts w:ascii="Cambria Math" w:hAnsi="Cambria Math"/>
            </w:rPr>
            <m:t>,</m:t>
          </m:r>
          <m:r>
            <w:rPr>
              <w:rFonts w:ascii="Cambria Math" w:hAnsi="Cambria Math"/>
            </w:rPr>
            <m:t>k</m:t>
          </m:r>
          <m:r>
            <m:rPr>
              <m:sty m:val="p"/>
            </m:rPr>
            <w:rPr>
              <w:rFonts w:ascii="Cambria Math" w:hAnsi="Cambria Math"/>
            </w:rPr>
            <m:t>∈1,2,…,20</m:t>
          </m:r>
        </m:oMath>
      </m:oMathPara>
    </w:p>
    <w:p w14:paraId="119BFC01" w14:textId="281F6F0F" w:rsidR="00B92FFD" w:rsidRDefault="00B92FFD" w:rsidP="00D75FCC"/>
    <w:p w14:paraId="58F44ADE" w14:textId="031ED496" w:rsidR="00B92FFD" w:rsidRDefault="005D3511" w:rsidP="00D75FCC">
      <w:r>
        <w:t>w</w:t>
      </w:r>
      <w:r w:rsidR="00B92FFD">
        <w:t xml:space="preserve">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B92FFD">
        <w:t xml:space="preserve"> is the amino acid residue at position </w:t>
      </w:r>
      <m:oMath>
        <m:r>
          <w:rPr>
            <w:rFonts w:ascii="Cambria Math" w:hAnsi="Cambria Math"/>
          </w:rPr>
          <m:t>i</m:t>
        </m:r>
      </m:oMath>
      <w:r w:rsidR="00B92FFD">
        <w:t xml:space="preserve"> of the sequence</w:t>
      </w:r>
      <w:r w:rsidR="00B271BE">
        <w:t xml:space="preserve"> and</w:t>
      </w:r>
      <w:r w:rsidR="00B92FFD">
        <w:t xml:space="preserv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B92FFD">
        <w:t xml:space="preserve"> is an element in the PSSM </w:t>
      </w:r>
      <w:proofErr w:type="gramStart"/>
      <w:r w:rsidR="00B92FFD">
        <w:t>matri</w:t>
      </w:r>
      <w:r w:rsidR="00B271BE">
        <w:t>x.</w:t>
      </w:r>
      <w:proofErr w:type="gramEnd"/>
    </w:p>
    <w:p w14:paraId="70323BFA" w14:textId="5233E44D" w:rsidR="00B271BE" w:rsidRDefault="00B271BE" w:rsidP="00D75FCC"/>
    <w:p w14:paraId="2BCA3737" w14:textId="3712E747" w:rsidR="00B271BE" w:rsidRDefault="004C5A41" w:rsidP="00D75FCC">
      <w:pPr>
        <w:pStyle w:val="Heading5"/>
      </w:pPr>
      <w:r>
        <w:lastRenderedPageBreak/>
        <w:t>Smoothed-</w:t>
      </w:r>
      <w:proofErr w:type="gramStart"/>
      <w:r>
        <w:t>PSSM</w:t>
      </w:r>
      <w:proofErr w:type="gramEnd"/>
    </w:p>
    <w:p w14:paraId="6B3F6FAC" w14:textId="7D1E40DB" w:rsidR="004C5A41" w:rsidRDefault="001C10CF" w:rsidP="00D75FCC">
      <w:r>
        <w:t xml:space="preserve">Smoothed-PSSM preprocesses the PSSM profile by incorporating information about the neighboring residues using a </w:t>
      </w:r>
      <w:r w:rsidR="008A05F3">
        <w:t>smoothing</w:t>
      </w:r>
      <w:r>
        <w:t xml:space="preserve"> window size of w. Here, each row vector of a residue is represented as follows:</w:t>
      </w:r>
    </w:p>
    <w:p w14:paraId="74B47CB1" w14:textId="4B208A1C" w:rsidR="001C10CF" w:rsidRDefault="001C10CF" w:rsidP="00D75FCC"/>
    <w:p w14:paraId="3A5F3F18" w14:textId="14043A59" w:rsidR="001C10CF" w:rsidRPr="001C10CF" w:rsidRDefault="00642F17" w:rsidP="00D75FCC">
      <w:pPr>
        <w:rPr>
          <w:rFonts w:eastAsiaTheme="minorEastAsia"/>
        </w:rPr>
      </w:pPr>
      <m:oMathPara>
        <m:oMath>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smoothed</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d>
                <m:dPr>
                  <m:ctrlPr>
                    <w:rPr>
                      <w:rFonts w:ascii="Cambria Math" w:hAnsi="Cambria Math"/>
                    </w:rPr>
                  </m:ctrlPr>
                </m:dPr>
                <m:e>
                  <m:r>
                    <w:rPr>
                      <w:rFonts w:ascii="Cambria Math" w:hAnsi="Cambria Math"/>
                    </w:rPr>
                    <m:t>w</m:t>
                  </m:r>
                  <m:r>
                    <m:rPr>
                      <m:sty m:val="p"/>
                    </m:rPr>
                    <w:rPr>
                      <w:rFonts w:ascii="Cambria Math" w:hAnsi="Cambria Math"/>
                    </w:rPr>
                    <m:t>-1</m:t>
                  </m:r>
                </m:e>
              </m:d>
              <m:r>
                <m:rPr>
                  <m:lit/>
                  <m:sty m:val="p"/>
                </m:rPr>
                <w:rPr>
                  <w:rFonts w:ascii="Cambria Math" w:hAnsi="Cambria Math"/>
                </w:rPr>
                <m:t>/</m:t>
              </m:r>
              <m:r>
                <m:rPr>
                  <m:sty m:val="p"/>
                </m:rPr>
                <w:rPr>
                  <w:rFonts w:ascii="Cambria Math" w:hAnsi="Cambria Math"/>
                </w:rPr>
                <m:t>2,</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d>
                <m:dPr>
                  <m:ctrlPr>
                    <w:rPr>
                      <w:rFonts w:ascii="Cambria Math" w:hAnsi="Cambria Math"/>
                    </w:rPr>
                  </m:ctrlPr>
                </m:dPr>
                <m:e>
                  <m:r>
                    <w:rPr>
                      <w:rFonts w:ascii="Cambria Math" w:hAnsi="Cambria Math"/>
                    </w:rPr>
                    <m:t>w</m:t>
                  </m:r>
                  <m:r>
                    <m:rPr>
                      <m:sty m:val="p"/>
                    </m:rPr>
                    <w:rPr>
                      <w:rFonts w:ascii="Cambria Math" w:hAnsi="Cambria Math"/>
                    </w:rPr>
                    <m:t>-1</m:t>
                  </m:r>
                </m:e>
              </m:d>
              <m:r>
                <m:rPr>
                  <m:lit/>
                  <m:sty m:val="p"/>
                </m:rPr>
                <w:rPr>
                  <w:rFonts w:ascii="Cambria Math" w:hAnsi="Cambria Math"/>
                </w:rPr>
                <m:t>/</m:t>
              </m:r>
              <m:r>
                <m:rPr>
                  <m:sty m:val="p"/>
                </m:rPr>
                <w:rPr>
                  <w:rFonts w:ascii="Cambria Math" w:hAnsi="Cambria Math"/>
                </w:rPr>
                <m:t>2,</m:t>
              </m:r>
              <m:r>
                <w:rPr>
                  <w:rFonts w:ascii="Cambria Math" w:hAnsi="Cambria Math"/>
                </w:rPr>
                <m:t>j</m:t>
              </m:r>
            </m:sub>
          </m:sSub>
        </m:oMath>
      </m:oMathPara>
    </w:p>
    <w:p w14:paraId="6300C022" w14:textId="2ED7BEB4" w:rsidR="001C10CF" w:rsidRDefault="001C10CF" w:rsidP="00D75FCC"/>
    <w:p w14:paraId="0C71D19C" w14:textId="01CD59DB" w:rsidR="00543DBA" w:rsidRDefault="001C10CF" w:rsidP="00D75FCC">
      <w:r>
        <w:t xml:space="preserve">Where </w:t>
      </w:r>
      <m:oMath>
        <m:sSub>
          <m:sSubPr>
            <m:ctrlPr>
              <w:rPr>
                <w:rFonts w:ascii="Cambria Math" w:hAnsi="Cambria Math"/>
                <w:i/>
              </w:rPr>
            </m:ctrlPr>
          </m:sSubPr>
          <m:e>
            <m:r>
              <w:rPr>
                <w:rFonts w:ascii="Cambria Math" w:hAnsi="Cambria Math"/>
              </w:rPr>
              <m:t>a</m:t>
            </m:r>
          </m:e>
          <m:sub>
            <m:r>
              <w:rPr>
                <w:rFonts w:ascii="Cambria Math" w:hAnsi="Cambria Math"/>
              </w:rPr>
              <m:t>i,j,smoothed</m:t>
            </m:r>
          </m:sub>
        </m:sSub>
      </m:oMath>
      <w:r>
        <w:t xml:space="preserve"> is an element of the smoothed pssm profile and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is an element of the original </w:t>
      </w:r>
      <w:proofErr w:type="spellStart"/>
      <w:r>
        <w:t>pssm</w:t>
      </w:r>
      <w:proofErr w:type="spellEnd"/>
      <w:r>
        <w:t xml:space="preserve"> </w:t>
      </w:r>
      <w:proofErr w:type="gramStart"/>
      <w:r>
        <w:t>profile.</w:t>
      </w:r>
      <w:proofErr w:type="gramEnd"/>
      <w:r>
        <w:t xml:space="preserve"> </w:t>
      </w:r>
      <w:r w:rsidR="008A05F3">
        <w:t xml:space="preserve">After preprocessing, the feature vector of a protein is created by selecting </w:t>
      </w:r>
      <m:oMath>
        <m:r>
          <w:rPr>
            <w:rFonts w:ascii="Cambria Math" w:hAnsi="Cambria Math"/>
          </w:rPr>
          <m:t>k</m:t>
        </m:r>
      </m:oMath>
      <w:r w:rsidR="008A05F3">
        <w:t xml:space="preserve"> residues based on a sliding window of size </w:t>
      </w:r>
      <m:oMath>
        <m:r>
          <w:rPr>
            <w:rFonts w:ascii="Cambria Math" w:hAnsi="Cambria Math"/>
          </w:rPr>
          <m:t>k</m:t>
        </m:r>
      </m:oMath>
      <w:r w:rsidR="008A05F3">
        <w:t xml:space="preserve">. </w:t>
      </w:r>
    </w:p>
    <w:p w14:paraId="0F70ADBA" w14:textId="77777777" w:rsidR="00543DBA" w:rsidRDefault="00543DBA" w:rsidP="00D75FCC"/>
    <w:p w14:paraId="25BBDDE1" w14:textId="1ECB8826" w:rsidR="001C10CF" w:rsidRDefault="00543DBA" w:rsidP="00D75FCC">
      <w:pPr>
        <w:pStyle w:val="Heading5"/>
        <w:rPr>
          <w:rFonts w:eastAsiaTheme="minorEastAsia"/>
        </w:rPr>
      </w:pPr>
      <w:r>
        <w:rPr>
          <w:rFonts w:eastAsiaTheme="minorEastAsia"/>
        </w:rPr>
        <w:t>AB-PSSM</w:t>
      </w:r>
      <w:r w:rsidR="008A05F3">
        <w:rPr>
          <w:rFonts w:eastAsiaTheme="minorEastAsia"/>
        </w:rPr>
        <w:t xml:space="preserve">  </w:t>
      </w:r>
    </w:p>
    <w:p w14:paraId="0E6E7A90" w14:textId="77777777" w:rsidR="00543DBA" w:rsidRDefault="00543DBA" w:rsidP="00D75FCC">
      <w:r>
        <w:t>AB-PSSM constructs a feature set from PSSM matrix by dividing the matrix into 20 blocks where each block has number of rows equivalent to 5% of the length of protein sequence under consideration and 20 columns corresponding to the 20 types of amino acids. The feature vector is constructed as follows:</w:t>
      </w:r>
    </w:p>
    <w:p w14:paraId="7B0C489E" w14:textId="77777777" w:rsidR="00543DBA" w:rsidRDefault="00543DBA" w:rsidP="00D75FCC"/>
    <w:p w14:paraId="0132DF58" w14:textId="55B3516A" w:rsidR="00543DBA" w:rsidRPr="00543DBA" w:rsidRDefault="00642F17" w:rsidP="00D75FCC">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B</m:t>
                  </m:r>
                </m:e>
                <m:sub>
                  <m:r>
                    <w:rPr>
                      <w:rFonts w:ascii="Cambria Math" w:hAnsi="Cambria Math"/>
                    </w:rPr>
                    <m:t>j</m:t>
                  </m:r>
                </m:sub>
              </m:sSub>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B</m:t>
                  </m:r>
                </m:e>
                <m:sub>
                  <m:r>
                    <w:rPr>
                      <w:rFonts w:ascii="Cambria Math" w:hAnsi="Cambria Math"/>
                    </w:rPr>
                    <m:t>j</m:t>
                  </m:r>
                </m:sub>
              </m:sSub>
            </m:sup>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e>
          </m:nary>
        </m:oMath>
      </m:oMathPara>
    </w:p>
    <w:p w14:paraId="5B472F6A" w14:textId="54F2E287" w:rsidR="00543DBA" w:rsidRDefault="00543DBA" w:rsidP="00D75FCC"/>
    <w:p w14:paraId="04E939E6" w14:textId="574FC2D6" w:rsidR="00543DBA" w:rsidRDefault="00543DBA" w:rsidP="00D75FCC">
      <w:r>
        <w:t xml:space="preserve">Where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t xml:space="preserve"> is the size of the block,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j</m:t>
            </m:r>
          </m:sup>
        </m:sSubSup>
      </m:oMath>
      <w:r>
        <w:t xml:space="preserve"> is a vector of size 20 extracted from the PSSM profile corresponding to the </w:t>
      </w:r>
      <m:oMath>
        <m:r>
          <w:rPr>
            <w:rFonts w:ascii="Cambria Math" w:hAnsi="Cambria Math"/>
          </w:rPr>
          <m:t>i</m:t>
        </m:r>
      </m:oMath>
      <w:r>
        <w:t xml:space="preserve">-th row in the </w:t>
      </w:r>
      <m:oMath>
        <m:r>
          <w:rPr>
            <w:rFonts w:ascii="Cambria Math" w:hAnsi="Cambria Math"/>
          </w:rPr>
          <m:t>j</m:t>
        </m:r>
      </m:oMath>
      <w:r>
        <w:t xml:space="preserve">-th </w:t>
      </w:r>
      <w:proofErr w:type="gramStart"/>
      <w:r>
        <w:t>block.</w:t>
      </w:r>
      <w:proofErr w:type="gramEnd"/>
      <w:r>
        <w:t xml:space="preserve"> </w:t>
      </w:r>
    </w:p>
    <w:p w14:paraId="66299CFE" w14:textId="6578A4CC" w:rsidR="00543DBA" w:rsidRDefault="00543DBA" w:rsidP="00D75FCC"/>
    <w:p w14:paraId="60570EDC" w14:textId="511E88EF" w:rsidR="00543DBA" w:rsidRDefault="00543DBA" w:rsidP="00D75FCC">
      <w:pPr>
        <w:pStyle w:val="Heading5"/>
        <w:rPr>
          <w:rFonts w:eastAsiaTheme="minorEastAsia"/>
        </w:rPr>
      </w:pPr>
      <w:r>
        <w:rPr>
          <w:rFonts w:eastAsiaTheme="minorEastAsia"/>
        </w:rPr>
        <w:t>RPM-PSSM</w:t>
      </w:r>
    </w:p>
    <w:p w14:paraId="1E53552D" w14:textId="4EA2FF1E" w:rsidR="00543DBA" w:rsidRDefault="00543DBA" w:rsidP="00D75FCC">
      <w:r>
        <w:t>The RPM-PSSM vector is calculated as:</w:t>
      </w:r>
    </w:p>
    <w:p w14:paraId="274F4DA5" w14:textId="2C9B9091" w:rsidR="00543DBA" w:rsidRDefault="00543DBA" w:rsidP="00D75FCC"/>
    <w:p w14:paraId="183E6819" w14:textId="29877F59" w:rsidR="00001F2D" w:rsidRPr="00C15DD4" w:rsidRDefault="00642F17" w:rsidP="00D75FCC">
      <w:pPr>
        <w:rPr>
          <w:rFonts w:eastAsiaTheme="minorEastAsia"/>
        </w:rPr>
      </w:pPr>
      <m:oMathPara>
        <m:oMath>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W</m:t>
                  </m:r>
                </m:e>
                <m:sub>
                  <m:r>
                    <w:rPr>
                      <w:rFonts w:ascii="Cambria Math" w:hAnsi="Cambria Math"/>
                    </w:rPr>
                    <m:t>k</m:t>
                  </m:r>
                  <m:r>
                    <m:rPr>
                      <m:sty m:val="p"/>
                    </m:rPr>
                    <w:rPr>
                      <w:rFonts w:ascii="Cambria Math" w:hAnsi="Cambria Math"/>
                    </w:rPr>
                    <m:t>,</m:t>
                  </m:r>
                  <m:r>
                    <w:rPr>
                      <w:rFonts w:ascii="Cambria Math" w:hAnsi="Cambria Math"/>
                    </w:rPr>
                    <m:t>j</m:t>
                  </m:r>
                </m:sub>
              </m:sSub>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 xml:space="preserve"> </m:t>
              </m:r>
              <m:r>
                <w:rPr>
                  <w:rFonts w:ascii="Cambria Math" w:hAnsi="Cambria Math"/>
                </w:rPr>
                <m:t>if</m:t>
              </m:r>
            </m:e>
          </m:nary>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k</m:t>
          </m:r>
          <m:r>
            <m:rPr>
              <m:sty m:val="p"/>
            </m:rPr>
            <w:rPr>
              <w:rFonts w:ascii="Cambria Math" w:hAnsi="Cambria Math"/>
            </w:rPr>
            <m:t xml:space="preserve"> &amp; </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 xml:space="preserve">&gt;0 ∀ </m:t>
          </m:r>
          <m:r>
            <w:rPr>
              <w:rFonts w:ascii="Cambria Math" w:hAnsi="Cambria Math"/>
            </w:rPr>
            <m:t>j</m:t>
          </m:r>
          <m:r>
            <m:rPr>
              <m:sty m:val="p"/>
            </m:rPr>
            <w:rPr>
              <w:rFonts w:ascii="Cambria Math" w:hAnsi="Cambria Math"/>
            </w:rPr>
            <m:t>,</m:t>
          </m:r>
          <m:r>
            <w:rPr>
              <w:rFonts w:ascii="Cambria Math" w:hAnsi="Cambria Math"/>
            </w:rPr>
            <m:t>k</m:t>
          </m:r>
          <m:r>
            <m:rPr>
              <m:sty m:val="p"/>
            </m:rPr>
            <w:rPr>
              <w:rFonts w:ascii="Cambria Math" w:hAnsi="Cambria Math"/>
            </w:rPr>
            <m:t>∈1,2,…,20</m:t>
          </m:r>
        </m:oMath>
      </m:oMathPara>
    </w:p>
    <w:p w14:paraId="384D2E58" w14:textId="77777777" w:rsidR="00001F2D" w:rsidRDefault="00001F2D" w:rsidP="00D75FCC"/>
    <w:p w14:paraId="28627807" w14:textId="3867F4D6" w:rsidR="00543DBA" w:rsidRDefault="00543DBA" w:rsidP="00D75FCC">
      <w:r>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amino acid residue at position </w:t>
      </w:r>
      <m:oMath>
        <m:r>
          <w:rPr>
            <w:rFonts w:ascii="Cambria Math" w:hAnsi="Cambria Math"/>
          </w:rPr>
          <m:t>i</m:t>
        </m:r>
      </m:oMath>
      <w:r>
        <w:t xml:space="preserve"> of the sequence and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 is an element in the PSSM matrix</w:t>
      </w:r>
      <w:r w:rsidR="00001F2D">
        <w:t xml:space="preserve"> and </w:t>
      </w:r>
      <m:oMath>
        <m:sSub>
          <m:sSubPr>
            <m:ctrlPr>
              <w:rPr>
                <w:rFonts w:ascii="Cambria Math" w:hAnsi="Cambria Math"/>
                <w:i/>
              </w:rPr>
            </m:ctrlPr>
          </m:sSubPr>
          <m:e>
            <m:r>
              <w:rPr>
                <w:rFonts w:ascii="Cambria Math" w:hAnsi="Cambria Math"/>
              </w:rPr>
              <m:t>W</m:t>
            </m:r>
          </m:e>
          <m:sub>
            <m:r>
              <w:rPr>
                <w:rFonts w:ascii="Cambria Math" w:hAnsi="Cambria Math"/>
              </w:rPr>
              <m:t>k,j</m:t>
            </m:r>
          </m:sub>
        </m:sSub>
      </m:oMath>
      <w:r w:rsidR="00001F2D">
        <w:t xml:space="preserve"> is the number of amino acids of type </w:t>
      </w:r>
      <m:oMath>
        <m:r>
          <w:rPr>
            <w:rFonts w:ascii="Cambria Math" w:hAnsi="Cambria Math"/>
          </w:rPr>
          <m:t>k</m:t>
        </m:r>
      </m:oMath>
      <w:r w:rsidR="00001F2D">
        <w:t xml:space="preserve"> in column </w:t>
      </w:r>
      <m:oMath>
        <m:r>
          <w:rPr>
            <w:rFonts w:ascii="Cambria Math" w:hAnsi="Cambria Math"/>
          </w:rPr>
          <m:t>j</m:t>
        </m:r>
      </m:oMath>
      <w:r w:rsidR="00001F2D">
        <w:t xml:space="preserve"> of the PSSM matrix.</w:t>
      </w:r>
    </w:p>
    <w:p w14:paraId="75A8176A" w14:textId="77777777" w:rsidR="00716505" w:rsidRPr="005837FD" w:rsidRDefault="00716505" w:rsidP="00D75FCC"/>
    <w:p w14:paraId="5CA97729" w14:textId="343600C7" w:rsidR="008E4FA9" w:rsidRDefault="00320921" w:rsidP="00D75FCC">
      <w:pPr>
        <w:pStyle w:val="Heading3"/>
      </w:pPr>
      <w:r w:rsidRPr="00F64A27">
        <w:t xml:space="preserve">Ensemble Method for </w:t>
      </w:r>
      <w:r w:rsidR="00FE7C8A">
        <w:t xml:space="preserve">TE </w:t>
      </w:r>
      <w:r w:rsidRPr="00F64A27">
        <w:t>Classification</w:t>
      </w:r>
    </w:p>
    <w:p w14:paraId="68F79B1D" w14:textId="3626DC4A" w:rsidR="008E4FA9" w:rsidRPr="008E4FA9" w:rsidRDefault="008E4FA9" w:rsidP="00D75FCC">
      <w:pPr>
        <w:pStyle w:val="Heading4"/>
      </w:pPr>
      <w:r>
        <w:t>Model Description</w:t>
      </w:r>
    </w:p>
    <w:p w14:paraId="60C1EE28" w14:textId="27119E68" w:rsidR="00320921" w:rsidRDefault="00320921" w:rsidP="00D75FCC">
      <w:r w:rsidRPr="003B600E">
        <w:t xml:space="preserve">Our ensemble framework </w:t>
      </w:r>
      <w:r w:rsidR="00E67FB7">
        <w:t>comprises of</w:t>
      </w:r>
      <w:r w:rsidRPr="003B600E">
        <w:t xml:space="preserve"> </w:t>
      </w:r>
      <w:r w:rsidR="0001009E">
        <w:t>47</w:t>
      </w:r>
      <w:r w:rsidRPr="003B600E">
        <w:t xml:space="preserve"> base learners which provide </w:t>
      </w:r>
      <w:r w:rsidR="005F68BE">
        <w:t xml:space="preserve">their </w:t>
      </w:r>
      <w:r w:rsidRPr="003B600E">
        <w:t>output</w:t>
      </w:r>
      <w:r w:rsidR="002A39E0">
        <w:t>s</w:t>
      </w:r>
      <w:r w:rsidRPr="003B600E">
        <w:t xml:space="preserve"> to a meta learner that predic</w:t>
      </w:r>
      <w:r w:rsidR="0080517B">
        <w:t>ts</w:t>
      </w:r>
      <w:r w:rsidRPr="003B600E">
        <w:t xml:space="preserve"> the enzyme </w:t>
      </w:r>
      <w:r>
        <w:t xml:space="preserve">specificity </w:t>
      </w:r>
      <w:r w:rsidRPr="003B600E">
        <w:t xml:space="preserve">class. Although </w:t>
      </w:r>
      <w:proofErr w:type="gramStart"/>
      <w:r w:rsidRPr="003B600E">
        <w:t>all of</w:t>
      </w:r>
      <w:proofErr w:type="gramEnd"/>
      <w:r w:rsidRPr="003B600E">
        <w:t xml:space="preserve"> our base learners </w:t>
      </w:r>
      <w:r w:rsidR="0080517B">
        <w:t>a</w:t>
      </w:r>
      <w:r w:rsidRPr="003B600E">
        <w:t>re trained using the same principle</w:t>
      </w:r>
      <w:r>
        <w:t xml:space="preserve"> (SVM </w:t>
      </w:r>
      <w:r w:rsidR="00F54801">
        <w:t>or</w:t>
      </w:r>
      <w:r>
        <w:t xml:space="preserve"> NN</w:t>
      </w:r>
      <w:r w:rsidR="00F54801">
        <w:t xml:space="preserve"> or GBT</w:t>
      </w:r>
      <w:r>
        <w:t>)</w:t>
      </w:r>
      <w:r w:rsidRPr="003B600E">
        <w:t xml:space="preserve">, the heterogeneity among them </w:t>
      </w:r>
      <w:r w:rsidR="0080517B">
        <w:t>i</w:t>
      </w:r>
      <w:r w:rsidRPr="003B600E">
        <w:t xml:space="preserve">s governed </w:t>
      </w:r>
      <w:r w:rsidR="0080517B">
        <w:t xml:space="preserve">by the </w:t>
      </w:r>
      <w:r w:rsidR="0001009E">
        <w:t>47</w:t>
      </w:r>
      <w:r w:rsidR="0080517B">
        <w:t xml:space="preserve"> </w:t>
      </w:r>
      <w:r w:rsidRPr="003B600E">
        <w:t xml:space="preserve">different feature </w:t>
      </w:r>
      <w:r w:rsidR="0080517B">
        <w:t>extraction</w:t>
      </w:r>
      <w:r w:rsidRPr="003B600E">
        <w:t xml:space="preserve"> techniques </w:t>
      </w:r>
      <w:r w:rsidR="0080517B">
        <w:t>(</w:t>
      </w:r>
      <w:r w:rsidRPr="003B600E">
        <w:t xml:space="preserve">described </w:t>
      </w:r>
      <w:r>
        <w:t xml:space="preserve">in the </w:t>
      </w:r>
      <w:hyperlink w:anchor="_Feature_Extraction" w:history="1">
        <w:r w:rsidRPr="007C7A8E">
          <w:rPr>
            <w:rStyle w:val="SubtleReference"/>
          </w:rPr>
          <w:t>Feature Extraction</w:t>
        </w:r>
      </w:hyperlink>
      <w:r>
        <w:t xml:space="preserve"> section</w:t>
      </w:r>
      <w:r w:rsidR="0080517B">
        <w:t>)</w:t>
      </w:r>
      <w:r>
        <w:t xml:space="preserve"> used to encode the set of </w:t>
      </w:r>
      <w:r w:rsidR="0080517B">
        <w:t>TE</w:t>
      </w:r>
      <w:r>
        <w:t xml:space="preserve"> sequences</w:t>
      </w:r>
      <w:r w:rsidR="0080517B">
        <w:t xml:space="preserve">. Each of the </w:t>
      </w:r>
      <w:r w:rsidR="0001009E">
        <w:t>47</w:t>
      </w:r>
      <w:r w:rsidR="0080517B">
        <w:t xml:space="preserve"> different feature extraction techniques creates a unique feature vector representation of TEs which serve as input to a designated base learner</w:t>
      </w:r>
      <w:r w:rsidRPr="003B600E">
        <w:t xml:space="preserve">. </w:t>
      </w:r>
      <w:r w:rsidR="002A39E0">
        <w:t xml:space="preserve">The base learner trained on the set of encoded TE sequences yields the predicted substrate specificity </w:t>
      </w:r>
      <w:r w:rsidR="002A39E0">
        <w:lastRenderedPageBreak/>
        <w:t xml:space="preserve">of a given TE sequence as an output. </w:t>
      </w:r>
      <w:r>
        <w:t xml:space="preserve">The outputs of the </w:t>
      </w:r>
      <m:oMath>
        <m:r>
          <w:rPr>
            <w:rFonts w:ascii="Cambria Math" w:hAnsi="Cambria Math"/>
          </w:rPr>
          <m:t>k</m:t>
        </m:r>
      </m:oMath>
      <w:r w:rsidR="002A39E0">
        <w:t xml:space="preserve">-best </w:t>
      </w:r>
      <w:r>
        <w:t xml:space="preserve">base learners </w:t>
      </w:r>
      <w:r w:rsidR="002A39E0">
        <w:t>are</w:t>
      </w:r>
      <w:r>
        <w:t xml:space="preserve"> passed on to the meta learner that use</w:t>
      </w:r>
      <w:r w:rsidR="002A39E0">
        <w:t>s</w:t>
      </w:r>
      <w:r>
        <w:t xml:space="preserve"> a majority voting scheme</w:t>
      </w:r>
      <w:r w:rsidR="00241A8A">
        <w:t xml:space="preserve"> (described in </w:t>
      </w:r>
      <w:hyperlink w:anchor="_The_Meta_Learner" w:history="1">
        <w:r w:rsidR="00241A8A" w:rsidRPr="000841E8">
          <w:rPr>
            <w:rStyle w:val="SubtleReference"/>
          </w:rPr>
          <w:t>The Meta Learner</w:t>
        </w:r>
      </w:hyperlink>
      <w:r w:rsidR="00241A8A">
        <w:t xml:space="preserve"> section)</w:t>
      </w:r>
      <w:r>
        <w:t xml:space="preserve"> to predict the enzyme specificity category</w:t>
      </w:r>
      <w:r w:rsidR="002A39E0">
        <w:t xml:space="preserve">. The </w:t>
      </w:r>
      <m:oMath>
        <m:r>
          <w:rPr>
            <w:rFonts w:ascii="Cambria Math" w:hAnsi="Cambria Math"/>
          </w:rPr>
          <m:t>k</m:t>
        </m:r>
      </m:oMath>
      <w:r w:rsidR="002A39E0">
        <w:t>-best base le</w:t>
      </w:r>
      <w:proofErr w:type="spellStart"/>
      <w:r w:rsidR="002A39E0">
        <w:t>arners</w:t>
      </w:r>
      <w:proofErr w:type="spellEnd"/>
      <w:r w:rsidR="002A39E0">
        <w:t xml:space="preserve"> are selected </w:t>
      </w:r>
      <w:proofErr w:type="gramStart"/>
      <w:r w:rsidR="000D54C8">
        <w:t>on the basis</w:t>
      </w:r>
      <w:r w:rsidR="006A1F7D">
        <w:t xml:space="preserve"> o</w:t>
      </w:r>
      <w:r w:rsidR="000D54C8">
        <w:t>f</w:t>
      </w:r>
      <w:proofErr w:type="gramEnd"/>
      <w:r w:rsidR="006A1F7D">
        <w:t xml:space="preserve"> their performance on validation set as described in </w:t>
      </w:r>
      <w:hyperlink w:anchor="_Model_Training_1" w:history="1">
        <w:r w:rsidR="006A1F7D" w:rsidRPr="007C7A8E">
          <w:rPr>
            <w:rStyle w:val="SubtleReference"/>
          </w:rPr>
          <w:t>Model Training</w:t>
        </w:r>
      </w:hyperlink>
      <w:r w:rsidR="006A1F7D">
        <w:t xml:space="preserve"> section. </w:t>
      </w:r>
      <w:r w:rsidRPr="003B600E">
        <w:t xml:space="preserve">The workflow of our </w:t>
      </w:r>
      <w:r>
        <w:t xml:space="preserve">ensemble </w:t>
      </w:r>
      <w:r w:rsidRPr="003B600E">
        <w:t>model is presented</w:t>
      </w:r>
      <w:r>
        <w:t xml:space="preserve"> in </w:t>
      </w:r>
      <w:r w:rsidR="00487170">
        <w:rPr>
          <w:b/>
          <w:bCs/>
        </w:rPr>
        <w:fldChar w:fldCharType="begin"/>
      </w:r>
      <w:r w:rsidR="00487170">
        <w:instrText xml:space="preserve"> REF _Ref61880935 \h </w:instrText>
      </w:r>
      <w:r w:rsidR="00487170">
        <w:rPr>
          <w:b/>
          <w:bCs/>
        </w:rPr>
      </w:r>
      <w:r w:rsidR="00487170">
        <w:rPr>
          <w:b/>
          <w:bCs/>
        </w:rPr>
        <w:fldChar w:fldCharType="separate"/>
      </w:r>
      <w:r w:rsidR="00487170" w:rsidRPr="00487170">
        <w:rPr>
          <w:b/>
          <w:bCs/>
        </w:rPr>
        <w:t xml:space="preserve">Figure </w:t>
      </w:r>
      <w:r w:rsidR="00487170" w:rsidRPr="00487170">
        <w:rPr>
          <w:b/>
          <w:bCs/>
          <w:noProof/>
        </w:rPr>
        <w:t>2</w:t>
      </w:r>
      <w:r w:rsidR="00487170">
        <w:rPr>
          <w:b/>
          <w:bCs/>
        </w:rPr>
        <w:fldChar w:fldCharType="end"/>
      </w:r>
      <w:r w:rsidR="00487170">
        <w:t>.</w:t>
      </w:r>
      <w:r>
        <w:t xml:space="preserve"> </w:t>
      </w:r>
    </w:p>
    <w:p w14:paraId="0ADA4D8D" w14:textId="77777777" w:rsidR="00320921" w:rsidRDefault="00320921" w:rsidP="00D75FCC"/>
    <w:p w14:paraId="73DDC59A" w14:textId="50CEDEFE" w:rsidR="00320921" w:rsidRPr="00C01EBC" w:rsidRDefault="00320921" w:rsidP="00D75FCC">
      <w:pPr>
        <w:pStyle w:val="Heading4"/>
      </w:pPr>
      <w:r w:rsidRPr="00C01EBC">
        <w:t>The Base Learner</w:t>
      </w:r>
      <w:r w:rsidR="008E4FA9">
        <w:t>s</w:t>
      </w:r>
    </w:p>
    <w:p w14:paraId="1DF2ABAB" w14:textId="77777777" w:rsidR="00320921" w:rsidRPr="00860631" w:rsidRDefault="00320921" w:rsidP="00D75FCC">
      <w:pPr>
        <w:pStyle w:val="Heading5"/>
      </w:pPr>
      <w:r w:rsidRPr="00860631">
        <w:t xml:space="preserve">Support Vector Machine </w:t>
      </w:r>
    </w:p>
    <w:p w14:paraId="01B08961" w14:textId="1BEB2F0D" w:rsidR="00320921" w:rsidRPr="001E14BA" w:rsidRDefault="00320921" w:rsidP="00D75FCC">
      <w:r>
        <w:t xml:space="preserve">The Support Vector Machine based learner of enzyme specificity prediction included Principal Component Analysis (PCA) for dimensionality reduction of the feature space followed by a Support Vector Classifier </w:t>
      </w:r>
      <w:r>
        <w:fldChar w:fldCharType="begin" w:fldLock="1"/>
      </w:r>
      <w:r w:rsidR="00DB0748">
        <w:instrText>ADDIN CSL_CITATION {"citationItems":[{"id":"ITEM-1","itemData":{"DOI":"10.1145/130385.130401","ISBN":"089791497X","abstract":"A training algorithm that maximizes the margin between the training patterns and the decision boundary is presented. The technique is applicable to a wide variety of classification functions, including Perceptrons, polynomials, and Radial Basis Functions. The effective number of parameters is adjusted automatically to match the complexity of the problem. The solution is expressed as a linear combination of supporting patterns. These are the subset of training patterns that are closest to the decision boundary. Bounds on the generalization performance based on the leave-one-out method and the VC-dimension are given. Experimental results on optical character recognition problems demonstrate the good generalization obtained when compared with other learning algorithms.","author":[{"dropping-particle":"","family":"Boser","given":"Bernhard E.","non-dropping-particle":"","parse-names":false,"suffix":""},{"dropping-particle":"","family":"Guyon","given":"Isabelle M.","non-dropping-particle":"","parse-names":false,"suffix":""},{"dropping-particle":"","family":"Vapnik","given":"Vladimir N.","non-dropping-particle":"","parse-names":false,"suffix":""}],"container-title":"Proceedings of the Fifth Annual ACM Workshop on Computational Learning Theory","id":"ITEM-1","issued":{"date-parts":[["1992"]]},"title":"Training algorithm for optimal margin classifiers","type":"paper-conference"},"uris":["http://www.mendeley.com/documents/?uuid=de9330c4-d763-439e-b27d-49924e58a3f7","http://www.mendeley.com/documents/?uuid=d83cf416-5488-4570-80ad-819e179d0c36"]}],"mendeley":{"formattedCitation":"[88]","plainTextFormattedCitation":"[88]","previouslyFormattedCitation":"[87]"},"properties":{"noteIndex":0},"schema":"https://github.com/citation-style-language/schema/raw/master/csl-citation.json"}</w:instrText>
      </w:r>
      <w:r>
        <w:fldChar w:fldCharType="separate"/>
      </w:r>
      <w:r w:rsidR="00DB0748" w:rsidRPr="00DB0748">
        <w:rPr>
          <w:noProof/>
        </w:rPr>
        <w:t>[88]</w:t>
      </w:r>
      <w:r>
        <w:fldChar w:fldCharType="end"/>
      </w:r>
      <w:r>
        <w:t xml:space="preserve"> to predict enzyme specificity class. The PCA based dimensionality reduction step was carried out to decrease the number of parameters required to train an SVM model and make the model more generalizable. The one versus one strategy was used </w:t>
      </w:r>
      <w:r w:rsidR="009F1EA5">
        <w:t xml:space="preserve">to adapt the SVM for </w:t>
      </w:r>
      <w:r>
        <w:t>multi-class classification</w:t>
      </w:r>
      <w:r w:rsidR="003D052E">
        <w:t xml:space="preserve"> </w:t>
      </w:r>
      <w:r w:rsidR="003D052E">
        <w:fldChar w:fldCharType="begin" w:fldLock="1"/>
      </w:r>
      <w:r w:rsidR="00DB0748">
        <w:instrText>ADDIN CSL_CITATION {"citationItems":[{"id":"ITEM-1","itemData":{"abstract":"Supervised classification algorithms aim at producing a learning model from a labeled training set. Various successful techniques have been pro-posed to solve the problem in the binary classification case. The multi-class classification case is more delicate, as many of the algorithms were introduced basically to solve binary classification problems. In this short survey we investigate the various techniques for solving the multiclass classification problem.","author":[{"dropping-particle":"","family":"Aly","given":"Mohamed","non-dropping-particle":"","parse-names":false,"suffix":""},{"dropping-particle":"","family":"Edu&gt;","given":"&lt;malaa@caltech","non-dropping-particle":"","parse-names":false,"suffix":""}],"container-title":"Neural Netw","id":"ITEM-1","issued":{"date-parts":[["2005"]]},"title":"Survey on multiclass classification methods","type":"article-journal"},"uris":["http://www.mendeley.com/documents/?uuid=b2afae20-6498-49af-8adf-9e93dbc7c99e","http://www.mendeley.com/documents/?uuid=52e6abe8-51b1-43ec-87c9-93b1123cfcdd"]}],"mendeley":{"formattedCitation":"[89]","plainTextFormattedCitation":"[89]","previouslyFormattedCitation":"[88]"},"properties":{"noteIndex":0},"schema":"https://github.com/citation-style-language/schema/raw/master/csl-citation.json"}</w:instrText>
      </w:r>
      <w:r w:rsidR="003D052E">
        <w:fldChar w:fldCharType="separate"/>
      </w:r>
      <w:r w:rsidR="00DB0748" w:rsidRPr="00DB0748">
        <w:rPr>
          <w:noProof/>
        </w:rPr>
        <w:t>[89]</w:t>
      </w:r>
      <w:r w:rsidR="003D052E">
        <w:fldChar w:fldCharType="end"/>
      </w:r>
      <w:r>
        <w:t xml:space="preserve">. The number of PCA components, SVM model kernel, regularization parameter C and kernel coefficient gamma were selected by optimizing these hyperparameters using a </w:t>
      </w:r>
      <w:r w:rsidR="00110CDC">
        <w:t>10</w:t>
      </w:r>
      <w:r>
        <w:t xml:space="preserve">-fold cross validation scheme </w:t>
      </w:r>
      <w:r w:rsidR="007E07C5">
        <w:t>(</w:t>
      </w:r>
      <w:r>
        <w:t xml:space="preserve">described in </w:t>
      </w:r>
      <w:hyperlink w:anchor="_Model_Training" w:history="1">
        <w:r w:rsidRPr="000841E8">
          <w:rPr>
            <w:rStyle w:val="SubtleReference"/>
          </w:rPr>
          <w:t>Model Training</w:t>
        </w:r>
      </w:hyperlink>
      <w:r>
        <w:t xml:space="preserve"> section</w:t>
      </w:r>
      <w:r w:rsidR="007E07C5">
        <w:t>)</w:t>
      </w:r>
      <w:r>
        <w:t xml:space="preserve">. </w:t>
      </w:r>
    </w:p>
    <w:p w14:paraId="6C9301F0" w14:textId="77777777" w:rsidR="00320921" w:rsidRDefault="00320921" w:rsidP="00D75FCC"/>
    <w:p w14:paraId="5EBE3AC4" w14:textId="77777777" w:rsidR="00320921" w:rsidRDefault="00320921" w:rsidP="00D75FCC">
      <w:pPr>
        <w:pStyle w:val="Heading5"/>
      </w:pPr>
      <w:r>
        <w:t>Neural Network</w:t>
      </w:r>
    </w:p>
    <w:p w14:paraId="42E1553C" w14:textId="60B1E3EC" w:rsidR="00320921" w:rsidRDefault="00320921" w:rsidP="00D75FCC">
      <w:r w:rsidRPr="00B738DA">
        <w:t xml:space="preserve">The </w:t>
      </w:r>
      <w:r>
        <w:t>N</w:t>
      </w:r>
      <w:r w:rsidR="00731E7C">
        <w:t xml:space="preserve">eural </w:t>
      </w:r>
      <w:r>
        <w:t>N</w:t>
      </w:r>
      <w:r w:rsidR="00731E7C">
        <w:t>etwork</w:t>
      </w:r>
      <w:r w:rsidRPr="00B738DA">
        <w:t xml:space="preserve"> </w:t>
      </w:r>
      <w:r>
        <w:t>based learner</w:t>
      </w:r>
      <w:r w:rsidRPr="00B738DA">
        <w:t xml:space="preserve"> of enzyme specificity prediction included Principal Component Analysis </w:t>
      </w:r>
      <w:r>
        <w:t>for</w:t>
      </w:r>
      <w:r w:rsidRPr="00B738DA">
        <w:t xml:space="preserve"> dimensionality reduction </w:t>
      </w:r>
      <w:r>
        <w:t xml:space="preserve">of the feature space </w:t>
      </w:r>
      <w:r w:rsidRPr="00B738DA">
        <w:t>followed by a</w:t>
      </w:r>
      <w:r>
        <w:t>n Artificial</w:t>
      </w:r>
      <w:r w:rsidRPr="00B738DA">
        <w:t xml:space="preserve"> </w:t>
      </w:r>
      <w:r>
        <w:t>Neural Network</w:t>
      </w:r>
      <w:r w:rsidRPr="00B738DA">
        <w:t xml:space="preserve"> </w:t>
      </w:r>
      <w:r>
        <w:t>c</w:t>
      </w:r>
      <w:r w:rsidRPr="00B738DA">
        <w:t xml:space="preserve">lassifier </w:t>
      </w:r>
      <w:r>
        <w:t>to predict enzyme specificity class</w:t>
      </w:r>
      <w:r w:rsidRPr="00B738DA">
        <w:t xml:space="preserve">. The PCA based dimensionality reduction step was carried out to decrease the number of parameters required to train an </w:t>
      </w:r>
      <w:r>
        <w:t>NN</w:t>
      </w:r>
      <w:r w:rsidRPr="00B738DA">
        <w:t xml:space="preserve"> model and make the model more generalizable. The number of PCA components, </w:t>
      </w:r>
      <w:r>
        <w:t>hidden layer size of NN</w:t>
      </w:r>
      <w:r w:rsidRPr="00B738DA">
        <w:t xml:space="preserve">, </w:t>
      </w:r>
      <w:r>
        <w:t>initial learning rate</w:t>
      </w:r>
      <w:r w:rsidRPr="00B738DA">
        <w:t xml:space="preserve"> and </w:t>
      </w:r>
      <w:r>
        <w:t>L2 regularization parameter alpha</w:t>
      </w:r>
      <w:r w:rsidRPr="00B738DA">
        <w:t xml:space="preserve"> were selected by optimizing these hyperparameters using a </w:t>
      </w:r>
      <w:r w:rsidR="00110CDC">
        <w:t>10</w:t>
      </w:r>
      <w:r w:rsidRPr="00B738DA">
        <w:t xml:space="preserve">-fold cross validation scheme </w:t>
      </w:r>
      <w:r w:rsidR="007E07C5">
        <w:t>(</w:t>
      </w:r>
      <w:r w:rsidRPr="00B738DA">
        <w:t xml:space="preserve">described in </w:t>
      </w:r>
      <w:hyperlink w:anchor="_Model_Training" w:history="1">
        <w:r w:rsidRPr="000841E8">
          <w:rPr>
            <w:rStyle w:val="SubtleReference"/>
          </w:rPr>
          <w:t>Model Training</w:t>
        </w:r>
      </w:hyperlink>
      <w:r w:rsidRPr="00B738DA">
        <w:t xml:space="preserve"> section</w:t>
      </w:r>
      <w:r w:rsidR="007E07C5">
        <w:t>)</w:t>
      </w:r>
      <w:r w:rsidRPr="00B738DA">
        <w:t>.</w:t>
      </w:r>
    </w:p>
    <w:p w14:paraId="67C5C188" w14:textId="289E679B" w:rsidR="00487170" w:rsidRDefault="00487170" w:rsidP="00D75FCC"/>
    <w:p w14:paraId="66C22B86" w14:textId="77777777" w:rsidR="00487170" w:rsidRDefault="00487170" w:rsidP="00D75FCC">
      <w:r>
        <w:rPr>
          <w:noProof/>
        </w:rPr>
        <w:drawing>
          <wp:inline distT="0" distB="0" distL="0" distR="0" wp14:anchorId="5D4829C7" wp14:editId="7CF4A23C">
            <wp:extent cx="5943600" cy="251456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rcRect t="2381" b="2381"/>
                    <a:stretch>
                      <a:fillRect/>
                    </a:stretch>
                  </pic:blipFill>
                  <pic:spPr bwMode="auto">
                    <a:xfrm>
                      <a:off x="0" y="0"/>
                      <a:ext cx="5943600" cy="2514567"/>
                    </a:xfrm>
                    <a:prstGeom prst="rect">
                      <a:avLst/>
                    </a:prstGeom>
                    <a:ln>
                      <a:noFill/>
                    </a:ln>
                    <a:extLst>
                      <a:ext uri="{53640926-AAD7-44D8-BBD7-CCE9431645EC}">
                        <a14:shadowObscured xmlns:a14="http://schemas.microsoft.com/office/drawing/2010/main"/>
                      </a:ext>
                    </a:extLst>
                  </pic:spPr>
                </pic:pic>
              </a:graphicData>
            </a:graphic>
          </wp:inline>
        </w:drawing>
      </w:r>
    </w:p>
    <w:p w14:paraId="5FF9800C" w14:textId="0BB5F238" w:rsidR="00487170" w:rsidRDefault="00487170" w:rsidP="00D75FCC">
      <w:pPr>
        <w:pStyle w:val="Caption"/>
      </w:pPr>
      <w:bookmarkStart w:id="67" w:name="_Ref61880935"/>
      <w:r w:rsidRPr="00487170">
        <w:rPr>
          <w:b/>
          <w:bCs/>
        </w:rPr>
        <w:t xml:space="preserve">Figure </w:t>
      </w:r>
      <w:r w:rsidRPr="00487170">
        <w:rPr>
          <w:b/>
          <w:bCs/>
        </w:rPr>
        <w:fldChar w:fldCharType="begin"/>
      </w:r>
      <w:r w:rsidRPr="00487170">
        <w:rPr>
          <w:b/>
          <w:bCs/>
        </w:rPr>
        <w:instrText xml:space="preserve"> SEQ Figure \* ARABIC </w:instrText>
      </w:r>
      <w:r w:rsidRPr="00487170">
        <w:rPr>
          <w:b/>
          <w:bCs/>
        </w:rPr>
        <w:fldChar w:fldCharType="separate"/>
      </w:r>
      <w:r w:rsidR="00D57D1C">
        <w:rPr>
          <w:b/>
          <w:bCs/>
          <w:noProof/>
        </w:rPr>
        <w:t>2</w:t>
      </w:r>
      <w:r w:rsidRPr="00487170">
        <w:rPr>
          <w:b/>
          <w:bCs/>
        </w:rPr>
        <w:fldChar w:fldCharType="end"/>
      </w:r>
      <w:bookmarkEnd w:id="67"/>
      <w:r w:rsidRPr="00487170">
        <w:rPr>
          <w:b/>
          <w:bCs/>
        </w:rPr>
        <w:t>:</w:t>
      </w:r>
      <w:r>
        <w:t xml:space="preserve"> </w:t>
      </w:r>
      <w:r w:rsidRPr="00A242D3">
        <w:t xml:space="preserve">Workflow of the ensemble model. Different feature representations create separate models, and the final model output is </w:t>
      </w:r>
      <w:r w:rsidR="005D0791">
        <w:t>the majority vote</w:t>
      </w:r>
      <w:r w:rsidRPr="00A242D3">
        <w:t xml:space="preserve"> of the predictions made by each individual model.</w:t>
      </w:r>
    </w:p>
    <w:p w14:paraId="598FA514" w14:textId="77777777" w:rsidR="00320921" w:rsidRDefault="00320921" w:rsidP="00D75FCC"/>
    <w:p w14:paraId="4FF9E67D" w14:textId="2880AF7D" w:rsidR="00731E7C" w:rsidRDefault="00731E7C" w:rsidP="00D75FCC">
      <w:pPr>
        <w:pStyle w:val="Heading5"/>
      </w:pPr>
      <w:bookmarkStart w:id="68" w:name="_Model_Training"/>
      <w:bookmarkEnd w:id="68"/>
      <w:r>
        <w:lastRenderedPageBreak/>
        <w:t>Gradient Boosting Trees</w:t>
      </w:r>
    </w:p>
    <w:p w14:paraId="61BAA286" w14:textId="115F2419" w:rsidR="00731E7C" w:rsidRDefault="00731E7C" w:rsidP="00D75FCC">
      <w:r w:rsidRPr="00B738DA">
        <w:t xml:space="preserve">The </w:t>
      </w:r>
      <w:r>
        <w:t>Gradient Boosting Tree</w:t>
      </w:r>
      <w:r w:rsidRPr="00B738DA">
        <w:t xml:space="preserve"> </w:t>
      </w:r>
      <w:r>
        <w:t>based learner</w:t>
      </w:r>
      <w:r w:rsidRPr="00B738DA">
        <w:t xml:space="preserve"> of enzyme specificity prediction included Principal Component Analysis </w:t>
      </w:r>
      <w:r>
        <w:t>for</w:t>
      </w:r>
      <w:r w:rsidRPr="00B738DA">
        <w:t xml:space="preserve"> dimensionality reduction </w:t>
      </w:r>
      <w:r>
        <w:t xml:space="preserve">of the feature space </w:t>
      </w:r>
      <w:r w:rsidRPr="00B738DA">
        <w:t xml:space="preserve">followed by </w:t>
      </w:r>
      <w:r>
        <w:t>a Gradient Boosting Tree c</w:t>
      </w:r>
      <w:r w:rsidRPr="00B738DA">
        <w:t xml:space="preserve">lassifier </w:t>
      </w:r>
      <w:r>
        <w:t>to predict enzyme specificity class</w:t>
      </w:r>
      <w:r w:rsidRPr="00B738DA">
        <w:t xml:space="preserve">. The PCA based dimensionality reduction step was carried out to decrease the number of parameters required to train an </w:t>
      </w:r>
      <w:r>
        <w:t>NN</w:t>
      </w:r>
      <w:r w:rsidRPr="00B738DA">
        <w:t xml:space="preserve"> model and make the model more generalizable. The number of PCA components, </w:t>
      </w:r>
      <w:r>
        <w:t>number of estimators or decision trees to consider</w:t>
      </w:r>
      <w:r w:rsidRPr="00B738DA">
        <w:t xml:space="preserve">, </w:t>
      </w:r>
      <w:r>
        <w:t>learning rate</w:t>
      </w:r>
      <w:r w:rsidRPr="00B738DA">
        <w:t xml:space="preserve"> and </w:t>
      </w:r>
      <w:r>
        <w:t>maximum depth of the trees</w:t>
      </w:r>
      <w:r w:rsidRPr="00B738DA">
        <w:t xml:space="preserve"> were selected by optimizing these hyperparameters using a </w:t>
      </w:r>
      <w:r>
        <w:t>10</w:t>
      </w:r>
      <w:r w:rsidRPr="00B738DA">
        <w:t xml:space="preserve">-fold cross validation scheme </w:t>
      </w:r>
      <w:r w:rsidR="007E07C5">
        <w:t>(</w:t>
      </w:r>
      <w:r w:rsidRPr="00B738DA">
        <w:t>described in</w:t>
      </w:r>
      <w:r w:rsidR="000841E8">
        <w:t xml:space="preserve"> </w:t>
      </w:r>
      <w:hyperlink w:anchor="_Model_Training_1" w:history="1">
        <w:r w:rsidR="000841E8" w:rsidRPr="000841E8">
          <w:rPr>
            <w:rStyle w:val="SubtleReference"/>
          </w:rPr>
          <w:t>Model Training</w:t>
        </w:r>
      </w:hyperlink>
      <w:r w:rsidR="000841E8">
        <w:t xml:space="preserve"> </w:t>
      </w:r>
      <w:r w:rsidRPr="00B738DA">
        <w:t>section</w:t>
      </w:r>
      <w:r w:rsidR="007E07C5">
        <w:t>)</w:t>
      </w:r>
      <w:r w:rsidRPr="00B738DA">
        <w:t>.</w:t>
      </w:r>
    </w:p>
    <w:p w14:paraId="7248E237" w14:textId="711B5256" w:rsidR="00241A8A" w:rsidRDefault="00241A8A" w:rsidP="00D75FCC"/>
    <w:p w14:paraId="40329EE9" w14:textId="56986D89" w:rsidR="00241A8A" w:rsidRDefault="00241A8A" w:rsidP="00D75FCC">
      <w:pPr>
        <w:pStyle w:val="Heading4"/>
      </w:pPr>
      <w:bookmarkStart w:id="69" w:name="_The_Meta_Learner"/>
      <w:bookmarkEnd w:id="69"/>
      <w:r>
        <w:t>The Meta Learner</w:t>
      </w:r>
    </w:p>
    <w:p w14:paraId="2834B018" w14:textId="7A5CBC5C" w:rsidR="00241A8A" w:rsidRDefault="00241A8A" w:rsidP="00D75FCC">
      <w:r>
        <w:t>The meta learner accepts the outputs of all the base learners as an input vector, implements a hard majority voting scheme on the input vector and returns the consensus prediction of TE substrate specificity as an output. The meta learner output is calculated as follows:</w:t>
      </w:r>
    </w:p>
    <w:p w14:paraId="085447D0" w14:textId="77777777" w:rsidR="00241A8A" w:rsidRDefault="00241A8A" w:rsidP="00D75FCC"/>
    <w:p w14:paraId="2453A7CB" w14:textId="77777777" w:rsidR="00241A8A" w:rsidRDefault="00642F17" w:rsidP="00D75FCC">
      <m:oMathPara>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mode</m:t>
          </m:r>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y</m:t>
                  </m:r>
                </m:e>
                <m:sub>
                  <m:r>
                    <m:rPr>
                      <m:sty m:val="p"/>
                    </m:rPr>
                    <w:rPr>
                      <w:rFonts w:ascii="Cambria Math" w:hAnsi="Cambria Math"/>
                    </w:rPr>
                    <m:t>2</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k</m:t>
                  </m:r>
                </m:sub>
              </m:sSub>
            </m:e>
          </m:acc>
          <m:r>
            <m:rPr>
              <m:sty m:val="p"/>
            </m:rPr>
            <w:rPr>
              <w:rFonts w:ascii="Cambria Math" w:hAnsi="Cambria Math"/>
            </w:rPr>
            <m:t>}</m:t>
          </m:r>
        </m:oMath>
      </m:oMathPara>
    </w:p>
    <w:p w14:paraId="3858D72F" w14:textId="77777777" w:rsidR="00241A8A" w:rsidRDefault="00241A8A" w:rsidP="00D75FCC">
      <w:r>
        <w:t xml:space="preserve"> </w:t>
      </w:r>
    </w:p>
    <w:p w14:paraId="30AF0B18" w14:textId="6D2FEE6F" w:rsidR="00241A8A" w:rsidRDefault="00241A8A" w:rsidP="00D75FCC">
      <w:r>
        <w:t xml:space="preserve">Where </w:t>
      </w:r>
      <m:oMath>
        <m:acc>
          <m:accPr>
            <m:ctrlPr>
              <w:rPr>
                <w:rFonts w:ascii="Cambria Math" w:hAnsi="Cambria Math"/>
              </w:rPr>
            </m:ctrlPr>
          </m:accPr>
          <m:e>
            <m:r>
              <w:rPr>
                <w:rFonts w:ascii="Cambria Math" w:hAnsi="Cambria Math"/>
              </w:rPr>
              <m:t>y</m:t>
            </m:r>
          </m:e>
        </m:acc>
      </m:oMath>
      <w:r>
        <w:t xml:space="preserve"> is the output of the meta learner, </w:t>
      </w:r>
      <m:oMath>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oMath>
      <w:r>
        <w:t xml:space="preserve"> is the output of the base learner </w:t>
      </w:r>
      <m:oMath>
        <m:r>
          <w:rPr>
            <w:rFonts w:ascii="Cambria Math" w:hAnsi="Cambria Math"/>
          </w:rPr>
          <m:t>i</m:t>
        </m:r>
      </m:oMath>
      <w:r>
        <w:t xml:space="preserve">, </w:t>
      </w:r>
      <m:oMath>
        <m:r>
          <w:rPr>
            <w:rFonts w:ascii="Cambria Math" w:hAnsi="Cambria Math"/>
          </w:rPr>
          <m:t>k</m:t>
        </m:r>
      </m:oMath>
      <w:r>
        <w:t xml:space="preserve"> is the number of best performing base learners to consider and </w:t>
      </w:r>
      <m:oMath>
        <m:r>
          <w:rPr>
            <w:rFonts w:ascii="Cambria Math" w:hAnsi="Cambria Math"/>
          </w:rPr>
          <m:t>mode</m:t>
        </m:r>
      </m:oMath>
      <w:r>
        <w:t xml:space="preserve"> is a function that selects the most frequent value among a set of values.</w:t>
      </w:r>
    </w:p>
    <w:p w14:paraId="62DB056B" w14:textId="28E11DA7" w:rsidR="00B30BE8" w:rsidRDefault="00B30BE8" w:rsidP="00D75FCC"/>
    <w:p w14:paraId="5F3B5F77" w14:textId="03CA433B" w:rsidR="0021760C" w:rsidRPr="0021760C" w:rsidRDefault="0021760C" w:rsidP="0021760C"/>
    <w:p w14:paraId="0181F099" w14:textId="70F7DFF7" w:rsidR="0021760C" w:rsidRDefault="0021760C" w:rsidP="0021760C"/>
    <w:p w14:paraId="70580462" w14:textId="7BAD2081" w:rsidR="0021760C" w:rsidRPr="0021760C" w:rsidRDefault="0021760C" w:rsidP="0021760C">
      <w:pPr>
        <w:tabs>
          <w:tab w:val="left" w:pos="4192"/>
        </w:tabs>
      </w:pPr>
      <w:r>
        <w:tab/>
      </w:r>
    </w:p>
    <w:p w14:paraId="4C8BFFC0" w14:textId="3B6A83E0" w:rsidR="00B30BE8" w:rsidRDefault="00B30BE8" w:rsidP="00D75FCC">
      <w:pPr>
        <w:pStyle w:val="Heading4"/>
      </w:pPr>
      <w:r>
        <w:t>Model Hyperparameters</w:t>
      </w:r>
    </w:p>
    <w:p w14:paraId="0051EBAA" w14:textId="2C802BE3" w:rsidR="00CE52E1" w:rsidRDefault="00CE52E1" w:rsidP="00D75FCC">
      <w:r>
        <w:t xml:space="preserve">The model has several hyperparameters which can be tuned to improve model performance. The ensemble model has a hyperparameter </w:t>
      </w:r>
      <m:oMath>
        <m:r>
          <w:rPr>
            <w:rFonts w:ascii="Cambria Math" w:hAnsi="Cambria Math"/>
          </w:rPr>
          <m:t>k</m:t>
        </m:r>
      </m:oMath>
      <w:r>
        <w:t xml:space="preserve"> that denotes the number of best performing base learners that the meta learner needs to </w:t>
      </w:r>
      <w:proofErr w:type="gramStart"/>
      <w:r>
        <w:t>take into account</w:t>
      </w:r>
      <w:proofErr w:type="gramEnd"/>
      <w:r>
        <w:t xml:space="preserve">. Each base learner has </w:t>
      </w:r>
      <w:proofErr w:type="gramStart"/>
      <w:r>
        <w:t>a number of</w:t>
      </w:r>
      <w:proofErr w:type="gramEnd"/>
      <w:r>
        <w:t xml:space="preserve"> hyperparameters depending on the learning algorithm used to train them. The respective learning algorithm dependent hyperparameters of the base learners are shown in </w:t>
      </w:r>
      <w:r w:rsidR="00686EDB">
        <w:fldChar w:fldCharType="begin"/>
      </w:r>
      <w:r w:rsidR="00686EDB">
        <w:instrText xml:space="preserve"> REF _Ref65345535 \h </w:instrText>
      </w:r>
      <w:r w:rsidR="00686EDB">
        <w:fldChar w:fldCharType="separate"/>
      </w:r>
      <w:r w:rsidR="00686EDB" w:rsidRPr="0021760C">
        <w:rPr>
          <w:b/>
          <w:bCs/>
        </w:rPr>
        <w:t xml:space="preserve">Table </w:t>
      </w:r>
      <w:r w:rsidR="00686EDB">
        <w:rPr>
          <w:b/>
          <w:bCs/>
          <w:noProof/>
        </w:rPr>
        <w:t>2</w:t>
      </w:r>
      <w:r w:rsidR="00686EDB">
        <w:fldChar w:fldCharType="end"/>
      </w:r>
      <w:r>
        <w:t>.</w:t>
      </w:r>
      <w:r w:rsidR="00F5194F">
        <w:t xml:space="preserve"> The hyperparameters are learnt through a 10-fold cross validation scheme discussed in </w:t>
      </w:r>
      <w:hyperlink w:anchor="_Model_Training_1" w:history="1">
        <w:r w:rsidR="00F5194F" w:rsidRPr="00F5194F">
          <w:rPr>
            <w:rStyle w:val="SubtleReference"/>
          </w:rPr>
          <w:t>Model Training</w:t>
        </w:r>
      </w:hyperlink>
      <w:r w:rsidR="00F5194F">
        <w:t xml:space="preserve"> section. </w:t>
      </w:r>
    </w:p>
    <w:p w14:paraId="482514D0" w14:textId="519C55B0" w:rsidR="00CE52E1" w:rsidRDefault="00CE52E1" w:rsidP="00D75FCC"/>
    <w:p w14:paraId="1928697C" w14:textId="5A01D7A5" w:rsidR="0021760C" w:rsidRDefault="0021760C" w:rsidP="0021760C">
      <w:pPr>
        <w:pStyle w:val="Caption"/>
        <w:keepNext/>
      </w:pPr>
      <w:bookmarkStart w:id="70" w:name="_Ref65345535"/>
      <w:r w:rsidRPr="0021760C">
        <w:rPr>
          <w:b/>
          <w:bCs/>
        </w:rPr>
        <w:t xml:space="preserve">Table </w:t>
      </w:r>
      <w:r w:rsidRPr="0021760C">
        <w:rPr>
          <w:b/>
          <w:bCs/>
        </w:rPr>
        <w:fldChar w:fldCharType="begin"/>
      </w:r>
      <w:r w:rsidRPr="0021760C">
        <w:rPr>
          <w:b/>
          <w:bCs/>
        </w:rPr>
        <w:instrText xml:space="preserve"> SEQ Table \* ARABIC </w:instrText>
      </w:r>
      <w:r w:rsidRPr="0021760C">
        <w:rPr>
          <w:b/>
          <w:bCs/>
        </w:rPr>
        <w:fldChar w:fldCharType="separate"/>
      </w:r>
      <w:r w:rsidR="000871F8">
        <w:rPr>
          <w:b/>
          <w:bCs/>
          <w:noProof/>
        </w:rPr>
        <w:t>2</w:t>
      </w:r>
      <w:r w:rsidRPr="0021760C">
        <w:rPr>
          <w:b/>
          <w:bCs/>
        </w:rPr>
        <w:fldChar w:fldCharType="end"/>
      </w:r>
      <w:bookmarkEnd w:id="70"/>
      <w:r>
        <w:t>: The hyperparameters of each base learner are dependent on the learning algorithm used to train it. The learning algorithm dependent hyperparameters are displayed here.</w:t>
      </w:r>
    </w:p>
    <w:tbl>
      <w:tblPr>
        <w:tblStyle w:val="TableGrid"/>
        <w:tblW w:w="10800" w:type="dxa"/>
        <w:tblInd w:w="-185" w:type="dxa"/>
        <w:tblLook w:val="04A0" w:firstRow="1" w:lastRow="0" w:firstColumn="1" w:lastColumn="0" w:noHBand="0" w:noVBand="1"/>
      </w:tblPr>
      <w:tblGrid>
        <w:gridCol w:w="2160"/>
        <w:gridCol w:w="2071"/>
        <w:gridCol w:w="2339"/>
        <w:gridCol w:w="2070"/>
        <w:gridCol w:w="2160"/>
      </w:tblGrid>
      <w:tr w:rsidR="009400FC" w14:paraId="552DD2E1" w14:textId="77777777" w:rsidTr="009400FC">
        <w:tc>
          <w:tcPr>
            <w:tcW w:w="2160" w:type="dxa"/>
          </w:tcPr>
          <w:p w14:paraId="079B644C" w14:textId="0000F337" w:rsidR="009400FC" w:rsidRDefault="009400FC" w:rsidP="00D75FCC">
            <w:r>
              <w:t>Learning Algorithm</w:t>
            </w:r>
          </w:p>
        </w:tc>
        <w:tc>
          <w:tcPr>
            <w:tcW w:w="2071" w:type="dxa"/>
          </w:tcPr>
          <w:p w14:paraId="6F636D55" w14:textId="03EC882E" w:rsidR="009400FC" w:rsidRDefault="009400FC" w:rsidP="00D75FCC">
            <w:r>
              <w:t>Hyperparameter I</w:t>
            </w:r>
          </w:p>
        </w:tc>
        <w:tc>
          <w:tcPr>
            <w:tcW w:w="2339" w:type="dxa"/>
          </w:tcPr>
          <w:p w14:paraId="546638C9" w14:textId="54BA2874" w:rsidR="009400FC" w:rsidRDefault="009400FC" w:rsidP="00D75FCC">
            <w:r>
              <w:t>Hyperparameter II</w:t>
            </w:r>
          </w:p>
        </w:tc>
        <w:tc>
          <w:tcPr>
            <w:tcW w:w="2070" w:type="dxa"/>
          </w:tcPr>
          <w:p w14:paraId="709D47DD" w14:textId="41701109" w:rsidR="009400FC" w:rsidRDefault="009400FC" w:rsidP="00D75FCC">
            <w:r>
              <w:t>Hyperparameter III</w:t>
            </w:r>
          </w:p>
        </w:tc>
        <w:tc>
          <w:tcPr>
            <w:tcW w:w="2160" w:type="dxa"/>
          </w:tcPr>
          <w:p w14:paraId="5CDAE91D" w14:textId="034A5459" w:rsidR="009400FC" w:rsidRDefault="009400FC" w:rsidP="00D75FCC">
            <w:r>
              <w:t>Hyperparameter IV</w:t>
            </w:r>
          </w:p>
        </w:tc>
      </w:tr>
      <w:tr w:rsidR="009400FC" w14:paraId="484E075A" w14:textId="77777777" w:rsidTr="009400FC">
        <w:tc>
          <w:tcPr>
            <w:tcW w:w="2160" w:type="dxa"/>
          </w:tcPr>
          <w:p w14:paraId="59FFD74E" w14:textId="4367CCA5" w:rsidR="009400FC" w:rsidRDefault="009400FC" w:rsidP="00D75FCC">
            <w:r>
              <w:t>SVM</w:t>
            </w:r>
          </w:p>
        </w:tc>
        <w:tc>
          <w:tcPr>
            <w:tcW w:w="2071" w:type="dxa"/>
          </w:tcPr>
          <w:p w14:paraId="46F3B5CF" w14:textId="697ACE74" w:rsidR="009400FC" w:rsidRDefault="009400FC" w:rsidP="00D75FCC">
            <w:r>
              <w:t>PCA Components</w:t>
            </w:r>
          </w:p>
        </w:tc>
        <w:tc>
          <w:tcPr>
            <w:tcW w:w="2339" w:type="dxa"/>
          </w:tcPr>
          <w:p w14:paraId="0E92A450" w14:textId="449195CB" w:rsidR="009400FC" w:rsidRDefault="009400FC" w:rsidP="00D75FCC">
            <w:r>
              <w:t>Kernel</w:t>
            </w:r>
          </w:p>
        </w:tc>
        <w:tc>
          <w:tcPr>
            <w:tcW w:w="2070" w:type="dxa"/>
          </w:tcPr>
          <w:p w14:paraId="2AB649EF" w14:textId="6C0B382E" w:rsidR="009400FC" w:rsidRDefault="009400FC" w:rsidP="00D75FCC">
            <w:r>
              <w:t>Regularization C</w:t>
            </w:r>
          </w:p>
        </w:tc>
        <w:tc>
          <w:tcPr>
            <w:tcW w:w="2160" w:type="dxa"/>
          </w:tcPr>
          <w:p w14:paraId="2E3F2A7F" w14:textId="6FE282B1" w:rsidR="009400FC" w:rsidRDefault="009400FC" w:rsidP="00D75FCC">
            <w:r>
              <w:t>Gamma</w:t>
            </w:r>
          </w:p>
        </w:tc>
      </w:tr>
      <w:tr w:rsidR="009400FC" w14:paraId="6A2DAAC0" w14:textId="77777777" w:rsidTr="009400FC">
        <w:tc>
          <w:tcPr>
            <w:tcW w:w="2160" w:type="dxa"/>
          </w:tcPr>
          <w:p w14:paraId="747CF0E4" w14:textId="4F11A512" w:rsidR="009400FC" w:rsidRDefault="009400FC" w:rsidP="00D75FCC">
            <w:r>
              <w:t>NN</w:t>
            </w:r>
          </w:p>
        </w:tc>
        <w:tc>
          <w:tcPr>
            <w:tcW w:w="2071" w:type="dxa"/>
          </w:tcPr>
          <w:p w14:paraId="78325BED" w14:textId="009DE675" w:rsidR="009400FC" w:rsidRDefault="009400FC" w:rsidP="00D75FCC">
            <w:r>
              <w:t>PCA Components</w:t>
            </w:r>
          </w:p>
        </w:tc>
        <w:tc>
          <w:tcPr>
            <w:tcW w:w="2339" w:type="dxa"/>
          </w:tcPr>
          <w:p w14:paraId="3EFD921A" w14:textId="50D5BDD2" w:rsidR="009400FC" w:rsidRDefault="009400FC" w:rsidP="00D75FCC">
            <w:r>
              <w:t>Hidden layer size</w:t>
            </w:r>
          </w:p>
        </w:tc>
        <w:tc>
          <w:tcPr>
            <w:tcW w:w="2070" w:type="dxa"/>
          </w:tcPr>
          <w:p w14:paraId="20DAC4CA" w14:textId="52E55F8C" w:rsidR="009400FC" w:rsidRDefault="009400FC" w:rsidP="00D75FCC">
            <w:r>
              <w:t>Learning rate</w:t>
            </w:r>
          </w:p>
        </w:tc>
        <w:tc>
          <w:tcPr>
            <w:tcW w:w="2160" w:type="dxa"/>
          </w:tcPr>
          <w:p w14:paraId="03BC4EF4" w14:textId="36C0B2CC" w:rsidR="009400FC" w:rsidRDefault="009400FC" w:rsidP="00D75FCC">
            <w:r>
              <w:t xml:space="preserve">Regularization </w:t>
            </w:r>
            <m:oMath>
              <m:r>
                <m:rPr>
                  <m:sty m:val="p"/>
                </m:rPr>
                <w:rPr>
                  <w:rFonts w:ascii="Cambria Math" w:hAnsi="Cambria Math"/>
                </w:rPr>
                <m:t>α</m:t>
              </m:r>
            </m:oMath>
          </w:p>
        </w:tc>
      </w:tr>
      <w:tr w:rsidR="009400FC" w14:paraId="64225CF4" w14:textId="77777777" w:rsidTr="009400FC">
        <w:tc>
          <w:tcPr>
            <w:tcW w:w="2160" w:type="dxa"/>
          </w:tcPr>
          <w:p w14:paraId="442DAF48" w14:textId="18A8F5A4" w:rsidR="009400FC" w:rsidRDefault="009400FC" w:rsidP="00D75FCC">
            <w:r>
              <w:t>GBC</w:t>
            </w:r>
          </w:p>
        </w:tc>
        <w:tc>
          <w:tcPr>
            <w:tcW w:w="2071" w:type="dxa"/>
          </w:tcPr>
          <w:p w14:paraId="27AA4742" w14:textId="3FA8ACAB" w:rsidR="009400FC" w:rsidRDefault="009400FC" w:rsidP="00D75FCC">
            <w:r>
              <w:t>PCA Components</w:t>
            </w:r>
          </w:p>
        </w:tc>
        <w:tc>
          <w:tcPr>
            <w:tcW w:w="2339" w:type="dxa"/>
          </w:tcPr>
          <w:p w14:paraId="4A7C6A3F" w14:textId="5B3C6F9B" w:rsidR="009400FC" w:rsidRDefault="009400FC" w:rsidP="00D75FCC">
            <w:r>
              <w:t>Number of estimators</w:t>
            </w:r>
          </w:p>
        </w:tc>
        <w:tc>
          <w:tcPr>
            <w:tcW w:w="2070" w:type="dxa"/>
          </w:tcPr>
          <w:p w14:paraId="2204C05D" w14:textId="48AA509F" w:rsidR="009400FC" w:rsidRDefault="009400FC" w:rsidP="00D75FCC">
            <w:r>
              <w:t>Learning rate</w:t>
            </w:r>
          </w:p>
        </w:tc>
        <w:tc>
          <w:tcPr>
            <w:tcW w:w="2160" w:type="dxa"/>
          </w:tcPr>
          <w:p w14:paraId="2B548295" w14:textId="61F14EA0" w:rsidR="009400FC" w:rsidRDefault="009400FC" w:rsidP="00D75FCC">
            <w:r>
              <w:t>Tree max depth</w:t>
            </w:r>
          </w:p>
        </w:tc>
      </w:tr>
    </w:tbl>
    <w:p w14:paraId="7DD835AE" w14:textId="77777777" w:rsidR="00B30BE8" w:rsidRPr="00B30BE8" w:rsidRDefault="00B30BE8" w:rsidP="00D75FCC"/>
    <w:p w14:paraId="76BCD8A3" w14:textId="33C32DA3" w:rsidR="00320921" w:rsidRDefault="00320921" w:rsidP="00D75FCC">
      <w:pPr>
        <w:pStyle w:val="Heading4"/>
      </w:pPr>
      <w:bookmarkStart w:id="71" w:name="_Model_Training_1"/>
      <w:bookmarkEnd w:id="71"/>
      <w:r>
        <w:t>Model Training</w:t>
      </w:r>
    </w:p>
    <w:p w14:paraId="55E2BAF0" w14:textId="0229F8E8" w:rsidR="00DF0D8C" w:rsidRDefault="00320921" w:rsidP="00D75FCC">
      <w:r>
        <w:t xml:space="preserve">The model was trained using python’s </w:t>
      </w:r>
      <w:proofErr w:type="spellStart"/>
      <w:r>
        <w:t>numpy</w:t>
      </w:r>
      <w:proofErr w:type="spellEnd"/>
      <w:r>
        <w:t xml:space="preserve"> and scikit-learn modules </w:t>
      </w:r>
      <w:r>
        <w:fldChar w:fldCharType="begin" w:fldLock="1"/>
      </w:r>
      <w:r w:rsidR="00DB0748">
        <w:instrText>ADDIN CSL_CITATION {"citationItems":[{"id":"ITEM-1","itemData":{"ISSN":"15324435","abstract":"Scikit-learn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author":[{"dropping-particle":"","family":"Pedregosa","given":"Fabian","non-dropping-particle":"","parse-names":false,"suffix":""},{"dropping-particle":"","family":"Varoquaux","given":"Gael","non-dropping-particle":"","parse-names":false,"suffix":""},{"dropping-particle":"","family":"Gramfort","given":"Alexandre","non-dropping-particle":"","parse-names":false,"suffix":""},{"dropping-particle":"","family":"Michel","given":"Vincent","non-dropping-particle":"","parse-names":false,"suffix":""},{"dropping-particle":"","family":"Thirion","given":"Bertrand","non-dropping-particle":"","parse-names":false,"suffix":""},{"dropping-particle":"","family":"Grisel","given":"Olivier","non-dropping-particle":"","parse-names":false,"suffix":""},{"dropping-particle":"","family":"Blondel","given":"Mathieu","non-dropping-particle":"","parse-names":false,"suffix":""},{"dropping-particle":"","family":"Prettenhofer","given":"Peter","non-dropping-particle":"","parse-names":false,"suffix":""},{"dropping-particle":"","family":"Weiss","given":"Ron","non-dropping-particle":"","parse-names":false,"suffix":""},{"dropping-particle":"","family":"Dubourg","given":"Vincent","non-dropping-particle":"","parse-names":false,"suffix":""},{"dropping-particle":"","family":"Vanderplas","given":"Jake","non-dropping-particle":"","parse-names":false,"suffix":""},{"dropping-particle":"","family":"Passos","given":"Alexandre","non-dropping-particle":"","parse-names":false,"suffix":""},{"dropping-particle":"","family":"Cournapeau","given":"David","non-dropping-particle":"","parse-names":false,"suffix":""},{"dropping-particle":"","family":"Brucher","given":"Matthieu","non-dropping-particle":"","parse-names":false,"suffix":""},{"dropping-particle":"","family":"Perrot","given":"Matthieu","non-dropping-particle":"","parse-names":false,"suffix":""},{"dropping-particle":"","family":"Duchesnay","given":"Édouard","non-dropping-particle":"","parse-names":false,"suffix":""}],"container-title":"Journal of Machine Learning Research","id":"ITEM-1","issued":{"date-parts":[["2011"]]},"title":"Scikit-learn: Machine learning in Python","type":"article-journal"},"uris":["http://www.mendeley.com/documents/?uuid=b8ff105b-84db-4d4c-9f7f-9aafb7368dc4","http://www.mendeley.com/documents/?uuid=6f51cf0d-1a7a-4401-9755-e6688ee5472c"]},{"id":"ITEM-2","itemData":{"ISBN":"9788578110796","ISSN":"1098-6596","PMID":"25246403","abstract":"NumPy is the fundamental package for scientific computing with Python. It contains among other things: - a powerful N-dimensional array object - sophisticated (broadcasting) functions - tools for integrating C/C++ and Fortran code - useful linear algebra, Fourier transform, and random number capabilities Besides its obvious scientific uses, NumPy can also be used as an efficient multi-dimensional container of generic data. Arbitrary data-types can be defined. This allows NumPy to seamlessly and speedily integrate with a wide variety of databases. NumPy is licensed under the BSD license, enabling reuse with few restrictions.","author":[{"dropping-particle":"","family":"NumPy","given":"","non-dropping-particle":"","parse-names":false,"suffix":""}],"container-title":"NumPy Website","id":"ITEM-2","issued":{"date-parts":[["2017"]]},"title":"NumPy — NumPy","type":"webpage"},"uris":["http://www.mendeley.com/documents/?uuid=04d2288b-a31d-4c48-8567-533f7d80d25a","http://www.mendeley.com/documents/?uuid=a77fb01d-8ded-4a3d-81bd-a2cb0d21a50a"]}],"mendeley":{"formattedCitation":"[85], [90]","plainTextFormattedCitation":"[85], [90]","previouslyFormattedCitation":"[84], [89]"},"properties":{"noteIndex":0},"schema":"https://github.com/citation-style-language/schema/raw/master/csl-citation.json"}</w:instrText>
      </w:r>
      <w:r>
        <w:fldChar w:fldCharType="separate"/>
      </w:r>
      <w:r w:rsidR="00DB0748" w:rsidRPr="00DB0748">
        <w:rPr>
          <w:noProof/>
        </w:rPr>
        <w:t>[85], [90]</w:t>
      </w:r>
      <w:r>
        <w:fldChar w:fldCharType="end"/>
      </w:r>
      <w:r>
        <w:t xml:space="preserve">. </w:t>
      </w:r>
      <w:r w:rsidR="00DF0D8C">
        <w:t xml:space="preserve">Model training can be divided into five stages. </w:t>
      </w:r>
    </w:p>
    <w:p w14:paraId="10CDD1D5" w14:textId="77777777" w:rsidR="00DF0D8C" w:rsidRDefault="00DF0D8C" w:rsidP="00D75FCC"/>
    <w:p w14:paraId="540BCADE" w14:textId="21147EF9" w:rsidR="00DF0D8C" w:rsidRDefault="00DF0D8C" w:rsidP="00D75FCC">
      <w:pPr>
        <w:pStyle w:val="Heading5"/>
      </w:pPr>
      <w:r>
        <w:lastRenderedPageBreak/>
        <w:t xml:space="preserve">Random seed assignment and dataset division </w:t>
      </w:r>
    </w:p>
    <w:p w14:paraId="47FEB37C" w14:textId="49B01FEB" w:rsidR="00DF0D8C" w:rsidRDefault="00320921" w:rsidP="00D75FCC">
      <w:r>
        <w:t xml:space="preserve">At first, a random seed was specified using </w:t>
      </w:r>
      <w:proofErr w:type="spellStart"/>
      <w:r>
        <w:t>numpy</w:t>
      </w:r>
      <w:proofErr w:type="spellEnd"/>
      <w:r>
        <w:t xml:space="preserve"> to reproduce results. The dataset of 116 TE enzyme sequences labeled according to their corresponding substrate specificity category was divided into a training set and a validation set by a 75-25 percentage split.</w:t>
      </w:r>
      <w:r w:rsidR="00DF0D8C">
        <w:t xml:space="preserve"> Setting the random seed allows us to reproduce results. Additionally, changing the random seed will produce different training and validation set</w:t>
      </w:r>
      <w:r w:rsidR="003B65B6">
        <w:t>s</w:t>
      </w:r>
      <w:r w:rsidR="00DF0D8C">
        <w:t xml:space="preserve">, an event which will be used later to evaluate model performance. </w:t>
      </w:r>
      <w:r>
        <w:t xml:space="preserve"> </w:t>
      </w:r>
    </w:p>
    <w:p w14:paraId="3F850653" w14:textId="18229F9E" w:rsidR="00DF0D8C" w:rsidRDefault="00DF0D8C" w:rsidP="00D75FCC"/>
    <w:p w14:paraId="035238EF" w14:textId="0B607527" w:rsidR="00DF0D8C" w:rsidRDefault="00DF0D8C" w:rsidP="00D75FCC">
      <w:pPr>
        <w:pStyle w:val="Heading5"/>
      </w:pPr>
      <w:r>
        <w:t>Feature Representation</w:t>
      </w:r>
    </w:p>
    <w:p w14:paraId="2B391CD8" w14:textId="77D03B3A" w:rsidR="00DF0D8C" w:rsidRDefault="00320921" w:rsidP="00D75FCC">
      <w:r>
        <w:t xml:space="preserve">The training </w:t>
      </w:r>
      <w:r w:rsidR="00995ACC">
        <w:t xml:space="preserve">and validation </w:t>
      </w:r>
      <w:r>
        <w:t>set of sequences w</w:t>
      </w:r>
      <w:r w:rsidR="00DF0D8C">
        <w:t>ere</w:t>
      </w:r>
      <w:r>
        <w:t xml:space="preserve"> encoded by the </w:t>
      </w:r>
      <w:r w:rsidR="0001009E">
        <w:t>47</w:t>
      </w:r>
      <w:r>
        <w:t xml:space="preserve"> different feature representation techniques, described in the </w:t>
      </w:r>
      <w:hyperlink w:anchor="_Feature_Extraction" w:history="1">
        <w:r w:rsidRPr="00C03D11">
          <w:rPr>
            <w:rStyle w:val="Hyperlink"/>
            <w:color w:val="000000" w:themeColor="text1"/>
          </w:rPr>
          <w:t>Feature Extraction</w:t>
        </w:r>
      </w:hyperlink>
      <w:r>
        <w:t xml:space="preserve"> section, into </w:t>
      </w:r>
      <w:r w:rsidR="0001009E">
        <w:t>47</w:t>
      </w:r>
      <w:r>
        <w:t xml:space="preserve"> distinct feature vector representation of the sequences. The distinct feature vectors of the training set of sequences were used to train </w:t>
      </w:r>
      <w:r w:rsidR="0001009E">
        <w:t>47</w:t>
      </w:r>
      <w:r>
        <w:t xml:space="preserve"> separate base learners operating on the same principle (PCA+SVM or PCA+NN</w:t>
      </w:r>
      <w:r w:rsidR="00DF0D8C">
        <w:t xml:space="preserve"> or PCA+GBT</w:t>
      </w:r>
      <w:r>
        <w:t xml:space="preserve">). </w:t>
      </w:r>
    </w:p>
    <w:p w14:paraId="2EB4F83C" w14:textId="77777777" w:rsidR="00DF0D8C" w:rsidRDefault="00DF0D8C" w:rsidP="00D75FCC"/>
    <w:p w14:paraId="53F6E8D9" w14:textId="5749DF31" w:rsidR="00DF0D8C" w:rsidRDefault="00DF0D8C" w:rsidP="00D75FCC">
      <w:pPr>
        <w:pStyle w:val="Heading5"/>
      </w:pPr>
      <w:r>
        <w:t>Base Model Training</w:t>
      </w:r>
    </w:p>
    <w:p w14:paraId="15B4060C" w14:textId="0FD45023" w:rsidR="00995ACC" w:rsidRDefault="00FE6BD6" w:rsidP="00D75FCC">
      <w:r>
        <w:t xml:space="preserve">The base models accept the feature vector representation of TE sequences as input and predicts TE substrate specificity category. They were trained using scikit learns dedicated modules for PCA, SVC, NN and GBC.  A scikit-learn pipeline object consisting of PCA instance followed by the learning algorithm instance (SVC, NN or GBC) was created. The pipeline object was trained on the feature vector representation of the training set of TE sequences. </w:t>
      </w:r>
      <w:r w:rsidR="00320921">
        <w:t xml:space="preserve">The hyperparameters of the base learners were optimized using the </w:t>
      </w:r>
      <w:proofErr w:type="spellStart"/>
      <w:r w:rsidR="00320921">
        <w:t>GridSearchCV</w:t>
      </w:r>
      <w:proofErr w:type="spellEnd"/>
      <w:r w:rsidR="00320921">
        <w:t xml:space="preserve"> module of scikit-learn and setting the cross validation split to </w:t>
      </w:r>
      <w:r w:rsidR="00DF0D8C">
        <w:t>10</w:t>
      </w:r>
      <w:r w:rsidR="00320921">
        <w:t xml:space="preserve">. </w:t>
      </w:r>
    </w:p>
    <w:p w14:paraId="0644F78F" w14:textId="77777777" w:rsidR="00995ACC" w:rsidRDefault="00995ACC" w:rsidP="00D75FCC"/>
    <w:p w14:paraId="6946D71B" w14:textId="58FAAE2F" w:rsidR="00995ACC" w:rsidRDefault="00995ACC" w:rsidP="00D75FCC">
      <w:pPr>
        <w:pStyle w:val="Heading5"/>
      </w:pPr>
      <w:bookmarkStart w:id="72" w:name="_Model_Evaluation"/>
      <w:bookmarkStart w:id="73" w:name="_Ref65356577"/>
      <w:bookmarkEnd w:id="72"/>
      <w:r>
        <w:t>Model Evaluation</w:t>
      </w:r>
      <w:bookmarkEnd w:id="73"/>
    </w:p>
    <w:p w14:paraId="23F92E79" w14:textId="76123CF1" w:rsidR="00995ACC" w:rsidRDefault="00995ACC" w:rsidP="00D75FCC">
      <w:r>
        <w:t xml:space="preserve">The </w:t>
      </w:r>
      <w:r w:rsidR="0001009E">
        <w:t>47</w:t>
      </w:r>
      <w:r>
        <w:t xml:space="preserve"> base models trained only on the training set were used to independently predict the substrate specificity category of enzymes in both training and validation sets. The output predictions of these base learners were passed on to </w:t>
      </w:r>
      <w:r w:rsidR="00E86D44">
        <w:t>the</w:t>
      </w:r>
      <w:r>
        <w:t xml:space="preserve"> meta learner that use</w:t>
      </w:r>
      <w:r w:rsidR="00E86D44">
        <w:t>d</w:t>
      </w:r>
      <w:r>
        <w:t xml:space="preserve"> a hard-voting based majority vote classifier to output the final prediction of the enzyme substrate specificity class</w:t>
      </w:r>
      <w:r w:rsidR="00E86D44">
        <w:t xml:space="preserve">. The parameter of the ensemble model </w:t>
      </w:r>
      <m:oMath>
        <m:r>
          <w:rPr>
            <w:rFonts w:ascii="Cambria Math" w:hAnsi="Cambria Math"/>
          </w:rPr>
          <m:t>k</m:t>
        </m:r>
      </m:oMath>
      <w:r w:rsidR="00E86D44">
        <w:t xml:space="preserve">, that represents the </w:t>
      </w:r>
      <m:oMath>
        <m:r>
          <w:rPr>
            <w:rFonts w:ascii="Cambria Math" w:hAnsi="Cambria Math"/>
          </w:rPr>
          <m:t>k</m:t>
        </m:r>
        <m:r>
          <m:rPr>
            <m:nor/>
          </m:rPr>
          <w:rPr>
            <w:rFonts w:ascii="Cambria Math" w:hAnsi="Cambria Math"/>
          </w:rPr>
          <m:t>- best</m:t>
        </m:r>
      </m:oMath>
      <w:r w:rsidR="00E86D44">
        <w:t xml:space="preserve"> base models to pass on to the meta learner was chosen to be </w:t>
      </w:r>
      <w:r w:rsidR="00671CD2">
        <w:t>5</w:t>
      </w:r>
      <w:r w:rsidR="00E86D44">
        <w:t xml:space="preserve">. </w:t>
      </w:r>
      <w:r>
        <w:t>The validation accurac</w:t>
      </w:r>
      <w:r w:rsidR="00E66187">
        <w:t xml:space="preserve">y, </w:t>
      </w:r>
      <w:r>
        <w:t xml:space="preserve">precision score (on the medium chained TEs) </w:t>
      </w:r>
      <w:r w:rsidR="00E66187">
        <w:t xml:space="preserve">and recall score (on the medium chained TEs) </w:t>
      </w:r>
      <w:r>
        <w:t xml:space="preserve">of the </w:t>
      </w:r>
      <w:r w:rsidR="0001009E">
        <w:t>47</w:t>
      </w:r>
      <w:r>
        <w:t xml:space="preserve"> base learners and the ensemble model were recorded. This whole procedure was repeated 10,000 times by varying the random seed specified initially, which resulted in different training and validation set, thus affecting the model </w:t>
      </w:r>
      <w:proofErr w:type="gramStart"/>
      <w:r>
        <w:t>performance</w:t>
      </w:r>
      <w:proofErr w:type="gramEnd"/>
      <w:r>
        <w:t xml:space="preserve"> and yielding a distribution of training and validation set accuracies</w:t>
      </w:r>
      <w:r w:rsidR="0094502F">
        <w:t>, precision and recall scores</w:t>
      </w:r>
      <w:r>
        <w:t xml:space="preserve"> for </w:t>
      </w:r>
      <w:r w:rsidR="0094502F">
        <w:t>47</w:t>
      </w:r>
      <w:r>
        <w:t xml:space="preserve"> base learners and the ensemble model. </w:t>
      </w:r>
      <w:r w:rsidRPr="00444313">
        <w:t xml:space="preserve">The objective of </w:t>
      </w:r>
      <w:r w:rsidR="00E62E4F">
        <w:t>evaluating</w:t>
      </w:r>
      <w:r w:rsidRPr="00444313">
        <w:t xml:space="preserve"> our model multiple times </w:t>
      </w:r>
      <w:r w:rsidR="00E62E4F">
        <w:t xml:space="preserve">by varying the training and validation set </w:t>
      </w:r>
      <w:r w:rsidRPr="00444313">
        <w:t>was to check its robustness to the training set.</w:t>
      </w:r>
      <w:r w:rsidR="002B4095">
        <w:t xml:space="preserve"> </w:t>
      </w:r>
      <w:r w:rsidR="00642825">
        <w:t xml:space="preserve">A parametric sweep of the ensemble model parameter </w:t>
      </w:r>
      <m:oMath>
        <m:r>
          <w:rPr>
            <w:rFonts w:ascii="Cambria Math" w:hAnsi="Cambria Math"/>
          </w:rPr>
          <m:t>k</m:t>
        </m:r>
      </m:oMath>
      <w:r w:rsidR="00642825">
        <w:t xml:space="preserve"> was performed to illustrate its effect on validation score.  </w:t>
      </w:r>
    </w:p>
    <w:p w14:paraId="788638B2" w14:textId="77777777" w:rsidR="00995ACC" w:rsidRPr="00995ACC" w:rsidRDefault="00995ACC" w:rsidP="00D75FCC"/>
    <w:p w14:paraId="290F1A92" w14:textId="1CBF12F4" w:rsidR="00995ACC" w:rsidRDefault="00995ACC" w:rsidP="00D75FCC">
      <w:pPr>
        <w:pStyle w:val="Heading5"/>
      </w:pPr>
      <w:r>
        <w:t>Model Prediction</w:t>
      </w:r>
    </w:p>
    <w:p w14:paraId="108CFD07" w14:textId="77777777" w:rsidR="00710AFD" w:rsidRDefault="00320921" w:rsidP="00D75FCC">
      <w:r>
        <w:t>T</w:t>
      </w:r>
      <w:r w:rsidR="002B4095">
        <w:t xml:space="preserve">o predict an uncharacterized TE sequence from the test set, </w:t>
      </w:r>
      <w:r w:rsidR="00642825">
        <w:t xml:space="preserve">at first, the test sequences were converted to feature vectors by the </w:t>
      </w:r>
      <w:r w:rsidR="0001009E">
        <w:t>47</w:t>
      </w:r>
      <w:r w:rsidR="00642825">
        <w:t xml:space="preserve"> different feature extraction techniques. T</w:t>
      </w:r>
      <w:r w:rsidR="00E86D44">
        <w:t>he</w:t>
      </w:r>
      <w:r w:rsidR="00642825">
        <w:t>n,</w:t>
      </w:r>
      <w:r w:rsidR="00E86D44">
        <w:t xml:space="preserve"> </w:t>
      </w:r>
      <w:r w:rsidR="0001009E">
        <w:t>47</w:t>
      </w:r>
      <w:r>
        <w:t xml:space="preserve"> base models </w:t>
      </w:r>
      <w:r w:rsidR="00642825">
        <w:t xml:space="preserve">delegated to each feature vector representation </w:t>
      </w:r>
      <w:r w:rsidR="00E86D44">
        <w:t xml:space="preserve">were trained and hyperparameter optimized using all the characterized TE sequences from both training and validation sets. </w:t>
      </w:r>
      <w:r w:rsidR="00642825">
        <w:t>The trained</w:t>
      </w:r>
      <w:r>
        <w:t xml:space="preserve"> </w:t>
      </w:r>
      <w:r w:rsidR="00642825">
        <w:t xml:space="preserve">base models </w:t>
      </w:r>
      <w:r>
        <w:t xml:space="preserve">were used to independently predict the substrate specificity category of </w:t>
      </w:r>
      <w:r w:rsidR="00642825">
        <w:t xml:space="preserve">test set </w:t>
      </w:r>
      <w:r>
        <w:t>enzymes. The output predictions of the</w:t>
      </w:r>
      <w:r w:rsidR="00642825">
        <w:t xml:space="preserve"> </w:t>
      </w:r>
      <m:oMath>
        <m:r>
          <w:rPr>
            <w:rFonts w:ascii="Cambria Math" w:hAnsi="Cambria Math"/>
          </w:rPr>
          <m:t>k</m:t>
        </m:r>
      </m:oMath>
      <w:r>
        <w:t xml:space="preserve"> </w:t>
      </w:r>
      <w:r w:rsidR="00642825">
        <w:t xml:space="preserve">best performing </w:t>
      </w:r>
      <w:r>
        <w:t xml:space="preserve">base learners were passed on to a meta learner that </w:t>
      </w:r>
      <w:r>
        <w:lastRenderedPageBreak/>
        <w:t>used a hard-voting based majority vote classifier to output the final prediction of the enzyme substrate specificity class</w:t>
      </w:r>
      <w:r w:rsidRPr="007341FF">
        <w:t>.</w:t>
      </w:r>
      <w:r>
        <w:t xml:space="preserve"> </w:t>
      </w:r>
      <w:r w:rsidR="00642825">
        <w:t xml:space="preserve">The parameter k was selected based on the results of the parametric sweep study discussed in the </w:t>
      </w:r>
      <w:hyperlink w:anchor="_Model_Evaluation" w:history="1">
        <w:r w:rsidR="00642825" w:rsidRPr="00642825">
          <w:rPr>
            <w:rStyle w:val="SubtleReference"/>
          </w:rPr>
          <w:t>Model Evaluation</w:t>
        </w:r>
      </w:hyperlink>
      <w:r w:rsidR="00642825">
        <w:t xml:space="preserve"> section.</w:t>
      </w:r>
    </w:p>
    <w:p w14:paraId="53978483" w14:textId="77777777" w:rsidR="00710AFD" w:rsidRDefault="00710AFD" w:rsidP="00D75FCC"/>
    <w:p w14:paraId="51D170E5" w14:textId="77777777" w:rsidR="00710AFD" w:rsidRDefault="00710AFD" w:rsidP="00D75FCC">
      <w:pPr>
        <w:pStyle w:val="Heading2"/>
      </w:pPr>
      <w:bookmarkStart w:id="74" w:name="_Results"/>
      <w:bookmarkEnd w:id="74"/>
      <w:r>
        <w:t>Results</w:t>
      </w:r>
    </w:p>
    <w:p w14:paraId="45CFE664" w14:textId="5A98A7CF" w:rsidR="00320921" w:rsidRDefault="00710AFD" w:rsidP="00D75FCC">
      <w:pPr>
        <w:pStyle w:val="Heading3"/>
      </w:pPr>
      <w:r>
        <w:t xml:space="preserve">Feature </w:t>
      </w:r>
      <w:r w:rsidR="00AA102F">
        <w:t>e</w:t>
      </w:r>
      <w:r>
        <w:t xml:space="preserve">xtraction </w:t>
      </w:r>
      <w:r w:rsidR="00AA102F">
        <w:t>t</w:t>
      </w:r>
      <w:r>
        <w:t>echnique</w:t>
      </w:r>
      <w:r w:rsidR="00B1593D">
        <w:t>s</w:t>
      </w:r>
      <w:r>
        <w:t xml:space="preserve"> </w:t>
      </w:r>
      <w:r w:rsidR="00AA102F">
        <w:t>c</w:t>
      </w:r>
      <w:r>
        <w:t>omparison</w:t>
      </w:r>
    </w:p>
    <w:p w14:paraId="220DCFF0" w14:textId="05CD53BC" w:rsidR="00EC5306" w:rsidRDefault="00710AFD" w:rsidP="00D75FCC">
      <w:r w:rsidRPr="00D75FCC">
        <w:t xml:space="preserve">We compared the performance of </w:t>
      </w:r>
      <w:r w:rsidR="00C44DA3">
        <w:t>the 47 different base models, each trained on a unique</w:t>
      </w:r>
      <w:r w:rsidR="00F61F06" w:rsidRPr="00D75FCC">
        <w:t xml:space="preserve"> feature encoder</w:t>
      </w:r>
      <w:r w:rsidR="00C44DA3">
        <w:t>,</w:t>
      </w:r>
      <w:r w:rsidR="00F61F06" w:rsidRPr="00D75FCC">
        <w:t xml:space="preserve"> on validation set </w:t>
      </w:r>
      <w:r w:rsidR="00C44DA3">
        <w:t xml:space="preserve">using three popular classification performance metrics </w:t>
      </w:r>
      <w:r w:rsidR="00F61F06" w:rsidRPr="00D75FCC">
        <w:t xml:space="preserve">to detect the </w:t>
      </w:r>
      <w:r w:rsidR="00C44DA3">
        <w:t>feature extraction techniques</w:t>
      </w:r>
      <w:r w:rsidR="00D75FCC" w:rsidRPr="00D75FCC">
        <w:t xml:space="preserve"> which</w:t>
      </w:r>
      <w:r w:rsidR="00F61F06" w:rsidRPr="00D75FCC">
        <w:t xml:space="preserve"> </w:t>
      </w:r>
      <w:r w:rsidR="00D75FCC" w:rsidRPr="00D75FCC">
        <w:t xml:space="preserve">can most successfully discriminate between enzyme substrate specificity classes. </w:t>
      </w:r>
      <w:r w:rsidR="00C44DA3">
        <w:t>The three</w:t>
      </w:r>
      <w:r w:rsidR="00D75FCC" w:rsidRPr="00D75FCC">
        <w:t xml:space="preserve"> metrics</w:t>
      </w:r>
      <w:r w:rsidR="00C44DA3">
        <w:t xml:space="preserve"> were</w:t>
      </w:r>
      <w:r w:rsidR="00D75FCC" w:rsidRPr="00D75FCC">
        <w:t xml:space="preserve"> </w:t>
      </w:r>
      <w:r w:rsidR="00EC5306">
        <w:t xml:space="preserve">1) </w:t>
      </w:r>
      <w:r w:rsidR="00D75FCC" w:rsidRPr="00D75FCC">
        <w:t xml:space="preserve">accuracy score on all three categories of TE substrate specificity, </w:t>
      </w:r>
      <w:r w:rsidR="00EC5306">
        <w:t xml:space="preserve">2) </w:t>
      </w:r>
      <w:r w:rsidR="00D75FCC" w:rsidRPr="00D75FCC">
        <w:t xml:space="preserve">precision </w:t>
      </w:r>
      <w:r w:rsidR="00EC5306">
        <w:t xml:space="preserve">score </w:t>
      </w:r>
      <w:r w:rsidR="00EC5306" w:rsidRPr="00D75FCC">
        <w:t xml:space="preserve">on medium chained TEs </w:t>
      </w:r>
      <w:r w:rsidR="00D75FCC" w:rsidRPr="00D75FCC">
        <w:t xml:space="preserve">and </w:t>
      </w:r>
      <w:r w:rsidR="00EC5306">
        <w:t xml:space="preserve">3) </w:t>
      </w:r>
      <w:r w:rsidR="00D75FCC" w:rsidRPr="00D75FCC">
        <w:t>recall score on medium chained TEs</w:t>
      </w:r>
      <w:r w:rsidR="00F61F06" w:rsidRPr="00D75FCC">
        <w:t>.</w:t>
      </w:r>
      <w:r w:rsidR="00D75FCC" w:rsidRPr="00D75FCC">
        <w:t xml:space="preserve"> </w:t>
      </w:r>
      <w:r w:rsidR="00743D80">
        <w:t>Our validation scheme produced a</w:t>
      </w:r>
      <w:r w:rsidR="00D75FCC" w:rsidRPr="00D75FCC">
        <w:t xml:space="preserve"> distribution of model metrics through 10000 simulations of our model evaluation experiment by varying the training and validation dataset during each simulation as discussed in the </w:t>
      </w:r>
      <w:r w:rsidR="007D6213" w:rsidRPr="007D6213">
        <w:rPr>
          <w:rStyle w:val="SubtleReference"/>
        </w:rPr>
        <w:fldChar w:fldCharType="begin"/>
      </w:r>
      <w:r w:rsidR="007D6213" w:rsidRPr="007D6213">
        <w:rPr>
          <w:rStyle w:val="SubtleReference"/>
        </w:rPr>
        <w:instrText xml:space="preserve"> REF _Ref65356577 \h </w:instrText>
      </w:r>
      <w:r w:rsidR="007D6213">
        <w:rPr>
          <w:rStyle w:val="SubtleReference"/>
        </w:rPr>
        <w:instrText xml:space="preserve"> \* MERGEFORMAT </w:instrText>
      </w:r>
      <w:r w:rsidR="007D6213" w:rsidRPr="007D6213">
        <w:rPr>
          <w:rStyle w:val="SubtleReference"/>
        </w:rPr>
      </w:r>
      <w:r w:rsidR="007D6213" w:rsidRPr="007D6213">
        <w:rPr>
          <w:rStyle w:val="SubtleReference"/>
        </w:rPr>
        <w:fldChar w:fldCharType="separate"/>
      </w:r>
      <w:r w:rsidR="007D6213" w:rsidRPr="007D6213">
        <w:rPr>
          <w:rStyle w:val="SubtleReference"/>
        </w:rPr>
        <w:t>Model Evaluation</w:t>
      </w:r>
      <w:r w:rsidR="007D6213" w:rsidRPr="007D6213">
        <w:rPr>
          <w:rStyle w:val="SubtleReference"/>
        </w:rPr>
        <w:fldChar w:fldCharType="end"/>
      </w:r>
      <w:r w:rsidR="00D75FCC" w:rsidRPr="00D75FCC">
        <w:t xml:space="preserve"> section. </w:t>
      </w:r>
      <w:r w:rsidR="00D75FCC">
        <w:t xml:space="preserve">The top five best performing feature extraction techniques </w:t>
      </w:r>
      <w:r w:rsidR="00EC5306">
        <w:t xml:space="preserve">in terms of mean accuracy score </w:t>
      </w:r>
      <w:r w:rsidR="00D75FCC">
        <w:t xml:space="preserve">are </w:t>
      </w:r>
      <w:r w:rsidR="00EC5306">
        <w:t xml:space="preserve">DDE, </w:t>
      </w:r>
      <w:proofErr w:type="spellStart"/>
      <w:r w:rsidR="00EC5306">
        <w:t>CTriad</w:t>
      </w:r>
      <w:proofErr w:type="spellEnd"/>
      <w:r w:rsidR="00EC5306">
        <w:t xml:space="preserve">, </w:t>
      </w:r>
      <w:proofErr w:type="spellStart"/>
      <w:r w:rsidR="00EC5306">
        <w:t>KSCTriad</w:t>
      </w:r>
      <w:proofErr w:type="spellEnd"/>
      <w:r w:rsidR="00EC5306">
        <w:t xml:space="preserve">, TPC and </w:t>
      </w:r>
      <w:proofErr w:type="spellStart"/>
      <w:r w:rsidR="00EC5306">
        <w:t>Gappy</w:t>
      </w:r>
      <w:proofErr w:type="spellEnd"/>
      <w:r w:rsidR="00EC5306">
        <w:t xml:space="preserve"> Pair Kernel. The most accurate feature extraction technique DDE achieves a mean accuracy score of 0.83, mean precision and mean recall score</w:t>
      </w:r>
      <w:r w:rsidR="007D6213">
        <w:t>s</w:t>
      </w:r>
      <w:r w:rsidR="00EC5306">
        <w:t xml:space="preserve"> of 0.89 and 0.91 respectively</w:t>
      </w:r>
      <w:r w:rsidR="006E5DF3">
        <w:t xml:space="preserve"> on medium chained TEs</w:t>
      </w:r>
      <w:r w:rsidR="00EC5306">
        <w:t xml:space="preserve">. It is interesting to note that the best </w:t>
      </w:r>
      <w:proofErr w:type="spellStart"/>
      <w:r w:rsidR="00EC5306">
        <w:t>pssm</w:t>
      </w:r>
      <w:proofErr w:type="spellEnd"/>
      <w:r w:rsidR="00EC5306">
        <w:t xml:space="preserve"> based feature extraction technique, </w:t>
      </w:r>
      <w:r w:rsidR="00CE7FAF">
        <w:t>S</w:t>
      </w:r>
      <w:r w:rsidR="00EC5306">
        <w:t>-</w:t>
      </w:r>
      <w:r w:rsidR="00CE7FAF">
        <w:t>FPSSM</w:t>
      </w:r>
      <w:r w:rsidR="00EC5306">
        <w:t xml:space="preserve"> is ranked 17</w:t>
      </w:r>
      <w:r w:rsidR="00EC5306" w:rsidRPr="00EC5306">
        <w:rPr>
          <w:vertAlign w:val="superscript"/>
        </w:rPr>
        <w:t>th</w:t>
      </w:r>
      <w:r w:rsidR="00EC5306">
        <w:t xml:space="preserve"> in terms of mean accuracy score among the 47 feature encoders, achieving a mean accuracy of 0.76. </w:t>
      </w:r>
      <w:r w:rsidR="00394850">
        <w:t>A list of the 47 feature encoding techniques</w:t>
      </w:r>
      <w:r w:rsidR="00EC5306">
        <w:t xml:space="preserve"> ranked by their mean accuracy scores on TE substrate specificity prediction is given in </w:t>
      </w:r>
      <w:r w:rsidR="00394850">
        <w:fldChar w:fldCharType="begin"/>
      </w:r>
      <w:r w:rsidR="00394850">
        <w:instrText xml:space="preserve"> REF _Ref65345583 \h </w:instrText>
      </w:r>
      <w:r w:rsidR="00394850">
        <w:fldChar w:fldCharType="separate"/>
      </w:r>
      <w:r w:rsidR="00394850" w:rsidRPr="00DA1F82">
        <w:rPr>
          <w:b/>
          <w:bCs/>
        </w:rPr>
        <w:t xml:space="preserve">Table </w:t>
      </w:r>
      <w:r w:rsidR="00394850">
        <w:rPr>
          <w:b/>
          <w:bCs/>
          <w:noProof/>
        </w:rPr>
        <w:t>3</w:t>
      </w:r>
      <w:r w:rsidR="00394850">
        <w:fldChar w:fldCharType="end"/>
      </w:r>
      <w:r w:rsidR="00EC5306">
        <w:t>.</w:t>
      </w:r>
    </w:p>
    <w:p w14:paraId="152D8F42" w14:textId="77777777" w:rsidR="00EC5306" w:rsidRDefault="00EC5306" w:rsidP="00D75FCC"/>
    <w:p w14:paraId="33C19047" w14:textId="68520D3C" w:rsidR="00793BE1" w:rsidRDefault="00793BE1" w:rsidP="00793BE1">
      <w:pPr>
        <w:pStyle w:val="Caption"/>
        <w:keepNext/>
      </w:pPr>
      <w:bookmarkStart w:id="75" w:name="_Ref65345583"/>
      <w:r w:rsidRPr="00DA1F82">
        <w:rPr>
          <w:b/>
          <w:bCs/>
        </w:rPr>
        <w:t xml:space="preserve">Table </w:t>
      </w:r>
      <w:r w:rsidRPr="00DA1F82">
        <w:rPr>
          <w:b/>
          <w:bCs/>
        </w:rPr>
        <w:fldChar w:fldCharType="begin"/>
      </w:r>
      <w:r w:rsidRPr="00DA1F82">
        <w:rPr>
          <w:b/>
          <w:bCs/>
        </w:rPr>
        <w:instrText xml:space="preserve"> SEQ Table \* ARABIC </w:instrText>
      </w:r>
      <w:r w:rsidRPr="00DA1F82">
        <w:rPr>
          <w:b/>
          <w:bCs/>
        </w:rPr>
        <w:fldChar w:fldCharType="separate"/>
      </w:r>
      <w:r w:rsidR="000871F8">
        <w:rPr>
          <w:b/>
          <w:bCs/>
          <w:noProof/>
        </w:rPr>
        <w:t>3</w:t>
      </w:r>
      <w:r w:rsidRPr="00DA1F82">
        <w:rPr>
          <w:b/>
          <w:bCs/>
        </w:rPr>
        <w:fldChar w:fldCharType="end"/>
      </w:r>
      <w:bookmarkEnd w:id="75"/>
      <w:r>
        <w:t xml:space="preserve">: A list of </w:t>
      </w:r>
      <w:r w:rsidR="00743EB2">
        <w:t xml:space="preserve">three performance metrics </w:t>
      </w:r>
      <w:r w:rsidR="00FE3DA2">
        <w:t>for</w:t>
      </w:r>
      <w:r w:rsidR="00743EB2">
        <w:t xml:space="preserve"> the </w:t>
      </w:r>
      <w:r>
        <w:t xml:space="preserve">47 base models </w:t>
      </w:r>
      <w:r>
        <w:rPr>
          <w:noProof/>
        </w:rPr>
        <w:t>ranked by their mean accuracy score on varying validation datasets generated through 10000 simulation</w:t>
      </w:r>
      <w:r w:rsidR="00CC1D45">
        <w:rPr>
          <w:noProof/>
        </w:rPr>
        <w:t>s</w:t>
      </w:r>
      <w:r>
        <w:rPr>
          <w:noProof/>
        </w:rPr>
        <w:t xml:space="preserve"> of model evaluation experiment</w:t>
      </w:r>
      <w:r w:rsidR="00633198">
        <w:rPr>
          <w:noProof/>
        </w:rPr>
        <w:t xml:space="preserve"> is shown</w:t>
      </w:r>
      <w:r>
        <w:rPr>
          <w:noProof/>
        </w:rPr>
        <w:t xml:space="preserve">. The table presents the mean precision and recall scores obtained on the medium chained TEs of </w:t>
      </w:r>
      <w:r w:rsidR="00376A88">
        <w:rPr>
          <w:noProof/>
        </w:rPr>
        <w:t>varying</w:t>
      </w:r>
      <w:r>
        <w:rPr>
          <w:noProof/>
        </w:rPr>
        <w:t xml:space="preserve"> validation dataset</w:t>
      </w:r>
      <w:r w:rsidR="00376A88">
        <w:rPr>
          <w:noProof/>
        </w:rPr>
        <w:t>s</w:t>
      </w:r>
      <w:r>
        <w:rPr>
          <w:noProof/>
        </w:rPr>
        <w:t xml:space="preserve"> apart from the mean accuracy score achieved on all three substrate specificity categories of TEs by the 47 base models along with their feature extraction technique. </w:t>
      </w:r>
    </w:p>
    <w:tbl>
      <w:tblPr>
        <w:tblStyle w:val="TableGrid"/>
        <w:tblW w:w="0" w:type="auto"/>
        <w:tblLook w:val="04A0" w:firstRow="1" w:lastRow="0" w:firstColumn="1" w:lastColumn="0" w:noHBand="0" w:noVBand="1"/>
      </w:tblPr>
      <w:tblGrid>
        <w:gridCol w:w="2695"/>
        <w:gridCol w:w="2160"/>
        <w:gridCol w:w="2250"/>
        <w:gridCol w:w="2245"/>
      </w:tblGrid>
      <w:tr w:rsidR="00CD49D0" w14:paraId="7DA0CCC4" w14:textId="77777777" w:rsidTr="003B1D83">
        <w:tc>
          <w:tcPr>
            <w:tcW w:w="2695" w:type="dxa"/>
          </w:tcPr>
          <w:p w14:paraId="19B2F981" w14:textId="27C48E32" w:rsidR="00CD49D0" w:rsidRDefault="005E46E7" w:rsidP="00D75FCC">
            <w:r>
              <w:t xml:space="preserve">Model </w:t>
            </w:r>
            <w:r w:rsidR="00C44DA3">
              <w:t>Feature Extraction</w:t>
            </w:r>
          </w:p>
        </w:tc>
        <w:tc>
          <w:tcPr>
            <w:tcW w:w="2160" w:type="dxa"/>
          </w:tcPr>
          <w:p w14:paraId="021A94CC" w14:textId="1A187989" w:rsidR="00CD49D0" w:rsidRDefault="00743D80" w:rsidP="00D75FCC">
            <w:r>
              <w:t xml:space="preserve">Mean Accuracy </w:t>
            </w:r>
          </w:p>
        </w:tc>
        <w:tc>
          <w:tcPr>
            <w:tcW w:w="2250" w:type="dxa"/>
          </w:tcPr>
          <w:p w14:paraId="50CAFBCC" w14:textId="41140353" w:rsidR="00CD49D0" w:rsidRDefault="00743D80" w:rsidP="00D75FCC">
            <w:r>
              <w:t>Mean Precision</w:t>
            </w:r>
          </w:p>
        </w:tc>
        <w:tc>
          <w:tcPr>
            <w:tcW w:w="2245" w:type="dxa"/>
          </w:tcPr>
          <w:p w14:paraId="162AA8F7" w14:textId="6DDD0B5D" w:rsidR="00CD49D0" w:rsidRDefault="00743D80" w:rsidP="00D75FCC">
            <w:r>
              <w:t>Mean Recall</w:t>
            </w:r>
          </w:p>
        </w:tc>
      </w:tr>
      <w:tr w:rsidR="00CD49D0" w14:paraId="56378357" w14:textId="77777777" w:rsidTr="003B1D83">
        <w:tc>
          <w:tcPr>
            <w:tcW w:w="2695" w:type="dxa"/>
          </w:tcPr>
          <w:p w14:paraId="1CDC6E85" w14:textId="5F7A8459" w:rsidR="00CD49D0" w:rsidRDefault="00743D80" w:rsidP="00D75FCC">
            <w:r>
              <w:t>DDE</w:t>
            </w:r>
          </w:p>
        </w:tc>
        <w:tc>
          <w:tcPr>
            <w:tcW w:w="2160" w:type="dxa"/>
          </w:tcPr>
          <w:p w14:paraId="4F88ACC5" w14:textId="06ACFF62" w:rsidR="00CD49D0" w:rsidRDefault="00743D80" w:rsidP="00D75FCC">
            <w:r>
              <w:t>0.81</w:t>
            </w:r>
          </w:p>
        </w:tc>
        <w:tc>
          <w:tcPr>
            <w:tcW w:w="2250" w:type="dxa"/>
          </w:tcPr>
          <w:p w14:paraId="4958F435" w14:textId="7C79823A" w:rsidR="00CD49D0" w:rsidRDefault="00024A1B" w:rsidP="00D75FCC">
            <w:r>
              <w:t>0.89</w:t>
            </w:r>
          </w:p>
        </w:tc>
        <w:tc>
          <w:tcPr>
            <w:tcW w:w="2245" w:type="dxa"/>
          </w:tcPr>
          <w:p w14:paraId="749D6BA5" w14:textId="3F1D24C0" w:rsidR="00CD49D0" w:rsidRDefault="00024A1B" w:rsidP="00D75FCC">
            <w:r>
              <w:t>0.9</w:t>
            </w:r>
          </w:p>
        </w:tc>
      </w:tr>
      <w:tr w:rsidR="00CD49D0" w14:paraId="3333DA7C" w14:textId="77777777" w:rsidTr="003B1D83">
        <w:tc>
          <w:tcPr>
            <w:tcW w:w="2695" w:type="dxa"/>
          </w:tcPr>
          <w:p w14:paraId="2AB677C0" w14:textId="3E023D44" w:rsidR="00CD49D0" w:rsidRDefault="00743D80" w:rsidP="00D75FCC">
            <w:proofErr w:type="spellStart"/>
            <w:r>
              <w:t>CTriad</w:t>
            </w:r>
            <w:proofErr w:type="spellEnd"/>
          </w:p>
        </w:tc>
        <w:tc>
          <w:tcPr>
            <w:tcW w:w="2160" w:type="dxa"/>
          </w:tcPr>
          <w:p w14:paraId="351CBDBE" w14:textId="28FED8B8" w:rsidR="00CD49D0" w:rsidRDefault="00743D80" w:rsidP="00D75FCC">
            <w:r>
              <w:t>0.79</w:t>
            </w:r>
          </w:p>
        </w:tc>
        <w:tc>
          <w:tcPr>
            <w:tcW w:w="2250" w:type="dxa"/>
          </w:tcPr>
          <w:p w14:paraId="2AA7F652" w14:textId="3620B07C" w:rsidR="00CD49D0" w:rsidRDefault="00024A1B" w:rsidP="00D75FCC">
            <w:r>
              <w:t>0.89</w:t>
            </w:r>
          </w:p>
        </w:tc>
        <w:tc>
          <w:tcPr>
            <w:tcW w:w="2245" w:type="dxa"/>
          </w:tcPr>
          <w:p w14:paraId="08A16888" w14:textId="39CE1525" w:rsidR="00CD49D0" w:rsidRDefault="00024A1B" w:rsidP="00D75FCC">
            <w:r>
              <w:t>0.89</w:t>
            </w:r>
          </w:p>
        </w:tc>
      </w:tr>
      <w:tr w:rsidR="00CD49D0" w14:paraId="51690D39" w14:textId="77777777" w:rsidTr="003B1D83">
        <w:tc>
          <w:tcPr>
            <w:tcW w:w="2695" w:type="dxa"/>
          </w:tcPr>
          <w:p w14:paraId="67519FE9" w14:textId="2B9292CC" w:rsidR="00CD49D0" w:rsidRDefault="00743D80" w:rsidP="00D75FCC">
            <w:proofErr w:type="spellStart"/>
            <w:r>
              <w:t>KSCTriad</w:t>
            </w:r>
            <w:proofErr w:type="spellEnd"/>
          </w:p>
        </w:tc>
        <w:tc>
          <w:tcPr>
            <w:tcW w:w="2160" w:type="dxa"/>
          </w:tcPr>
          <w:p w14:paraId="417097D1" w14:textId="59220502" w:rsidR="00CD49D0" w:rsidRDefault="00743D80" w:rsidP="00D75FCC">
            <w:r>
              <w:t>0.79</w:t>
            </w:r>
          </w:p>
        </w:tc>
        <w:tc>
          <w:tcPr>
            <w:tcW w:w="2250" w:type="dxa"/>
          </w:tcPr>
          <w:p w14:paraId="177D1587" w14:textId="4DCFDE9B" w:rsidR="00CD49D0" w:rsidRDefault="00024A1B" w:rsidP="00D75FCC">
            <w:r>
              <w:t>0.89</w:t>
            </w:r>
          </w:p>
        </w:tc>
        <w:tc>
          <w:tcPr>
            <w:tcW w:w="2245" w:type="dxa"/>
          </w:tcPr>
          <w:p w14:paraId="34AFA566" w14:textId="1CAE27F3" w:rsidR="00CD49D0" w:rsidRDefault="00024A1B" w:rsidP="00D75FCC">
            <w:r>
              <w:t>0.89</w:t>
            </w:r>
          </w:p>
        </w:tc>
      </w:tr>
      <w:tr w:rsidR="00CD49D0" w14:paraId="65584956" w14:textId="77777777" w:rsidTr="003B1D83">
        <w:tc>
          <w:tcPr>
            <w:tcW w:w="2695" w:type="dxa"/>
          </w:tcPr>
          <w:p w14:paraId="462D3560" w14:textId="41790B1F" w:rsidR="00CD49D0" w:rsidRDefault="00743D80" w:rsidP="00D75FCC">
            <w:r>
              <w:t>TPC</w:t>
            </w:r>
          </w:p>
        </w:tc>
        <w:tc>
          <w:tcPr>
            <w:tcW w:w="2160" w:type="dxa"/>
          </w:tcPr>
          <w:p w14:paraId="4F656C68" w14:textId="0D9B8471" w:rsidR="00CD49D0" w:rsidRDefault="00743D80" w:rsidP="00D75FCC">
            <w:r>
              <w:t>0.79</w:t>
            </w:r>
          </w:p>
        </w:tc>
        <w:tc>
          <w:tcPr>
            <w:tcW w:w="2250" w:type="dxa"/>
          </w:tcPr>
          <w:p w14:paraId="00FCA508" w14:textId="6FCD4FF2" w:rsidR="00CD49D0" w:rsidRDefault="00024A1B" w:rsidP="00D75FCC">
            <w:r>
              <w:t>0.89</w:t>
            </w:r>
          </w:p>
        </w:tc>
        <w:tc>
          <w:tcPr>
            <w:tcW w:w="2245" w:type="dxa"/>
          </w:tcPr>
          <w:p w14:paraId="7753CFD0" w14:textId="65456A9D" w:rsidR="00CD49D0" w:rsidRDefault="00024A1B" w:rsidP="00D75FCC">
            <w:r>
              <w:t>0.89</w:t>
            </w:r>
          </w:p>
        </w:tc>
      </w:tr>
      <w:tr w:rsidR="00CD49D0" w14:paraId="64222747" w14:textId="77777777" w:rsidTr="003B1D83">
        <w:tc>
          <w:tcPr>
            <w:tcW w:w="2695" w:type="dxa"/>
          </w:tcPr>
          <w:p w14:paraId="0702477B" w14:textId="259D94B4" w:rsidR="00CD49D0" w:rsidRDefault="00743D80" w:rsidP="00D75FCC">
            <w:proofErr w:type="spellStart"/>
            <w:r>
              <w:t>Gappy</w:t>
            </w:r>
            <w:proofErr w:type="spellEnd"/>
            <w:r>
              <w:t xml:space="preserve"> </w:t>
            </w:r>
            <w:r w:rsidR="00EB4DCC">
              <w:t xml:space="preserve">Pair </w:t>
            </w:r>
            <w:r>
              <w:t>Kernel</w:t>
            </w:r>
          </w:p>
        </w:tc>
        <w:tc>
          <w:tcPr>
            <w:tcW w:w="2160" w:type="dxa"/>
          </w:tcPr>
          <w:p w14:paraId="7D7CE7FC" w14:textId="74D9CBEC" w:rsidR="00CD49D0" w:rsidRDefault="00743D80" w:rsidP="00D75FCC">
            <w:r>
              <w:t>0.79</w:t>
            </w:r>
          </w:p>
        </w:tc>
        <w:tc>
          <w:tcPr>
            <w:tcW w:w="2250" w:type="dxa"/>
          </w:tcPr>
          <w:p w14:paraId="3BDCB87E" w14:textId="4C4B89D6" w:rsidR="00CD49D0" w:rsidRDefault="00024A1B" w:rsidP="00D75FCC">
            <w:r>
              <w:t>0.88</w:t>
            </w:r>
          </w:p>
        </w:tc>
        <w:tc>
          <w:tcPr>
            <w:tcW w:w="2245" w:type="dxa"/>
          </w:tcPr>
          <w:p w14:paraId="1D9E7CB0" w14:textId="6D1EBEFD" w:rsidR="00CD49D0" w:rsidRDefault="00024A1B" w:rsidP="00D75FCC">
            <w:r>
              <w:t>0.86</w:t>
            </w:r>
          </w:p>
        </w:tc>
      </w:tr>
      <w:tr w:rsidR="00CD49D0" w14:paraId="16025351" w14:textId="77777777" w:rsidTr="003B1D83">
        <w:tc>
          <w:tcPr>
            <w:tcW w:w="2695" w:type="dxa"/>
          </w:tcPr>
          <w:p w14:paraId="0D49C99B" w14:textId="05EA5C8B" w:rsidR="00CD49D0" w:rsidRDefault="00743D80" w:rsidP="00D75FCC">
            <w:r>
              <w:t>CKSAAP</w:t>
            </w:r>
          </w:p>
        </w:tc>
        <w:tc>
          <w:tcPr>
            <w:tcW w:w="2160" w:type="dxa"/>
          </w:tcPr>
          <w:p w14:paraId="62C7E79E" w14:textId="1C3E516B" w:rsidR="00CD49D0" w:rsidRDefault="00743D80" w:rsidP="00D75FCC">
            <w:r>
              <w:t>0.79</w:t>
            </w:r>
          </w:p>
        </w:tc>
        <w:tc>
          <w:tcPr>
            <w:tcW w:w="2250" w:type="dxa"/>
          </w:tcPr>
          <w:p w14:paraId="2A0D8DF6" w14:textId="5196E549" w:rsidR="00CD49D0" w:rsidRDefault="00024A1B" w:rsidP="00D75FCC">
            <w:r>
              <w:t>0.89</w:t>
            </w:r>
          </w:p>
        </w:tc>
        <w:tc>
          <w:tcPr>
            <w:tcW w:w="2245" w:type="dxa"/>
          </w:tcPr>
          <w:p w14:paraId="650BEFFB" w14:textId="60EA0F4D" w:rsidR="00CD49D0" w:rsidRDefault="00024A1B" w:rsidP="00D75FCC">
            <w:r>
              <w:t>0.87</w:t>
            </w:r>
          </w:p>
        </w:tc>
      </w:tr>
      <w:tr w:rsidR="00CD49D0" w14:paraId="41B9B6D9" w14:textId="77777777" w:rsidTr="003B1D83">
        <w:tc>
          <w:tcPr>
            <w:tcW w:w="2695" w:type="dxa"/>
          </w:tcPr>
          <w:p w14:paraId="724309D0" w14:textId="54EA9EF5" w:rsidR="00CD49D0" w:rsidRDefault="00743D80" w:rsidP="00D75FCC">
            <w:r>
              <w:t>Spectrum Kernel</w:t>
            </w:r>
          </w:p>
        </w:tc>
        <w:tc>
          <w:tcPr>
            <w:tcW w:w="2160" w:type="dxa"/>
          </w:tcPr>
          <w:p w14:paraId="10DC6408" w14:textId="1963642A" w:rsidR="00CD49D0" w:rsidRDefault="00743D80" w:rsidP="00D75FCC">
            <w:r>
              <w:t>0.79</w:t>
            </w:r>
          </w:p>
        </w:tc>
        <w:tc>
          <w:tcPr>
            <w:tcW w:w="2250" w:type="dxa"/>
          </w:tcPr>
          <w:p w14:paraId="71F636EF" w14:textId="5703908E" w:rsidR="00CD49D0" w:rsidRDefault="00024A1B" w:rsidP="00D75FCC">
            <w:r>
              <w:t>0.88</w:t>
            </w:r>
          </w:p>
        </w:tc>
        <w:tc>
          <w:tcPr>
            <w:tcW w:w="2245" w:type="dxa"/>
          </w:tcPr>
          <w:p w14:paraId="0DA6593A" w14:textId="10F7882C" w:rsidR="00CD49D0" w:rsidRDefault="00024A1B" w:rsidP="00D75FCC">
            <w:r>
              <w:t>0.86</w:t>
            </w:r>
          </w:p>
        </w:tc>
      </w:tr>
      <w:tr w:rsidR="00CD49D0" w14:paraId="155622FC" w14:textId="77777777" w:rsidTr="003B1D83">
        <w:tc>
          <w:tcPr>
            <w:tcW w:w="2695" w:type="dxa"/>
          </w:tcPr>
          <w:p w14:paraId="0CA88631" w14:textId="61D73318" w:rsidR="00CD49D0" w:rsidRDefault="00743D80" w:rsidP="00D75FCC">
            <w:proofErr w:type="spellStart"/>
            <w:r>
              <w:t>NMBroto</w:t>
            </w:r>
            <w:proofErr w:type="spellEnd"/>
          </w:p>
        </w:tc>
        <w:tc>
          <w:tcPr>
            <w:tcW w:w="2160" w:type="dxa"/>
          </w:tcPr>
          <w:p w14:paraId="3830B3BC" w14:textId="064D6D39" w:rsidR="00CD49D0" w:rsidRDefault="00743D80" w:rsidP="00D75FCC">
            <w:r>
              <w:t>0.78</w:t>
            </w:r>
          </w:p>
        </w:tc>
        <w:tc>
          <w:tcPr>
            <w:tcW w:w="2250" w:type="dxa"/>
          </w:tcPr>
          <w:p w14:paraId="3F6BF409" w14:textId="69D8E10C" w:rsidR="00CD49D0" w:rsidRDefault="00024A1B" w:rsidP="00D75FCC">
            <w:r>
              <w:t>0.89</w:t>
            </w:r>
          </w:p>
        </w:tc>
        <w:tc>
          <w:tcPr>
            <w:tcW w:w="2245" w:type="dxa"/>
          </w:tcPr>
          <w:p w14:paraId="2B7DD4B6" w14:textId="246BC485" w:rsidR="00CD49D0" w:rsidRDefault="00024A1B" w:rsidP="00D75FCC">
            <w:r>
              <w:t>0.87</w:t>
            </w:r>
          </w:p>
        </w:tc>
      </w:tr>
      <w:tr w:rsidR="00CD49D0" w14:paraId="58D7C50A" w14:textId="77777777" w:rsidTr="003B1D83">
        <w:tc>
          <w:tcPr>
            <w:tcW w:w="2695" w:type="dxa"/>
          </w:tcPr>
          <w:p w14:paraId="2488E15C" w14:textId="385AEF02" w:rsidR="00CD49D0" w:rsidRDefault="00743D80" w:rsidP="00D75FCC">
            <w:r>
              <w:t>Moran</w:t>
            </w:r>
          </w:p>
        </w:tc>
        <w:tc>
          <w:tcPr>
            <w:tcW w:w="2160" w:type="dxa"/>
          </w:tcPr>
          <w:p w14:paraId="323A48A9" w14:textId="6456A0FE" w:rsidR="00CD49D0" w:rsidRDefault="00743D80" w:rsidP="00D75FCC">
            <w:r>
              <w:t>0.78</w:t>
            </w:r>
          </w:p>
        </w:tc>
        <w:tc>
          <w:tcPr>
            <w:tcW w:w="2250" w:type="dxa"/>
          </w:tcPr>
          <w:p w14:paraId="010244C1" w14:textId="34D41861" w:rsidR="00CD49D0" w:rsidRDefault="00024A1B" w:rsidP="00D75FCC">
            <w:r>
              <w:t>0.90</w:t>
            </w:r>
          </w:p>
        </w:tc>
        <w:tc>
          <w:tcPr>
            <w:tcW w:w="2245" w:type="dxa"/>
          </w:tcPr>
          <w:p w14:paraId="4F144CEB" w14:textId="7B8B94B0" w:rsidR="00CD49D0" w:rsidRDefault="00024A1B" w:rsidP="00D75FCC">
            <w:r>
              <w:t>0.87</w:t>
            </w:r>
          </w:p>
        </w:tc>
      </w:tr>
      <w:tr w:rsidR="00CD49D0" w14:paraId="5616CBB3" w14:textId="77777777" w:rsidTr="003B1D83">
        <w:tc>
          <w:tcPr>
            <w:tcW w:w="2695" w:type="dxa"/>
          </w:tcPr>
          <w:p w14:paraId="68AEE4A0" w14:textId="187C0A2D" w:rsidR="00CD49D0" w:rsidRDefault="00743D80" w:rsidP="00D75FCC">
            <w:r>
              <w:t>Mismatch Kernel</w:t>
            </w:r>
          </w:p>
        </w:tc>
        <w:tc>
          <w:tcPr>
            <w:tcW w:w="2160" w:type="dxa"/>
          </w:tcPr>
          <w:p w14:paraId="1885BFB8" w14:textId="79C58C4B" w:rsidR="00CD49D0" w:rsidRDefault="00743D80" w:rsidP="00D75FCC">
            <w:r>
              <w:t>0.78</w:t>
            </w:r>
          </w:p>
        </w:tc>
        <w:tc>
          <w:tcPr>
            <w:tcW w:w="2250" w:type="dxa"/>
          </w:tcPr>
          <w:p w14:paraId="5E18B768" w14:textId="0884D7A4" w:rsidR="00CD49D0" w:rsidRDefault="00024A1B" w:rsidP="00D75FCC">
            <w:r>
              <w:t>0.89</w:t>
            </w:r>
          </w:p>
        </w:tc>
        <w:tc>
          <w:tcPr>
            <w:tcW w:w="2245" w:type="dxa"/>
          </w:tcPr>
          <w:p w14:paraId="7540E825" w14:textId="418B7239" w:rsidR="00CD49D0" w:rsidRDefault="00024A1B" w:rsidP="00D75FCC">
            <w:r>
              <w:t>0.88</w:t>
            </w:r>
          </w:p>
        </w:tc>
      </w:tr>
      <w:tr w:rsidR="00CD49D0" w14:paraId="1F5A340C" w14:textId="77777777" w:rsidTr="003B1D83">
        <w:tc>
          <w:tcPr>
            <w:tcW w:w="2695" w:type="dxa"/>
          </w:tcPr>
          <w:p w14:paraId="43918066" w14:textId="264757B1" w:rsidR="00CD49D0" w:rsidRDefault="00743D80" w:rsidP="00D75FCC">
            <w:r>
              <w:t>DPC</w:t>
            </w:r>
          </w:p>
        </w:tc>
        <w:tc>
          <w:tcPr>
            <w:tcW w:w="2160" w:type="dxa"/>
          </w:tcPr>
          <w:p w14:paraId="3FF791E3" w14:textId="6D4940F1" w:rsidR="00CD49D0" w:rsidRDefault="00743D80" w:rsidP="00D75FCC">
            <w:r>
              <w:t>0.78</w:t>
            </w:r>
          </w:p>
        </w:tc>
        <w:tc>
          <w:tcPr>
            <w:tcW w:w="2250" w:type="dxa"/>
          </w:tcPr>
          <w:p w14:paraId="17A47A39" w14:textId="42C561F0" w:rsidR="00CD49D0" w:rsidRDefault="00024A1B" w:rsidP="00D75FCC">
            <w:r>
              <w:t>0.89</w:t>
            </w:r>
          </w:p>
        </w:tc>
        <w:tc>
          <w:tcPr>
            <w:tcW w:w="2245" w:type="dxa"/>
          </w:tcPr>
          <w:p w14:paraId="1BF19E7F" w14:textId="308BF1AA" w:rsidR="00CD49D0" w:rsidRDefault="00024A1B" w:rsidP="00D75FCC">
            <w:r>
              <w:t>0.88</w:t>
            </w:r>
          </w:p>
        </w:tc>
      </w:tr>
      <w:tr w:rsidR="00CD49D0" w14:paraId="5C76AA56" w14:textId="77777777" w:rsidTr="003B1D83">
        <w:tc>
          <w:tcPr>
            <w:tcW w:w="2695" w:type="dxa"/>
          </w:tcPr>
          <w:p w14:paraId="628B75E4" w14:textId="1769F784" w:rsidR="00CD49D0" w:rsidRDefault="00743D80" w:rsidP="00D75FCC">
            <w:r>
              <w:t>Geary</w:t>
            </w:r>
          </w:p>
        </w:tc>
        <w:tc>
          <w:tcPr>
            <w:tcW w:w="2160" w:type="dxa"/>
          </w:tcPr>
          <w:p w14:paraId="1B369B40" w14:textId="63DD85F9" w:rsidR="00CD49D0" w:rsidRDefault="00743D80" w:rsidP="00D75FCC">
            <w:r>
              <w:t>0.78</w:t>
            </w:r>
          </w:p>
        </w:tc>
        <w:tc>
          <w:tcPr>
            <w:tcW w:w="2250" w:type="dxa"/>
          </w:tcPr>
          <w:p w14:paraId="18EE9D8D" w14:textId="48C0A928" w:rsidR="00CD49D0" w:rsidRDefault="00024A1B" w:rsidP="00D75FCC">
            <w:r>
              <w:t>0.9</w:t>
            </w:r>
          </w:p>
        </w:tc>
        <w:tc>
          <w:tcPr>
            <w:tcW w:w="2245" w:type="dxa"/>
          </w:tcPr>
          <w:p w14:paraId="151EDFA6" w14:textId="718FB76E" w:rsidR="00CD49D0" w:rsidRDefault="00024A1B" w:rsidP="00D75FCC">
            <w:r>
              <w:t>0.86</w:t>
            </w:r>
          </w:p>
        </w:tc>
      </w:tr>
      <w:tr w:rsidR="00CD49D0" w14:paraId="2212A2BE" w14:textId="77777777" w:rsidTr="003B1D83">
        <w:tc>
          <w:tcPr>
            <w:tcW w:w="2695" w:type="dxa"/>
          </w:tcPr>
          <w:p w14:paraId="4F718693" w14:textId="14B41011" w:rsidR="00CD49D0" w:rsidRDefault="00743D80" w:rsidP="00D75FCC">
            <w:r>
              <w:t>GTPC</w:t>
            </w:r>
          </w:p>
        </w:tc>
        <w:tc>
          <w:tcPr>
            <w:tcW w:w="2160" w:type="dxa"/>
          </w:tcPr>
          <w:p w14:paraId="51448D5E" w14:textId="2C27296F" w:rsidR="00CD49D0" w:rsidRDefault="00743D80" w:rsidP="00D75FCC">
            <w:r>
              <w:t>0.78</w:t>
            </w:r>
          </w:p>
        </w:tc>
        <w:tc>
          <w:tcPr>
            <w:tcW w:w="2250" w:type="dxa"/>
          </w:tcPr>
          <w:p w14:paraId="4DF0326E" w14:textId="5AB201BE" w:rsidR="00CD49D0" w:rsidRDefault="00024A1B" w:rsidP="00D75FCC">
            <w:r>
              <w:t>0.86</w:t>
            </w:r>
          </w:p>
        </w:tc>
        <w:tc>
          <w:tcPr>
            <w:tcW w:w="2245" w:type="dxa"/>
          </w:tcPr>
          <w:p w14:paraId="12CB734A" w14:textId="5D8855CB" w:rsidR="00CD49D0" w:rsidRDefault="00024A1B" w:rsidP="00D75FCC">
            <w:r>
              <w:t>0.86</w:t>
            </w:r>
          </w:p>
        </w:tc>
      </w:tr>
      <w:tr w:rsidR="00CD49D0" w14:paraId="5080B978" w14:textId="77777777" w:rsidTr="003B1D83">
        <w:tc>
          <w:tcPr>
            <w:tcW w:w="2695" w:type="dxa"/>
          </w:tcPr>
          <w:p w14:paraId="3FFA2A17" w14:textId="66622DB5" w:rsidR="00CD49D0" w:rsidRDefault="00743D80" w:rsidP="00D75FCC">
            <w:r>
              <w:t>CKSAAGP</w:t>
            </w:r>
          </w:p>
        </w:tc>
        <w:tc>
          <w:tcPr>
            <w:tcW w:w="2160" w:type="dxa"/>
          </w:tcPr>
          <w:p w14:paraId="7B2D90BD" w14:textId="6B548458" w:rsidR="00CD49D0" w:rsidRDefault="00743D80" w:rsidP="00D75FCC">
            <w:r>
              <w:t>0.77</w:t>
            </w:r>
          </w:p>
        </w:tc>
        <w:tc>
          <w:tcPr>
            <w:tcW w:w="2250" w:type="dxa"/>
          </w:tcPr>
          <w:p w14:paraId="1E16A171" w14:textId="77432D5B" w:rsidR="00CD49D0" w:rsidRDefault="00024A1B" w:rsidP="00D75FCC">
            <w:r>
              <w:t>0.84</w:t>
            </w:r>
          </w:p>
        </w:tc>
        <w:tc>
          <w:tcPr>
            <w:tcW w:w="2245" w:type="dxa"/>
          </w:tcPr>
          <w:p w14:paraId="653C2C6A" w14:textId="5A0D861C" w:rsidR="00CD49D0" w:rsidRDefault="00024A1B" w:rsidP="00D75FCC">
            <w:r>
              <w:t>0.85</w:t>
            </w:r>
          </w:p>
        </w:tc>
      </w:tr>
      <w:tr w:rsidR="00CD49D0" w14:paraId="0F63E700" w14:textId="77777777" w:rsidTr="003B1D83">
        <w:tc>
          <w:tcPr>
            <w:tcW w:w="2695" w:type="dxa"/>
          </w:tcPr>
          <w:p w14:paraId="75581E10" w14:textId="52DF7414" w:rsidR="00CD49D0" w:rsidRDefault="00743D80" w:rsidP="00D75FCC">
            <w:r>
              <w:t>S-FPSSM</w:t>
            </w:r>
          </w:p>
        </w:tc>
        <w:tc>
          <w:tcPr>
            <w:tcW w:w="2160" w:type="dxa"/>
          </w:tcPr>
          <w:p w14:paraId="5086341D" w14:textId="1857667E" w:rsidR="00CD49D0" w:rsidRDefault="00743D80" w:rsidP="00D75FCC">
            <w:r>
              <w:t>0.76</w:t>
            </w:r>
          </w:p>
        </w:tc>
        <w:tc>
          <w:tcPr>
            <w:tcW w:w="2250" w:type="dxa"/>
          </w:tcPr>
          <w:p w14:paraId="478A1061" w14:textId="7FCFC6AB" w:rsidR="00CD49D0" w:rsidRDefault="00024A1B" w:rsidP="00D75FCC">
            <w:r>
              <w:t>0.85</w:t>
            </w:r>
          </w:p>
        </w:tc>
        <w:tc>
          <w:tcPr>
            <w:tcW w:w="2245" w:type="dxa"/>
          </w:tcPr>
          <w:p w14:paraId="16A33CE5" w14:textId="6A6ABD44" w:rsidR="00CD49D0" w:rsidRDefault="00024A1B" w:rsidP="00D75FCC">
            <w:r>
              <w:t>0.87</w:t>
            </w:r>
          </w:p>
        </w:tc>
      </w:tr>
      <w:tr w:rsidR="00CD49D0" w14:paraId="7045A50B" w14:textId="77777777" w:rsidTr="003B1D83">
        <w:tc>
          <w:tcPr>
            <w:tcW w:w="2695" w:type="dxa"/>
          </w:tcPr>
          <w:p w14:paraId="06A19B42" w14:textId="3217F9E8" w:rsidR="00CD49D0" w:rsidRDefault="00743D80" w:rsidP="00D75FCC">
            <w:r>
              <w:t>RPM-PSSM</w:t>
            </w:r>
          </w:p>
        </w:tc>
        <w:tc>
          <w:tcPr>
            <w:tcW w:w="2160" w:type="dxa"/>
          </w:tcPr>
          <w:p w14:paraId="00CDE58F" w14:textId="0B85DE66" w:rsidR="00CD49D0" w:rsidRDefault="00743D80" w:rsidP="00D75FCC">
            <w:r>
              <w:t>0.76</w:t>
            </w:r>
          </w:p>
        </w:tc>
        <w:tc>
          <w:tcPr>
            <w:tcW w:w="2250" w:type="dxa"/>
          </w:tcPr>
          <w:p w14:paraId="75EC435D" w14:textId="13439560" w:rsidR="00CD49D0" w:rsidRDefault="00024A1B" w:rsidP="00D75FCC">
            <w:r>
              <w:t>0.86</w:t>
            </w:r>
          </w:p>
        </w:tc>
        <w:tc>
          <w:tcPr>
            <w:tcW w:w="2245" w:type="dxa"/>
          </w:tcPr>
          <w:p w14:paraId="03E12B45" w14:textId="66B0E395" w:rsidR="00CD49D0" w:rsidRDefault="00024A1B" w:rsidP="00D75FCC">
            <w:r>
              <w:t>0.86</w:t>
            </w:r>
          </w:p>
        </w:tc>
      </w:tr>
      <w:tr w:rsidR="00CD49D0" w14:paraId="0C76F0C9" w14:textId="77777777" w:rsidTr="003B1D83">
        <w:tc>
          <w:tcPr>
            <w:tcW w:w="2695" w:type="dxa"/>
          </w:tcPr>
          <w:p w14:paraId="3AD992EE" w14:textId="6EC37A74" w:rsidR="00CD49D0" w:rsidRDefault="00743D80" w:rsidP="00D75FCC">
            <w:r>
              <w:t>PSSM-Composition</w:t>
            </w:r>
          </w:p>
        </w:tc>
        <w:tc>
          <w:tcPr>
            <w:tcW w:w="2160" w:type="dxa"/>
          </w:tcPr>
          <w:p w14:paraId="47E678B8" w14:textId="44E09570" w:rsidR="00CD49D0" w:rsidRDefault="00743D80" w:rsidP="00D75FCC">
            <w:r>
              <w:t>0.75</w:t>
            </w:r>
          </w:p>
        </w:tc>
        <w:tc>
          <w:tcPr>
            <w:tcW w:w="2250" w:type="dxa"/>
          </w:tcPr>
          <w:p w14:paraId="6FB216E3" w14:textId="7D6BEFA1" w:rsidR="00CD49D0" w:rsidRDefault="00024A1B" w:rsidP="00D75FCC">
            <w:r>
              <w:t>0.83</w:t>
            </w:r>
          </w:p>
        </w:tc>
        <w:tc>
          <w:tcPr>
            <w:tcW w:w="2245" w:type="dxa"/>
          </w:tcPr>
          <w:p w14:paraId="1E24FFD3" w14:textId="56D41E85" w:rsidR="00CD49D0" w:rsidRDefault="00024A1B" w:rsidP="00D75FCC">
            <w:r>
              <w:t>0.87</w:t>
            </w:r>
          </w:p>
        </w:tc>
      </w:tr>
      <w:tr w:rsidR="00CD49D0" w14:paraId="59C9B7B9" w14:textId="77777777" w:rsidTr="003B1D83">
        <w:tc>
          <w:tcPr>
            <w:tcW w:w="2695" w:type="dxa"/>
          </w:tcPr>
          <w:p w14:paraId="4A000C29" w14:textId="7768A33C" w:rsidR="00CD49D0" w:rsidRDefault="00743D80" w:rsidP="00D75FCC">
            <w:r>
              <w:lastRenderedPageBreak/>
              <w:t>CTDD</w:t>
            </w:r>
          </w:p>
        </w:tc>
        <w:tc>
          <w:tcPr>
            <w:tcW w:w="2160" w:type="dxa"/>
          </w:tcPr>
          <w:p w14:paraId="7EDF631F" w14:textId="53AB7967" w:rsidR="00CD49D0" w:rsidRDefault="00743D80" w:rsidP="00D75FCC">
            <w:r>
              <w:t>0.74</w:t>
            </w:r>
          </w:p>
        </w:tc>
        <w:tc>
          <w:tcPr>
            <w:tcW w:w="2250" w:type="dxa"/>
          </w:tcPr>
          <w:p w14:paraId="5AEAA17C" w14:textId="56E02A82" w:rsidR="00CD49D0" w:rsidRDefault="00024A1B" w:rsidP="00D75FCC">
            <w:r>
              <w:t>0.82</w:t>
            </w:r>
          </w:p>
        </w:tc>
        <w:tc>
          <w:tcPr>
            <w:tcW w:w="2245" w:type="dxa"/>
          </w:tcPr>
          <w:p w14:paraId="7641EA62" w14:textId="14681069" w:rsidR="00CD49D0" w:rsidRDefault="00024A1B" w:rsidP="00D75FCC">
            <w:r>
              <w:t>0.85</w:t>
            </w:r>
          </w:p>
        </w:tc>
      </w:tr>
      <w:tr w:rsidR="00CD49D0" w14:paraId="28800CEF" w14:textId="77777777" w:rsidTr="003B1D83">
        <w:tc>
          <w:tcPr>
            <w:tcW w:w="2695" w:type="dxa"/>
          </w:tcPr>
          <w:p w14:paraId="2A9A1371" w14:textId="410A8B12" w:rsidR="00CD49D0" w:rsidRDefault="00743D80" w:rsidP="00D75FCC">
            <w:r>
              <w:t>CTDC</w:t>
            </w:r>
          </w:p>
        </w:tc>
        <w:tc>
          <w:tcPr>
            <w:tcW w:w="2160" w:type="dxa"/>
          </w:tcPr>
          <w:p w14:paraId="73E8AAB8" w14:textId="7B5DCC5C" w:rsidR="00CD49D0" w:rsidRDefault="00743D80" w:rsidP="00D75FCC">
            <w:r>
              <w:t>0.74</w:t>
            </w:r>
          </w:p>
        </w:tc>
        <w:tc>
          <w:tcPr>
            <w:tcW w:w="2250" w:type="dxa"/>
          </w:tcPr>
          <w:p w14:paraId="3FEA386C" w14:textId="71A26F01" w:rsidR="00CD49D0" w:rsidRDefault="00C62A38" w:rsidP="00D75FCC">
            <w:r>
              <w:t>0.81</w:t>
            </w:r>
          </w:p>
        </w:tc>
        <w:tc>
          <w:tcPr>
            <w:tcW w:w="2245" w:type="dxa"/>
          </w:tcPr>
          <w:p w14:paraId="17837083" w14:textId="33635ACE" w:rsidR="00CD49D0" w:rsidRDefault="00C62A38" w:rsidP="00D75FCC">
            <w:r>
              <w:t>0.85</w:t>
            </w:r>
          </w:p>
        </w:tc>
      </w:tr>
      <w:tr w:rsidR="00CD49D0" w14:paraId="541B72DD" w14:textId="77777777" w:rsidTr="003B1D83">
        <w:tc>
          <w:tcPr>
            <w:tcW w:w="2695" w:type="dxa"/>
          </w:tcPr>
          <w:p w14:paraId="537D0144" w14:textId="485DB08C" w:rsidR="00CD49D0" w:rsidRDefault="00743D80" w:rsidP="00D75FCC">
            <w:proofErr w:type="spellStart"/>
            <w:r>
              <w:t>QSOrder</w:t>
            </w:r>
            <w:proofErr w:type="spellEnd"/>
          </w:p>
        </w:tc>
        <w:tc>
          <w:tcPr>
            <w:tcW w:w="2160" w:type="dxa"/>
          </w:tcPr>
          <w:p w14:paraId="7DA682BD" w14:textId="2653434D" w:rsidR="00CD49D0" w:rsidRDefault="00743D80" w:rsidP="00D75FCC">
            <w:r>
              <w:t>0.73</w:t>
            </w:r>
          </w:p>
        </w:tc>
        <w:tc>
          <w:tcPr>
            <w:tcW w:w="2250" w:type="dxa"/>
          </w:tcPr>
          <w:p w14:paraId="77F28238" w14:textId="667DC6C4" w:rsidR="00CD49D0" w:rsidRDefault="00C62A38" w:rsidP="00D75FCC">
            <w:r>
              <w:t>0.84</w:t>
            </w:r>
          </w:p>
        </w:tc>
        <w:tc>
          <w:tcPr>
            <w:tcW w:w="2245" w:type="dxa"/>
          </w:tcPr>
          <w:p w14:paraId="2D7A9E66" w14:textId="7D99565E" w:rsidR="00CD49D0" w:rsidRDefault="00C62A38" w:rsidP="00D75FCC">
            <w:r>
              <w:t>0.86</w:t>
            </w:r>
          </w:p>
        </w:tc>
      </w:tr>
      <w:tr w:rsidR="00CD49D0" w14:paraId="7E970683" w14:textId="77777777" w:rsidTr="003B1D83">
        <w:tc>
          <w:tcPr>
            <w:tcW w:w="2695" w:type="dxa"/>
          </w:tcPr>
          <w:p w14:paraId="3C1270E3" w14:textId="1EFD31A9" w:rsidR="00CD49D0" w:rsidRDefault="00743D80" w:rsidP="00D75FCC">
            <w:proofErr w:type="spellStart"/>
            <w:r>
              <w:t>SOCNumber</w:t>
            </w:r>
            <w:proofErr w:type="spellEnd"/>
          </w:p>
        </w:tc>
        <w:tc>
          <w:tcPr>
            <w:tcW w:w="2160" w:type="dxa"/>
          </w:tcPr>
          <w:p w14:paraId="2A817DD2" w14:textId="7DBD3850" w:rsidR="00CD49D0" w:rsidRDefault="00743D80" w:rsidP="00D75FCC">
            <w:r>
              <w:t>0.73</w:t>
            </w:r>
          </w:p>
        </w:tc>
        <w:tc>
          <w:tcPr>
            <w:tcW w:w="2250" w:type="dxa"/>
          </w:tcPr>
          <w:p w14:paraId="44C4B476" w14:textId="425BD8F0" w:rsidR="00CD49D0" w:rsidRDefault="00C62A38" w:rsidP="00D75FCC">
            <w:r>
              <w:t>0.82</w:t>
            </w:r>
          </w:p>
        </w:tc>
        <w:tc>
          <w:tcPr>
            <w:tcW w:w="2245" w:type="dxa"/>
          </w:tcPr>
          <w:p w14:paraId="494BDE2B" w14:textId="21684EEA" w:rsidR="00CD49D0" w:rsidRDefault="00C62A38" w:rsidP="00D75FCC">
            <w:r>
              <w:t>0.80</w:t>
            </w:r>
          </w:p>
        </w:tc>
      </w:tr>
      <w:tr w:rsidR="00CD49D0" w14:paraId="7B9E6074" w14:textId="77777777" w:rsidTr="003B1D83">
        <w:tc>
          <w:tcPr>
            <w:tcW w:w="2695" w:type="dxa"/>
          </w:tcPr>
          <w:p w14:paraId="02E1C934" w14:textId="11C677D6" w:rsidR="00CD49D0" w:rsidRDefault="00743D80" w:rsidP="00D75FCC">
            <w:r>
              <w:t>APAAC</w:t>
            </w:r>
          </w:p>
        </w:tc>
        <w:tc>
          <w:tcPr>
            <w:tcW w:w="2160" w:type="dxa"/>
          </w:tcPr>
          <w:p w14:paraId="2AF07BE0" w14:textId="2D8814DD" w:rsidR="00CD49D0" w:rsidRDefault="00743D80" w:rsidP="00D75FCC">
            <w:r>
              <w:t>0.72</w:t>
            </w:r>
          </w:p>
        </w:tc>
        <w:tc>
          <w:tcPr>
            <w:tcW w:w="2250" w:type="dxa"/>
          </w:tcPr>
          <w:p w14:paraId="66CD0BC1" w14:textId="76683FAB" w:rsidR="00CD49D0" w:rsidRDefault="00C62A38" w:rsidP="00D75FCC">
            <w:r>
              <w:t>0.84</w:t>
            </w:r>
          </w:p>
        </w:tc>
        <w:tc>
          <w:tcPr>
            <w:tcW w:w="2245" w:type="dxa"/>
          </w:tcPr>
          <w:p w14:paraId="6348D19D" w14:textId="52D72E4A" w:rsidR="00CD49D0" w:rsidRDefault="00C62A38" w:rsidP="00D75FCC">
            <w:r>
              <w:t>0.86</w:t>
            </w:r>
          </w:p>
        </w:tc>
      </w:tr>
      <w:tr w:rsidR="00CD49D0" w14:paraId="0803FE96" w14:textId="77777777" w:rsidTr="003B1D83">
        <w:tc>
          <w:tcPr>
            <w:tcW w:w="2695" w:type="dxa"/>
          </w:tcPr>
          <w:p w14:paraId="05E73BFA" w14:textId="2E671B7B" w:rsidR="00CD49D0" w:rsidRDefault="00743D80" w:rsidP="00D75FCC">
            <w:r>
              <w:t>PAAC</w:t>
            </w:r>
          </w:p>
        </w:tc>
        <w:tc>
          <w:tcPr>
            <w:tcW w:w="2160" w:type="dxa"/>
          </w:tcPr>
          <w:p w14:paraId="12F4A6C9" w14:textId="1C391F58" w:rsidR="00CD49D0" w:rsidRDefault="00743D80" w:rsidP="00D75FCC">
            <w:r>
              <w:t>0.72</w:t>
            </w:r>
          </w:p>
        </w:tc>
        <w:tc>
          <w:tcPr>
            <w:tcW w:w="2250" w:type="dxa"/>
          </w:tcPr>
          <w:p w14:paraId="4EAF3301" w14:textId="58285157" w:rsidR="00CD49D0" w:rsidRDefault="00C62A38" w:rsidP="00D75FCC">
            <w:r>
              <w:t>0.84</w:t>
            </w:r>
          </w:p>
        </w:tc>
        <w:tc>
          <w:tcPr>
            <w:tcW w:w="2245" w:type="dxa"/>
          </w:tcPr>
          <w:p w14:paraId="324479DE" w14:textId="646C5F85" w:rsidR="00CD49D0" w:rsidRDefault="00C62A38" w:rsidP="00D75FCC">
            <w:r>
              <w:t>0.86</w:t>
            </w:r>
          </w:p>
        </w:tc>
      </w:tr>
      <w:tr w:rsidR="00CD49D0" w14:paraId="5BF7C0B3" w14:textId="77777777" w:rsidTr="003B1D83">
        <w:tc>
          <w:tcPr>
            <w:tcW w:w="2695" w:type="dxa"/>
          </w:tcPr>
          <w:p w14:paraId="1C4A782B" w14:textId="38536C76" w:rsidR="00CD49D0" w:rsidRDefault="00743D80" w:rsidP="00D75FCC">
            <w:r>
              <w:t>CTDT</w:t>
            </w:r>
          </w:p>
        </w:tc>
        <w:tc>
          <w:tcPr>
            <w:tcW w:w="2160" w:type="dxa"/>
          </w:tcPr>
          <w:p w14:paraId="6FF0BB85" w14:textId="27FE60EF" w:rsidR="00CD49D0" w:rsidRDefault="00743D80" w:rsidP="00D75FCC">
            <w:r>
              <w:t>0.72</w:t>
            </w:r>
          </w:p>
        </w:tc>
        <w:tc>
          <w:tcPr>
            <w:tcW w:w="2250" w:type="dxa"/>
          </w:tcPr>
          <w:p w14:paraId="0156DC79" w14:textId="29C9CFD8" w:rsidR="00CD49D0" w:rsidRDefault="00C62A38" w:rsidP="00D75FCC">
            <w:r>
              <w:t>0.82</w:t>
            </w:r>
          </w:p>
        </w:tc>
        <w:tc>
          <w:tcPr>
            <w:tcW w:w="2245" w:type="dxa"/>
          </w:tcPr>
          <w:p w14:paraId="7C54CADF" w14:textId="00A0B4B4" w:rsidR="00CD49D0" w:rsidRDefault="00C62A38" w:rsidP="00D75FCC">
            <w:r>
              <w:t>0.82</w:t>
            </w:r>
          </w:p>
        </w:tc>
      </w:tr>
      <w:tr w:rsidR="00CD49D0" w14:paraId="30E73E60" w14:textId="77777777" w:rsidTr="003B1D83">
        <w:tc>
          <w:tcPr>
            <w:tcW w:w="2695" w:type="dxa"/>
          </w:tcPr>
          <w:p w14:paraId="4AA889CA" w14:textId="4E78A7E1" w:rsidR="00CD49D0" w:rsidRDefault="00743D80" w:rsidP="00D75FCC">
            <w:r>
              <w:t>G</w:t>
            </w:r>
            <w:r w:rsidR="00156EAF">
              <w:t>AA</w:t>
            </w:r>
            <w:r>
              <w:t>-</w:t>
            </w:r>
            <w:proofErr w:type="spellStart"/>
            <w:r>
              <w:t>kmer</w:t>
            </w:r>
            <w:proofErr w:type="spellEnd"/>
          </w:p>
        </w:tc>
        <w:tc>
          <w:tcPr>
            <w:tcW w:w="2160" w:type="dxa"/>
          </w:tcPr>
          <w:p w14:paraId="3EBAE067" w14:textId="5C2DF57D" w:rsidR="00CD49D0" w:rsidRDefault="00743D80" w:rsidP="00D75FCC">
            <w:r>
              <w:t>0.71</w:t>
            </w:r>
          </w:p>
        </w:tc>
        <w:tc>
          <w:tcPr>
            <w:tcW w:w="2250" w:type="dxa"/>
          </w:tcPr>
          <w:p w14:paraId="223F96FA" w14:textId="62591449" w:rsidR="00CD49D0" w:rsidRDefault="00C62A38" w:rsidP="00D75FCC">
            <w:r>
              <w:t>0.70</w:t>
            </w:r>
          </w:p>
        </w:tc>
        <w:tc>
          <w:tcPr>
            <w:tcW w:w="2245" w:type="dxa"/>
          </w:tcPr>
          <w:p w14:paraId="7C8FBA33" w14:textId="24A50238" w:rsidR="00CD49D0" w:rsidRDefault="00C62A38" w:rsidP="00D75FCC">
            <w:r>
              <w:t>0.90</w:t>
            </w:r>
          </w:p>
        </w:tc>
      </w:tr>
      <w:tr w:rsidR="00CD49D0" w14:paraId="7D1473F3" w14:textId="77777777" w:rsidTr="003B1D83">
        <w:tc>
          <w:tcPr>
            <w:tcW w:w="2695" w:type="dxa"/>
          </w:tcPr>
          <w:p w14:paraId="3250A87E" w14:textId="22B4BCEE" w:rsidR="00CD49D0" w:rsidRDefault="00743D80" w:rsidP="00D75FCC">
            <w:r>
              <w:t>AAC</w:t>
            </w:r>
          </w:p>
        </w:tc>
        <w:tc>
          <w:tcPr>
            <w:tcW w:w="2160" w:type="dxa"/>
          </w:tcPr>
          <w:p w14:paraId="5B5CA56A" w14:textId="21AFF1DD" w:rsidR="00CD49D0" w:rsidRDefault="00743D80" w:rsidP="00D75FCC">
            <w:r>
              <w:t>0.70</w:t>
            </w:r>
          </w:p>
        </w:tc>
        <w:tc>
          <w:tcPr>
            <w:tcW w:w="2250" w:type="dxa"/>
          </w:tcPr>
          <w:p w14:paraId="0C42C3D4" w14:textId="5C8A6B43" w:rsidR="00CD49D0" w:rsidRDefault="00C62A38" w:rsidP="00D75FCC">
            <w:r>
              <w:t>0.82</w:t>
            </w:r>
          </w:p>
        </w:tc>
        <w:tc>
          <w:tcPr>
            <w:tcW w:w="2245" w:type="dxa"/>
          </w:tcPr>
          <w:p w14:paraId="785F5A34" w14:textId="20CA42E0" w:rsidR="00CD49D0" w:rsidRDefault="00C62A38" w:rsidP="00D75FCC">
            <w:r>
              <w:t>0.85</w:t>
            </w:r>
          </w:p>
        </w:tc>
      </w:tr>
      <w:tr w:rsidR="00CD49D0" w14:paraId="5CB2A935" w14:textId="77777777" w:rsidTr="003B1D83">
        <w:tc>
          <w:tcPr>
            <w:tcW w:w="2695" w:type="dxa"/>
          </w:tcPr>
          <w:p w14:paraId="14B1233F" w14:textId="5D4113D9" w:rsidR="00CD49D0" w:rsidRDefault="00743D80" w:rsidP="00D75FCC">
            <w:r>
              <w:t>GDPC</w:t>
            </w:r>
          </w:p>
        </w:tc>
        <w:tc>
          <w:tcPr>
            <w:tcW w:w="2160" w:type="dxa"/>
          </w:tcPr>
          <w:p w14:paraId="6AA1E600" w14:textId="563868A7" w:rsidR="00CD49D0" w:rsidRDefault="00743D80" w:rsidP="00D75FCC">
            <w:r>
              <w:t>0.69</w:t>
            </w:r>
          </w:p>
        </w:tc>
        <w:tc>
          <w:tcPr>
            <w:tcW w:w="2250" w:type="dxa"/>
          </w:tcPr>
          <w:p w14:paraId="60017E17" w14:textId="7E1E271C" w:rsidR="00CD49D0" w:rsidRDefault="00C62A38" w:rsidP="00D75FCC">
            <w:r>
              <w:t>0.76</w:t>
            </w:r>
          </w:p>
        </w:tc>
        <w:tc>
          <w:tcPr>
            <w:tcW w:w="2245" w:type="dxa"/>
          </w:tcPr>
          <w:p w14:paraId="344F2E5E" w14:textId="702FCC91" w:rsidR="00CD49D0" w:rsidRDefault="00C62A38" w:rsidP="00D75FCC">
            <w:r>
              <w:t>0.77</w:t>
            </w:r>
          </w:p>
        </w:tc>
      </w:tr>
      <w:tr w:rsidR="00CD49D0" w14:paraId="18C8A95B" w14:textId="77777777" w:rsidTr="003B1D83">
        <w:tc>
          <w:tcPr>
            <w:tcW w:w="2695" w:type="dxa"/>
          </w:tcPr>
          <w:p w14:paraId="4D124705" w14:textId="217E3F56" w:rsidR="00CD49D0" w:rsidRDefault="00743D80" w:rsidP="00D75FCC">
            <w:proofErr w:type="spellStart"/>
            <w:r>
              <w:t>Kmer</w:t>
            </w:r>
            <w:proofErr w:type="spellEnd"/>
          </w:p>
        </w:tc>
        <w:tc>
          <w:tcPr>
            <w:tcW w:w="2160" w:type="dxa"/>
          </w:tcPr>
          <w:p w14:paraId="513B72D1" w14:textId="11C17B78" w:rsidR="00CD49D0" w:rsidRDefault="00743D80" w:rsidP="00D75FCC">
            <w:r>
              <w:t>0.69</w:t>
            </w:r>
          </w:p>
        </w:tc>
        <w:tc>
          <w:tcPr>
            <w:tcW w:w="2250" w:type="dxa"/>
          </w:tcPr>
          <w:p w14:paraId="70B09A42" w14:textId="67A12EEA" w:rsidR="00CD49D0" w:rsidRDefault="00C62A38" w:rsidP="00D75FCC">
            <w:r>
              <w:t>0.66</w:t>
            </w:r>
          </w:p>
        </w:tc>
        <w:tc>
          <w:tcPr>
            <w:tcW w:w="2245" w:type="dxa"/>
          </w:tcPr>
          <w:p w14:paraId="421ACA1E" w14:textId="65F2719B" w:rsidR="00CD49D0" w:rsidRDefault="00C62A38" w:rsidP="00D75FCC">
            <w:r>
              <w:t>0.92</w:t>
            </w:r>
          </w:p>
        </w:tc>
      </w:tr>
      <w:tr w:rsidR="00CD49D0" w14:paraId="051CFFC3" w14:textId="77777777" w:rsidTr="003B1D83">
        <w:tc>
          <w:tcPr>
            <w:tcW w:w="2695" w:type="dxa"/>
          </w:tcPr>
          <w:p w14:paraId="6515D455" w14:textId="150AB14E" w:rsidR="00CD49D0" w:rsidRDefault="00743D80" w:rsidP="00D75FCC">
            <w:r>
              <w:t>Smoothed-PSSM</w:t>
            </w:r>
          </w:p>
        </w:tc>
        <w:tc>
          <w:tcPr>
            <w:tcW w:w="2160" w:type="dxa"/>
          </w:tcPr>
          <w:p w14:paraId="117FBDA3" w14:textId="70F4150C" w:rsidR="00CD49D0" w:rsidRDefault="00743D80" w:rsidP="00D75FCC">
            <w:r>
              <w:t>0.66</w:t>
            </w:r>
          </w:p>
        </w:tc>
        <w:tc>
          <w:tcPr>
            <w:tcW w:w="2250" w:type="dxa"/>
          </w:tcPr>
          <w:p w14:paraId="6C9ADA3F" w14:textId="1BA27C5E" w:rsidR="00CD49D0" w:rsidRDefault="00C62A38" w:rsidP="00D75FCC">
            <w:r>
              <w:t>0.62</w:t>
            </w:r>
          </w:p>
        </w:tc>
        <w:tc>
          <w:tcPr>
            <w:tcW w:w="2245" w:type="dxa"/>
          </w:tcPr>
          <w:p w14:paraId="0BB3A065" w14:textId="582F2D7A" w:rsidR="00CD49D0" w:rsidRDefault="00C62A38" w:rsidP="00D75FCC">
            <w:r>
              <w:t>0.93</w:t>
            </w:r>
          </w:p>
        </w:tc>
      </w:tr>
      <w:tr w:rsidR="00CD49D0" w14:paraId="4D4EE2D6" w14:textId="77777777" w:rsidTr="003B1D83">
        <w:tc>
          <w:tcPr>
            <w:tcW w:w="2695" w:type="dxa"/>
          </w:tcPr>
          <w:p w14:paraId="448C90BD" w14:textId="36BEEF90" w:rsidR="00CD49D0" w:rsidRDefault="00743D80" w:rsidP="00D75FCC">
            <w:r>
              <w:t>RPSSM</w:t>
            </w:r>
          </w:p>
        </w:tc>
        <w:tc>
          <w:tcPr>
            <w:tcW w:w="2160" w:type="dxa"/>
          </w:tcPr>
          <w:p w14:paraId="5F9985A4" w14:textId="75A61564" w:rsidR="00CD49D0" w:rsidRDefault="00743D80" w:rsidP="00D75FCC">
            <w:r>
              <w:t>0.66</w:t>
            </w:r>
          </w:p>
        </w:tc>
        <w:tc>
          <w:tcPr>
            <w:tcW w:w="2250" w:type="dxa"/>
          </w:tcPr>
          <w:p w14:paraId="1FA8BC65" w14:textId="3A3B7114" w:rsidR="00CD49D0" w:rsidRDefault="00C62A38" w:rsidP="00D75FCC">
            <w:r>
              <w:t>0.66</w:t>
            </w:r>
          </w:p>
        </w:tc>
        <w:tc>
          <w:tcPr>
            <w:tcW w:w="2245" w:type="dxa"/>
          </w:tcPr>
          <w:p w14:paraId="27504409" w14:textId="72E2D89D" w:rsidR="00CD49D0" w:rsidRDefault="00C62A38" w:rsidP="00D75FCC">
            <w:r>
              <w:t>0.85</w:t>
            </w:r>
          </w:p>
        </w:tc>
      </w:tr>
      <w:tr w:rsidR="00CD49D0" w14:paraId="73639442" w14:textId="77777777" w:rsidTr="003B1D83">
        <w:tc>
          <w:tcPr>
            <w:tcW w:w="2695" w:type="dxa"/>
          </w:tcPr>
          <w:p w14:paraId="66611637" w14:textId="1FA3D268" w:rsidR="00CD49D0" w:rsidRDefault="00743D80" w:rsidP="00D75FCC">
            <w:r>
              <w:t>PSSM-CC</w:t>
            </w:r>
          </w:p>
        </w:tc>
        <w:tc>
          <w:tcPr>
            <w:tcW w:w="2160" w:type="dxa"/>
          </w:tcPr>
          <w:p w14:paraId="359E1A17" w14:textId="2EEB4DEE" w:rsidR="00CD49D0" w:rsidRDefault="00743D80" w:rsidP="00D75FCC">
            <w:r>
              <w:t>0.66</w:t>
            </w:r>
          </w:p>
        </w:tc>
        <w:tc>
          <w:tcPr>
            <w:tcW w:w="2250" w:type="dxa"/>
          </w:tcPr>
          <w:p w14:paraId="0D5BC398" w14:textId="36B26A0D" w:rsidR="00CD49D0" w:rsidRDefault="00C62A38" w:rsidP="00D75FCC">
            <w:r>
              <w:t>0.72</w:t>
            </w:r>
          </w:p>
        </w:tc>
        <w:tc>
          <w:tcPr>
            <w:tcW w:w="2245" w:type="dxa"/>
          </w:tcPr>
          <w:p w14:paraId="146B4C87" w14:textId="21B199D5" w:rsidR="00CD49D0" w:rsidRDefault="00C62A38" w:rsidP="00D75FCC">
            <w:r>
              <w:t>0.85</w:t>
            </w:r>
          </w:p>
        </w:tc>
      </w:tr>
      <w:tr w:rsidR="00CD49D0" w14:paraId="7990D80B" w14:textId="77777777" w:rsidTr="003B1D83">
        <w:tc>
          <w:tcPr>
            <w:tcW w:w="2695" w:type="dxa"/>
          </w:tcPr>
          <w:p w14:paraId="4E3B912D" w14:textId="57EF358A" w:rsidR="00CD49D0" w:rsidRDefault="00743D80" w:rsidP="00D75FCC">
            <w:r>
              <w:t>PSSM-AC</w:t>
            </w:r>
          </w:p>
        </w:tc>
        <w:tc>
          <w:tcPr>
            <w:tcW w:w="2160" w:type="dxa"/>
          </w:tcPr>
          <w:p w14:paraId="5E3D4616" w14:textId="5E33A3DB" w:rsidR="00CD49D0" w:rsidRDefault="00743D80" w:rsidP="00D75FCC">
            <w:r>
              <w:t>0.66</w:t>
            </w:r>
          </w:p>
        </w:tc>
        <w:tc>
          <w:tcPr>
            <w:tcW w:w="2250" w:type="dxa"/>
          </w:tcPr>
          <w:p w14:paraId="6FB6928E" w14:textId="42291150" w:rsidR="00CD49D0" w:rsidRDefault="00C62A38" w:rsidP="00D75FCC">
            <w:r>
              <w:t>0.75</w:t>
            </w:r>
          </w:p>
        </w:tc>
        <w:tc>
          <w:tcPr>
            <w:tcW w:w="2245" w:type="dxa"/>
          </w:tcPr>
          <w:p w14:paraId="4A214640" w14:textId="5A374713" w:rsidR="00CD49D0" w:rsidRDefault="00C62A38" w:rsidP="00D75FCC">
            <w:r>
              <w:t>0.84</w:t>
            </w:r>
          </w:p>
        </w:tc>
      </w:tr>
      <w:tr w:rsidR="00CD49D0" w14:paraId="2F64D018" w14:textId="77777777" w:rsidTr="003B1D83">
        <w:tc>
          <w:tcPr>
            <w:tcW w:w="2695" w:type="dxa"/>
          </w:tcPr>
          <w:p w14:paraId="44BD132F" w14:textId="1965E47D" w:rsidR="00CD49D0" w:rsidRDefault="00743D80" w:rsidP="00D75FCC">
            <w:r>
              <w:t>AATP</w:t>
            </w:r>
          </w:p>
        </w:tc>
        <w:tc>
          <w:tcPr>
            <w:tcW w:w="2160" w:type="dxa"/>
          </w:tcPr>
          <w:p w14:paraId="2495CF36" w14:textId="75AF6CB7" w:rsidR="00CD49D0" w:rsidRDefault="00743D80" w:rsidP="00D75FCC">
            <w:r>
              <w:t>0.66</w:t>
            </w:r>
          </w:p>
        </w:tc>
        <w:tc>
          <w:tcPr>
            <w:tcW w:w="2250" w:type="dxa"/>
          </w:tcPr>
          <w:p w14:paraId="223B1BFE" w14:textId="074A0E82" w:rsidR="00CD49D0" w:rsidRDefault="00C62A38" w:rsidP="00D75FCC">
            <w:r>
              <w:t>0.71</w:t>
            </w:r>
          </w:p>
        </w:tc>
        <w:tc>
          <w:tcPr>
            <w:tcW w:w="2245" w:type="dxa"/>
          </w:tcPr>
          <w:p w14:paraId="50AD9CCA" w14:textId="4D57689C" w:rsidR="00CD49D0" w:rsidRDefault="00C62A38" w:rsidP="00D75FCC">
            <w:r>
              <w:t>0.81</w:t>
            </w:r>
          </w:p>
        </w:tc>
      </w:tr>
      <w:tr w:rsidR="00CD49D0" w14:paraId="3E9EF1B1" w14:textId="77777777" w:rsidTr="003B1D83">
        <w:tc>
          <w:tcPr>
            <w:tcW w:w="2695" w:type="dxa"/>
          </w:tcPr>
          <w:p w14:paraId="498FF2F9" w14:textId="3FA971F0" w:rsidR="00CD49D0" w:rsidRDefault="00743D80" w:rsidP="00D75FCC">
            <w:r>
              <w:t>EEDP</w:t>
            </w:r>
          </w:p>
        </w:tc>
        <w:tc>
          <w:tcPr>
            <w:tcW w:w="2160" w:type="dxa"/>
          </w:tcPr>
          <w:p w14:paraId="32691486" w14:textId="3E746B3A" w:rsidR="00CD49D0" w:rsidRDefault="00743D80" w:rsidP="00D75FCC">
            <w:r>
              <w:t>0.65</w:t>
            </w:r>
          </w:p>
        </w:tc>
        <w:tc>
          <w:tcPr>
            <w:tcW w:w="2250" w:type="dxa"/>
          </w:tcPr>
          <w:p w14:paraId="044518E6" w14:textId="3A76966D" w:rsidR="00CD49D0" w:rsidRDefault="00C62A38" w:rsidP="00D75FCC">
            <w:r>
              <w:t>0.63</w:t>
            </w:r>
          </w:p>
        </w:tc>
        <w:tc>
          <w:tcPr>
            <w:tcW w:w="2245" w:type="dxa"/>
          </w:tcPr>
          <w:p w14:paraId="69D8D637" w14:textId="77452295" w:rsidR="00CD49D0" w:rsidRDefault="00C62A38" w:rsidP="00D75FCC">
            <w:r>
              <w:t>0.90</w:t>
            </w:r>
          </w:p>
        </w:tc>
      </w:tr>
      <w:tr w:rsidR="00CD49D0" w14:paraId="4509C381" w14:textId="77777777" w:rsidTr="003B1D83">
        <w:tc>
          <w:tcPr>
            <w:tcW w:w="2695" w:type="dxa"/>
          </w:tcPr>
          <w:p w14:paraId="72AAFAD9" w14:textId="262AF468" w:rsidR="00CD49D0" w:rsidRDefault="00743D80" w:rsidP="00D75FCC">
            <w:r>
              <w:t>MEDP</w:t>
            </w:r>
          </w:p>
        </w:tc>
        <w:tc>
          <w:tcPr>
            <w:tcW w:w="2160" w:type="dxa"/>
          </w:tcPr>
          <w:p w14:paraId="24665816" w14:textId="374B7C15" w:rsidR="00CD49D0" w:rsidRDefault="00743D80" w:rsidP="00D75FCC">
            <w:r>
              <w:t>0.65</w:t>
            </w:r>
          </w:p>
        </w:tc>
        <w:tc>
          <w:tcPr>
            <w:tcW w:w="2250" w:type="dxa"/>
          </w:tcPr>
          <w:p w14:paraId="054E0436" w14:textId="2AD2F7EF" w:rsidR="00CD49D0" w:rsidRDefault="00C62A38" w:rsidP="00D75FCC">
            <w:r>
              <w:t>0.63</w:t>
            </w:r>
          </w:p>
        </w:tc>
        <w:tc>
          <w:tcPr>
            <w:tcW w:w="2245" w:type="dxa"/>
          </w:tcPr>
          <w:p w14:paraId="1D043248" w14:textId="5D17C78D" w:rsidR="00CD49D0" w:rsidRDefault="00C62A38" w:rsidP="00D75FCC">
            <w:r>
              <w:t>0.91</w:t>
            </w:r>
          </w:p>
        </w:tc>
      </w:tr>
      <w:tr w:rsidR="00CD49D0" w14:paraId="251C572E" w14:textId="77777777" w:rsidTr="003B1D83">
        <w:tc>
          <w:tcPr>
            <w:tcW w:w="2695" w:type="dxa"/>
          </w:tcPr>
          <w:p w14:paraId="229E136B" w14:textId="52BAA3E8" w:rsidR="00CD49D0" w:rsidRDefault="00743D80" w:rsidP="00D75FCC">
            <w:r>
              <w:t>DP-PSSM</w:t>
            </w:r>
          </w:p>
        </w:tc>
        <w:tc>
          <w:tcPr>
            <w:tcW w:w="2160" w:type="dxa"/>
          </w:tcPr>
          <w:p w14:paraId="255BA466" w14:textId="5D9AD992" w:rsidR="00CD49D0" w:rsidRDefault="00743D80" w:rsidP="00D75FCC">
            <w:r>
              <w:t>0.64</w:t>
            </w:r>
          </w:p>
        </w:tc>
        <w:tc>
          <w:tcPr>
            <w:tcW w:w="2250" w:type="dxa"/>
          </w:tcPr>
          <w:p w14:paraId="47BE9D31" w14:textId="0840312E" w:rsidR="00CD49D0" w:rsidRDefault="00C62A38" w:rsidP="00D75FCC">
            <w:r>
              <w:t>0.60</w:t>
            </w:r>
          </w:p>
        </w:tc>
        <w:tc>
          <w:tcPr>
            <w:tcW w:w="2245" w:type="dxa"/>
          </w:tcPr>
          <w:p w14:paraId="76A14D38" w14:textId="06F6BD9D" w:rsidR="00CD49D0" w:rsidRDefault="00C62A38" w:rsidP="00D75FCC">
            <w:r>
              <w:t>0.93</w:t>
            </w:r>
          </w:p>
        </w:tc>
      </w:tr>
      <w:tr w:rsidR="00CD49D0" w14:paraId="31C6D74E" w14:textId="77777777" w:rsidTr="003B1D83">
        <w:tc>
          <w:tcPr>
            <w:tcW w:w="2695" w:type="dxa"/>
          </w:tcPr>
          <w:p w14:paraId="4B4940AC" w14:textId="34218599" w:rsidR="00CD49D0" w:rsidRDefault="00743D80" w:rsidP="00D75FCC">
            <w:r>
              <w:t>AB-PSSM</w:t>
            </w:r>
          </w:p>
        </w:tc>
        <w:tc>
          <w:tcPr>
            <w:tcW w:w="2160" w:type="dxa"/>
          </w:tcPr>
          <w:p w14:paraId="5442F2D4" w14:textId="33A00E39" w:rsidR="00CD49D0" w:rsidRDefault="00743D80" w:rsidP="00D75FCC">
            <w:r>
              <w:t>0.64</w:t>
            </w:r>
          </w:p>
        </w:tc>
        <w:tc>
          <w:tcPr>
            <w:tcW w:w="2250" w:type="dxa"/>
          </w:tcPr>
          <w:p w14:paraId="276AA1E2" w14:textId="2FFF957E" w:rsidR="00CD49D0" w:rsidRDefault="00C62A38" w:rsidP="00D75FCC">
            <w:r>
              <w:t>0.63</w:t>
            </w:r>
          </w:p>
        </w:tc>
        <w:tc>
          <w:tcPr>
            <w:tcW w:w="2245" w:type="dxa"/>
          </w:tcPr>
          <w:p w14:paraId="40D12009" w14:textId="1352BF18" w:rsidR="00CD49D0" w:rsidRDefault="00C62A38" w:rsidP="00D75FCC">
            <w:r>
              <w:t>0.85</w:t>
            </w:r>
          </w:p>
        </w:tc>
      </w:tr>
      <w:tr w:rsidR="00CD49D0" w14:paraId="64DC98AF" w14:textId="77777777" w:rsidTr="003B1D83">
        <w:tc>
          <w:tcPr>
            <w:tcW w:w="2695" w:type="dxa"/>
          </w:tcPr>
          <w:p w14:paraId="343EA39A" w14:textId="071D3410" w:rsidR="00CD49D0" w:rsidRDefault="00743D80" w:rsidP="00D75FCC">
            <w:r>
              <w:t>D-FPSSM</w:t>
            </w:r>
          </w:p>
        </w:tc>
        <w:tc>
          <w:tcPr>
            <w:tcW w:w="2160" w:type="dxa"/>
          </w:tcPr>
          <w:p w14:paraId="621723BC" w14:textId="03270457" w:rsidR="00CD49D0" w:rsidRDefault="00743D80" w:rsidP="00D75FCC">
            <w:r>
              <w:t>0.64</w:t>
            </w:r>
          </w:p>
        </w:tc>
        <w:tc>
          <w:tcPr>
            <w:tcW w:w="2250" w:type="dxa"/>
          </w:tcPr>
          <w:p w14:paraId="2CC2C681" w14:textId="40C08080" w:rsidR="00CD49D0" w:rsidRDefault="00C62A38" w:rsidP="00D75FCC">
            <w:r>
              <w:t>0.70</w:t>
            </w:r>
          </w:p>
        </w:tc>
        <w:tc>
          <w:tcPr>
            <w:tcW w:w="2245" w:type="dxa"/>
          </w:tcPr>
          <w:p w14:paraId="47460939" w14:textId="7AADB31F" w:rsidR="00CD49D0" w:rsidRDefault="00C62A38" w:rsidP="00D75FCC">
            <w:r>
              <w:t>0.75</w:t>
            </w:r>
          </w:p>
        </w:tc>
      </w:tr>
      <w:tr w:rsidR="00CD49D0" w14:paraId="716EEDAA" w14:textId="77777777" w:rsidTr="003B1D83">
        <w:tc>
          <w:tcPr>
            <w:tcW w:w="2695" w:type="dxa"/>
          </w:tcPr>
          <w:p w14:paraId="7DDA6EA0" w14:textId="595B8B0B" w:rsidR="00CD49D0" w:rsidRDefault="00743D80" w:rsidP="00D75FCC">
            <w:r>
              <w:t>k-separated-bigrams</w:t>
            </w:r>
          </w:p>
        </w:tc>
        <w:tc>
          <w:tcPr>
            <w:tcW w:w="2160" w:type="dxa"/>
          </w:tcPr>
          <w:p w14:paraId="3FD2F666" w14:textId="2359F6E4" w:rsidR="00CD49D0" w:rsidRDefault="00743D80" w:rsidP="00D75FCC">
            <w:r>
              <w:t>0.63</w:t>
            </w:r>
          </w:p>
        </w:tc>
        <w:tc>
          <w:tcPr>
            <w:tcW w:w="2250" w:type="dxa"/>
          </w:tcPr>
          <w:p w14:paraId="1B436DB7" w14:textId="2740FF4D" w:rsidR="00CD49D0" w:rsidRDefault="00C62A38" w:rsidP="00D75FCC">
            <w:r>
              <w:t>0.67</w:t>
            </w:r>
          </w:p>
        </w:tc>
        <w:tc>
          <w:tcPr>
            <w:tcW w:w="2245" w:type="dxa"/>
          </w:tcPr>
          <w:p w14:paraId="04D4C3F9" w14:textId="77207DFE" w:rsidR="00CD49D0" w:rsidRDefault="00C62A38" w:rsidP="00D75FCC">
            <w:r>
              <w:t>0.76</w:t>
            </w:r>
          </w:p>
        </w:tc>
      </w:tr>
      <w:tr w:rsidR="00CD49D0" w14:paraId="7B193E9D" w14:textId="77777777" w:rsidTr="003B1D83">
        <w:tc>
          <w:tcPr>
            <w:tcW w:w="2695" w:type="dxa"/>
          </w:tcPr>
          <w:p w14:paraId="47A0742A" w14:textId="737EB4B1" w:rsidR="00CD49D0" w:rsidRDefault="00743D80" w:rsidP="00D75FCC">
            <w:r>
              <w:t>EDP</w:t>
            </w:r>
          </w:p>
        </w:tc>
        <w:tc>
          <w:tcPr>
            <w:tcW w:w="2160" w:type="dxa"/>
          </w:tcPr>
          <w:p w14:paraId="71954E30" w14:textId="0BC8FDAE" w:rsidR="00CD49D0" w:rsidRDefault="00743D80" w:rsidP="00D75FCC">
            <w:r>
              <w:t>0.62</w:t>
            </w:r>
          </w:p>
        </w:tc>
        <w:tc>
          <w:tcPr>
            <w:tcW w:w="2250" w:type="dxa"/>
          </w:tcPr>
          <w:p w14:paraId="07E58CF7" w14:textId="5CD23C81" w:rsidR="00CD49D0" w:rsidRDefault="00C62A38" w:rsidP="00D75FCC">
            <w:r>
              <w:t>0.68</w:t>
            </w:r>
          </w:p>
        </w:tc>
        <w:tc>
          <w:tcPr>
            <w:tcW w:w="2245" w:type="dxa"/>
          </w:tcPr>
          <w:p w14:paraId="0C5D8739" w14:textId="602BC1F2" w:rsidR="00CD49D0" w:rsidRDefault="00C62A38" w:rsidP="00D75FCC">
            <w:r>
              <w:t>0.77</w:t>
            </w:r>
          </w:p>
        </w:tc>
      </w:tr>
      <w:tr w:rsidR="00CD49D0" w14:paraId="356EAFE9" w14:textId="77777777" w:rsidTr="003B1D83">
        <w:tc>
          <w:tcPr>
            <w:tcW w:w="2695" w:type="dxa"/>
          </w:tcPr>
          <w:p w14:paraId="128413FC" w14:textId="64D892FA" w:rsidR="00CD49D0" w:rsidRDefault="00743D80" w:rsidP="00D75FCC">
            <w:r>
              <w:t>AAC-PSSM</w:t>
            </w:r>
          </w:p>
        </w:tc>
        <w:tc>
          <w:tcPr>
            <w:tcW w:w="2160" w:type="dxa"/>
          </w:tcPr>
          <w:p w14:paraId="6FFF6344" w14:textId="1E0EDEBE" w:rsidR="00CD49D0" w:rsidRDefault="00743D80" w:rsidP="00D75FCC">
            <w:r>
              <w:t>0.62</w:t>
            </w:r>
          </w:p>
        </w:tc>
        <w:tc>
          <w:tcPr>
            <w:tcW w:w="2250" w:type="dxa"/>
          </w:tcPr>
          <w:p w14:paraId="339014CD" w14:textId="24EA5ACA" w:rsidR="00CD49D0" w:rsidRDefault="00C62A38" w:rsidP="00D75FCC">
            <w:r>
              <w:t>0.69</w:t>
            </w:r>
          </w:p>
        </w:tc>
        <w:tc>
          <w:tcPr>
            <w:tcW w:w="2245" w:type="dxa"/>
          </w:tcPr>
          <w:p w14:paraId="397AC1EF" w14:textId="137048B4" w:rsidR="00CD49D0" w:rsidRDefault="00C62A38" w:rsidP="00D75FCC">
            <w:r>
              <w:t>0.75</w:t>
            </w:r>
          </w:p>
        </w:tc>
      </w:tr>
      <w:tr w:rsidR="00CD49D0" w14:paraId="6876CC0B" w14:textId="77777777" w:rsidTr="003B1D83">
        <w:tc>
          <w:tcPr>
            <w:tcW w:w="2695" w:type="dxa"/>
          </w:tcPr>
          <w:p w14:paraId="725F5F6C" w14:textId="075B3E1E" w:rsidR="00CD49D0" w:rsidRDefault="00743D80" w:rsidP="00D75FCC">
            <w:r>
              <w:t>TPC-PSSM</w:t>
            </w:r>
          </w:p>
        </w:tc>
        <w:tc>
          <w:tcPr>
            <w:tcW w:w="2160" w:type="dxa"/>
          </w:tcPr>
          <w:p w14:paraId="4FDCB402" w14:textId="63942FA9" w:rsidR="00CD49D0" w:rsidRDefault="00743D80" w:rsidP="00D75FCC">
            <w:r>
              <w:t>0.62</w:t>
            </w:r>
          </w:p>
        </w:tc>
        <w:tc>
          <w:tcPr>
            <w:tcW w:w="2250" w:type="dxa"/>
          </w:tcPr>
          <w:p w14:paraId="60F2A1A4" w14:textId="66A08D77" w:rsidR="00CD49D0" w:rsidRDefault="00C62A38" w:rsidP="00D75FCC">
            <w:r>
              <w:t>0.66</w:t>
            </w:r>
          </w:p>
        </w:tc>
        <w:tc>
          <w:tcPr>
            <w:tcW w:w="2245" w:type="dxa"/>
          </w:tcPr>
          <w:p w14:paraId="57300684" w14:textId="19143535" w:rsidR="00CD49D0" w:rsidRDefault="00C62A38" w:rsidP="00D75FCC">
            <w:r>
              <w:t>0.80</w:t>
            </w:r>
          </w:p>
        </w:tc>
      </w:tr>
      <w:tr w:rsidR="00CD49D0" w14:paraId="76F4569D" w14:textId="77777777" w:rsidTr="003B1D83">
        <w:tc>
          <w:tcPr>
            <w:tcW w:w="2695" w:type="dxa"/>
          </w:tcPr>
          <w:p w14:paraId="307EB6E3" w14:textId="17F92A2E" w:rsidR="00CD49D0" w:rsidRDefault="00743D80" w:rsidP="00D75FCC">
            <w:r>
              <w:t>PSE-PSSM</w:t>
            </w:r>
          </w:p>
        </w:tc>
        <w:tc>
          <w:tcPr>
            <w:tcW w:w="2160" w:type="dxa"/>
          </w:tcPr>
          <w:p w14:paraId="083AE3BB" w14:textId="30B24D75" w:rsidR="00CD49D0" w:rsidRDefault="00743D80" w:rsidP="00D75FCC">
            <w:r>
              <w:t>0.62</w:t>
            </w:r>
          </w:p>
        </w:tc>
        <w:tc>
          <w:tcPr>
            <w:tcW w:w="2250" w:type="dxa"/>
          </w:tcPr>
          <w:p w14:paraId="563F386D" w14:textId="13768C46" w:rsidR="00CD49D0" w:rsidRDefault="00C62A38" w:rsidP="00D75FCC">
            <w:r>
              <w:t>0.68</w:t>
            </w:r>
          </w:p>
        </w:tc>
        <w:tc>
          <w:tcPr>
            <w:tcW w:w="2245" w:type="dxa"/>
          </w:tcPr>
          <w:p w14:paraId="52648FFA" w14:textId="4B84ABFC" w:rsidR="00CD49D0" w:rsidRDefault="00C62A38" w:rsidP="00D75FCC">
            <w:r>
              <w:t>0.73</w:t>
            </w:r>
          </w:p>
        </w:tc>
      </w:tr>
      <w:tr w:rsidR="00CD49D0" w14:paraId="55692411" w14:textId="77777777" w:rsidTr="003B1D83">
        <w:tc>
          <w:tcPr>
            <w:tcW w:w="2695" w:type="dxa"/>
          </w:tcPr>
          <w:p w14:paraId="16ABBB5A" w14:textId="393A8A0B" w:rsidR="00CD49D0" w:rsidRDefault="00743D80" w:rsidP="00D75FCC">
            <w:r>
              <w:t>GAAC</w:t>
            </w:r>
          </w:p>
        </w:tc>
        <w:tc>
          <w:tcPr>
            <w:tcW w:w="2160" w:type="dxa"/>
          </w:tcPr>
          <w:p w14:paraId="553F17FA" w14:textId="1D6970CD" w:rsidR="00CD49D0" w:rsidRDefault="00743D80" w:rsidP="00D75FCC">
            <w:r>
              <w:t>0.61</w:t>
            </w:r>
          </w:p>
        </w:tc>
        <w:tc>
          <w:tcPr>
            <w:tcW w:w="2250" w:type="dxa"/>
          </w:tcPr>
          <w:p w14:paraId="7087B912" w14:textId="79103E49" w:rsidR="00CD49D0" w:rsidRDefault="00C62A38" w:rsidP="00D75FCC">
            <w:r>
              <w:t>0.58</w:t>
            </w:r>
          </w:p>
        </w:tc>
        <w:tc>
          <w:tcPr>
            <w:tcW w:w="2245" w:type="dxa"/>
          </w:tcPr>
          <w:p w14:paraId="21D3CCEB" w14:textId="5F2EA984" w:rsidR="00CD49D0" w:rsidRDefault="00C62A38" w:rsidP="00D75FCC">
            <w:r>
              <w:t>0.92</w:t>
            </w:r>
          </w:p>
        </w:tc>
      </w:tr>
      <w:tr w:rsidR="00CD49D0" w14:paraId="1CE6956A" w14:textId="77777777" w:rsidTr="003B1D83">
        <w:tc>
          <w:tcPr>
            <w:tcW w:w="2695" w:type="dxa"/>
          </w:tcPr>
          <w:p w14:paraId="3D999211" w14:textId="11727855" w:rsidR="00CD49D0" w:rsidRDefault="00743D80" w:rsidP="00D75FCC">
            <w:proofErr w:type="gramStart"/>
            <w:r>
              <w:t>Tri-gram</w:t>
            </w:r>
            <w:proofErr w:type="gramEnd"/>
          </w:p>
        </w:tc>
        <w:tc>
          <w:tcPr>
            <w:tcW w:w="2160" w:type="dxa"/>
          </w:tcPr>
          <w:p w14:paraId="4785739C" w14:textId="6DCFF43F" w:rsidR="00CD49D0" w:rsidRDefault="00743D80" w:rsidP="00D75FCC">
            <w:r>
              <w:t>0.61</w:t>
            </w:r>
          </w:p>
        </w:tc>
        <w:tc>
          <w:tcPr>
            <w:tcW w:w="2250" w:type="dxa"/>
          </w:tcPr>
          <w:p w14:paraId="65B114EA" w14:textId="5BE124A4" w:rsidR="00CD49D0" w:rsidRDefault="00C62A38" w:rsidP="00D75FCC">
            <w:r>
              <w:t>0.58</w:t>
            </w:r>
          </w:p>
        </w:tc>
        <w:tc>
          <w:tcPr>
            <w:tcW w:w="2245" w:type="dxa"/>
          </w:tcPr>
          <w:p w14:paraId="557C4EC4" w14:textId="4BF21A57" w:rsidR="00CD49D0" w:rsidRDefault="00C62A38" w:rsidP="00D75FCC">
            <w:r>
              <w:t>0.90</w:t>
            </w:r>
          </w:p>
        </w:tc>
      </w:tr>
      <w:tr w:rsidR="00CD49D0" w14:paraId="7E48AD3B" w14:textId="77777777" w:rsidTr="003B1D83">
        <w:tc>
          <w:tcPr>
            <w:tcW w:w="2695" w:type="dxa"/>
          </w:tcPr>
          <w:p w14:paraId="54FEBFAD" w14:textId="5DA0E594" w:rsidR="00CD49D0" w:rsidRDefault="00743D80" w:rsidP="00D75FCC">
            <w:r>
              <w:t>AADP-PSSM</w:t>
            </w:r>
          </w:p>
        </w:tc>
        <w:tc>
          <w:tcPr>
            <w:tcW w:w="2160" w:type="dxa"/>
          </w:tcPr>
          <w:p w14:paraId="4C0C2437" w14:textId="3777E64E" w:rsidR="00CD49D0" w:rsidRDefault="00743D80" w:rsidP="00D75FCC">
            <w:r>
              <w:t>0.60</w:t>
            </w:r>
          </w:p>
        </w:tc>
        <w:tc>
          <w:tcPr>
            <w:tcW w:w="2250" w:type="dxa"/>
          </w:tcPr>
          <w:p w14:paraId="08D6400E" w14:textId="33BA690F" w:rsidR="00CD49D0" w:rsidRDefault="00C62A38" w:rsidP="00D75FCC">
            <w:r>
              <w:t>0.66</w:t>
            </w:r>
          </w:p>
        </w:tc>
        <w:tc>
          <w:tcPr>
            <w:tcW w:w="2245" w:type="dxa"/>
          </w:tcPr>
          <w:p w14:paraId="1E64060C" w14:textId="5B6B1C1D" w:rsidR="00CD49D0" w:rsidRDefault="00C62A38" w:rsidP="00D75FCC">
            <w:r>
              <w:t>0.75</w:t>
            </w:r>
          </w:p>
        </w:tc>
      </w:tr>
      <w:tr w:rsidR="00CD49D0" w14:paraId="67289546" w14:textId="77777777" w:rsidTr="003B1D83">
        <w:tc>
          <w:tcPr>
            <w:tcW w:w="2695" w:type="dxa"/>
          </w:tcPr>
          <w:p w14:paraId="452ABD73" w14:textId="07C6C4F0" w:rsidR="00CD49D0" w:rsidRDefault="00743D80" w:rsidP="00D75FCC">
            <w:r>
              <w:t>DPC-PSSM</w:t>
            </w:r>
          </w:p>
        </w:tc>
        <w:tc>
          <w:tcPr>
            <w:tcW w:w="2160" w:type="dxa"/>
          </w:tcPr>
          <w:p w14:paraId="13B2B8ED" w14:textId="74A6BE86" w:rsidR="00CD49D0" w:rsidRDefault="00743D80" w:rsidP="00D75FCC">
            <w:r>
              <w:t>0.60</w:t>
            </w:r>
          </w:p>
        </w:tc>
        <w:tc>
          <w:tcPr>
            <w:tcW w:w="2250" w:type="dxa"/>
          </w:tcPr>
          <w:p w14:paraId="4A6D0EE6" w14:textId="400D6E3E" w:rsidR="00CD49D0" w:rsidRDefault="00C62A38" w:rsidP="00D75FCC">
            <w:r>
              <w:t>0.66</w:t>
            </w:r>
          </w:p>
        </w:tc>
        <w:tc>
          <w:tcPr>
            <w:tcW w:w="2245" w:type="dxa"/>
          </w:tcPr>
          <w:p w14:paraId="54E16D3D" w14:textId="3EF6B535" w:rsidR="00CD49D0" w:rsidRDefault="00C62A38" w:rsidP="00D75FCC">
            <w:r>
              <w:t>0.75</w:t>
            </w:r>
          </w:p>
        </w:tc>
      </w:tr>
    </w:tbl>
    <w:p w14:paraId="71736E3E" w14:textId="77777777" w:rsidR="00F47D14" w:rsidRDefault="00F47D14" w:rsidP="00D75FCC"/>
    <w:p w14:paraId="714ACB5E" w14:textId="6FAD62DE" w:rsidR="00F47D14" w:rsidRDefault="00F47D14" w:rsidP="00F47D14">
      <w:pPr>
        <w:pStyle w:val="Heading3"/>
      </w:pPr>
      <w:r>
        <w:t xml:space="preserve">Base </w:t>
      </w:r>
      <w:r w:rsidR="00EA257F">
        <w:t>L</w:t>
      </w:r>
      <w:r>
        <w:t xml:space="preserve">earner </w:t>
      </w:r>
      <w:r w:rsidR="00EA257F">
        <w:t>a</w:t>
      </w:r>
      <w:r w:rsidR="00EA6582">
        <w:t>ssessment</w:t>
      </w:r>
    </w:p>
    <w:p w14:paraId="69E30B04" w14:textId="46649669" w:rsidR="002A22A2" w:rsidRDefault="00EA6582" w:rsidP="008510CD">
      <w:r>
        <w:t xml:space="preserve">The </w:t>
      </w:r>
      <w:r w:rsidR="005E7E98">
        <w:t xml:space="preserve">designed </w:t>
      </w:r>
      <w:r>
        <w:t xml:space="preserve">ensemble </w:t>
      </w:r>
      <w:r w:rsidR="005E7E98">
        <w:t>framework</w:t>
      </w:r>
      <w:r>
        <w:t xml:space="preserve"> allows the base learners to be trained o</w:t>
      </w:r>
      <w:r w:rsidR="005E7E98">
        <w:t>n</w:t>
      </w:r>
      <w:r>
        <w:t xml:space="preserve"> any one of the three learning algo</w:t>
      </w:r>
      <w:r w:rsidR="005E7E98">
        <w:t xml:space="preserve">rithms, SVM, NN and GBC. We assessed the effect of training all the base models </w:t>
      </w:r>
      <w:r w:rsidR="002218F9">
        <w:t>in</w:t>
      </w:r>
      <w:r w:rsidR="005E7E98">
        <w:t xml:space="preserve"> the ensemble using each of the three learning algorithms on the ensemble model’s performance. Our base learner assessment strategy followed the same evaluation technique as discussed in </w:t>
      </w:r>
      <w:r w:rsidR="00F35DD3" w:rsidRPr="00F35DD3">
        <w:rPr>
          <w:rStyle w:val="SubtleReference"/>
        </w:rPr>
        <w:fldChar w:fldCharType="begin"/>
      </w:r>
      <w:r w:rsidR="00F35DD3" w:rsidRPr="00F35DD3">
        <w:rPr>
          <w:rStyle w:val="SubtleReference"/>
        </w:rPr>
        <w:instrText xml:space="preserve"> REF _Ref65356577 \h </w:instrText>
      </w:r>
      <w:r w:rsidR="00F35DD3">
        <w:rPr>
          <w:rStyle w:val="SubtleReference"/>
        </w:rPr>
        <w:instrText xml:space="preserve"> \* MERGEFORMAT </w:instrText>
      </w:r>
      <w:r w:rsidR="00F35DD3" w:rsidRPr="00F35DD3">
        <w:rPr>
          <w:rStyle w:val="SubtleReference"/>
        </w:rPr>
      </w:r>
      <w:r w:rsidR="00F35DD3" w:rsidRPr="00F35DD3">
        <w:rPr>
          <w:rStyle w:val="SubtleReference"/>
        </w:rPr>
        <w:fldChar w:fldCharType="separate"/>
      </w:r>
      <w:r w:rsidR="00F35DD3" w:rsidRPr="00F35DD3">
        <w:rPr>
          <w:rStyle w:val="SubtleReference"/>
        </w:rPr>
        <w:t>Model Evaluation</w:t>
      </w:r>
      <w:r w:rsidR="00F35DD3" w:rsidRPr="00F35DD3">
        <w:rPr>
          <w:rStyle w:val="SubtleReference"/>
        </w:rPr>
        <w:fldChar w:fldCharType="end"/>
      </w:r>
      <w:r w:rsidR="005E7E98">
        <w:t xml:space="preserve">, which created a distribution of 10,000 model performance metrics for every base learning algorithm. </w:t>
      </w:r>
      <w:r w:rsidR="002A22A2">
        <w:t xml:space="preserve">The three metrics used to judge the ensemble model performance were mean accuracy score, mean precision score on the medium chained TEs and mean recall scores on the medium chained TEs. </w:t>
      </w:r>
      <w:r w:rsidR="005E7E98">
        <w:t xml:space="preserve">The ensemble model with SVM as the base learner training algorithm outperformed both NN and GBC on </w:t>
      </w:r>
      <w:r w:rsidR="002A22A2">
        <w:t xml:space="preserve">mean accuracy and mean precision </w:t>
      </w:r>
      <w:r w:rsidR="000B76BD">
        <w:t>(</w:t>
      </w:r>
      <w:r w:rsidR="00974BBA">
        <w:t>on medium chained TEs</w:t>
      </w:r>
      <w:r w:rsidR="000B76BD">
        <w:t>)</w:t>
      </w:r>
      <w:r w:rsidR="00974BBA">
        <w:t xml:space="preserve"> </w:t>
      </w:r>
      <w:r w:rsidR="002A22A2">
        <w:t xml:space="preserve">but came second among the learning algorithms in terms of mean recall score </w:t>
      </w:r>
      <w:r w:rsidR="000B76BD">
        <w:t>(</w:t>
      </w:r>
      <w:r w:rsidR="002A22A2">
        <w:t>on medium chained TEs</w:t>
      </w:r>
      <w:r w:rsidR="000B76BD">
        <w:t>)</w:t>
      </w:r>
      <w:r w:rsidR="002A22A2">
        <w:t xml:space="preserve">. The performance scores of the ensemble model trained </w:t>
      </w:r>
      <w:r w:rsidR="00F35DD3">
        <w:t xml:space="preserve">separately </w:t>
      </w:r>
      <w:r w:rsidR="002A22A2">
        <w:t xml:space="preserve">on </w:t>
      </w:r>
      <w:r w:rsidR="00F35DD3">
        <w:t>each of the</w:t>
      </w:r>
      <w:r w:rsidR="00361DBF">
        <w:t xml:space="preserve"> </w:t>
      </w:r>
      <w:r w:rsidR="002A22A2">
        <w:t xml:space="preserve">three learning algorithms is given in </w:t>
      </w:r>
      <w:r w:rsidR="00C52468">
        <w:fldChar w:fldCharType="begin"/>
      </w:r>
      <w:r w:rsidR="00C52468">
        <w:instrText xml:space="preserve"> REF _Ref65346161 \h </w:instrText>
      </w:r>
      <w:r w:rsidR="00C52468">
        <w:fldChar w:fldCharType="separate"/>
      </w:r>
      <w:r w:rsidR="00C52468" w:rsidRPr="00C52468">
        <w:rPr>
          <w:b/>
          <w:bCs/>
        </w:rPr>
        <w:t xml:space="preserve">Table </w:t>
      </w:r>
      <w:r w:rsidR="00C52468" w:rsidRPr="00C52468">
        <w:rPr>
          <w:b/>
          <w:bCs/>
          <w:noProof/>
        </w:rPr>
        <w:t>4</w:t>
      </w:r>
      <w:r w:rsidR="00C52468">
        <w:fldChar w:fldCharType="end"/>
      </w:r>
      <w:r w:rsidR="002A22A2">
        <w:t xml:space="preserve">. </w:t>
      </w:r>
    </w:p>
    <w:p w14:paraId="669A6B77" w14:textId="77777777" w:rsidR="002A22A2" w:rsidRDefault="002A22A2" w:rsidP="008510CD"/>
    <w:p w14:paraId="14A02B84" w14:textId="0D1A5BCD" w:rsidR="00C52468" w:rsidRDefault="00C52468" w:rsidP="00C52468">
      <w:pPr>
        <w:pStyle w:val="Caption"/>
        <w:keepNext/>
      </w:pPr>
      <w:bookmarkStart w:id="76" w:name="_Ref65346161"/>
      <w:r w:rsidRPr="00C52468">
        <w:rPr>
          <w:b/>
          <w:bCs/>
        </w:rPr>
        <w:lastRenderedPageBreak/>
        <w:t xml:space="preserve">Table </w:t>
      </w:r>
      <w:r w:rsidRPr="00C52468">
        <w:rPr>
          <w:b/>
          <w:bCs/>
        </w:rPr>
        <w:fldChar w:fldCharType="begin"/>
      </w:r>
      <w:r w:rsidRPr="00C52468">
        <w:rPr>
          <w:b/>
          <w:bCs/>
        </w:rPr>
        <w:instrText xml:space="preserve"> SEQ Table \* ARABIC </w:instrText>
      </w:r>
      <w:r w:rsidRPr="00C52468">
        <w:rPr>
          <w:b/>
          <w:bCs/>
        </w:rPr>
        <w:fldChar w:fldCharType="separate"/>
      </w:r>
      <w:r w:rsidR="000871F8">
        <w:rPr>
          <w:b/>
          <w:bCs/>
          <w:noProof/>
        </w:rPr>
        <w:t>4</w:t>
      </w:r>
      <w:r w:rsidRPr="00C52468">
        <w:rPr>
          <w:b/>
          <w:bCs/>
        </w:rPr>
        <w:fldChar w:fldCharType="end"/>
      </w:r>
      <w:bookmarkEnd w:id="76"/>
      <w:r>
        <w:t xml:space="preserve">: The ensemble framework </w:t>
      </w:r>
      <w:proofErr w:type="gramStart"/>
      <w:r>
        <w:t>is capable of using</w:t>
      </w:r>
      <w:proofErr w:type="gramEnd"/>
      <w:r>
        <w:t xml:space="preserve"> three different learning algorithms to train its base models. The performance of the ensemble depends on the learning algorithm</w:t>
      </w:r>
      <w:r w:rsidR="00D379B6">
        <w:t xml:space="preserve"> used</w:t>
      </w:r>
      <w:r>
        <w:t xml:space="preserve">. </w:t>
      </w:r>
      <w:proofErr w:type="gramStart"/>
      <w:r>
        <w:t>The mean accuracy,</w:t>
      </w:r>
      <w:proofErr w:type="gramEnd"/>
      <w:r>
        <w:t xml:space="preserve"> mean precision score (on medium chained TEs) and mean recall score (on medium chained TEs) achieved by the ensemble when it was trained using each of the three learning algorithms, SVM, NN and GBC is listed here. </w:t>
      </w:r>
    </w:p>
    <w:tbl>
      <w:tblPr>
        <w:tblStyle w:val="TableGrid"/>
        <w:tblW w:w="0" w:type="auto"/>
        <w:tblLook w:val="04A0" w:firstRow="1" w:lastRow="0" w:firstColumn="1" w:lastColumn="0" w:noHBand="0" w:noVBand="1"/>
      </w:tblPr>
      <w:tblGrid>
        <w:gridCol w:w="2875"/>
        <w:gridCol w:w="2160"/>
        <w:gridCol w:w="2160"/>
        <w:gridCol w:w="2155"/>
      </w:tblGrid>
      <w:tr w:rsidR="002A22A2" w14:paraId="1D53C825" w14:textId="77777777" w:rsidTr="002A22A2">
        <w:tc>
          <w:tcPr>
            <w:tcW w:w="2875" w:type="dxa"/>
          </w:tcPr>
          <w:p w14:paraId="283D1181" w14:textId="2196F19E" w:rsidR="002A22A2" w:rsidRDefault="002A22A2" w:rsidP="008510CD">
            <w:r>
              <w:t>Model Learning Algorithm</w:t>
            </w:r>
          </w:p>
        </w:tc>
        <w:tc>
          <w:tcPr>
            <w:tcW w:w="2160" w:type="dxa"/>
          </w:tcPr>
          <w:p w14:paraId="49D55C74" w14:textId="1DF674AE" w:rsidR="002A22A2" w:rsidRDefault="002A22A2" w:rsidP="008510CD">
            <w:r>
              <w:t>Mean Accuracy</w:t>
            </w:r>
          </w:p>
        </w:tc>
        <w:tc>
          <w:tcPr>
            <w:tcW w:w="2160" w:type="dxa"/>
          </w:tcPr>
          <w:p w14:paraId="194898C6" w14:textId="5E3D6C15" w:rsidR="002A22A2" w:rsidRDefault="002A22A2" w:rsidP="008510CD">
            <w:r>
              <w:t>Mean Precision</w:t>
            </w:r>
          </w:p>
        </w:tc>
        <w:tc>
          <w:tcPr>
            <w:tcW w:w="2155" w:type="dxa"/>
          </w:tcPr>
          <w:p w14:paraId="1119941D" w14:textId="7398901F" w:rsidR="002A22A2" w:rsidRDefault="002A22A2" w:rsidP="008510CD">
            <w:r>
              <w:t>Mean Recall</w:t>
            </w:r>
          </w:p>
        </w:tc>
      </w:tr>
      <w:tr w:rsidR="002A22A2" w14:paraId="03CE4A9C" w14:textId="77777777" w:rsidTr="002A22A2">
        <w:tc>
          <w:tcPr>
            <w:tcW w:w="2875" w:type="dxa"/>
          </w:tcPr>
          <w:p w14:paraId="32320258" w14:textId="6A827E72" w:rsidR="002A22A2" w:rsidRDefault="002A22A2" w:rsidP="008510CD">
            <w:r>
              <w:t>SVM</w:t>
            </w:r>
          </w:p>
        </w:tc>
        <w:tc>
          <w:tcPr>
            <w:tcW w:w="2160" w:type="dxa"/>
          </w:tcPr>
          <w:p w14:paraId="4390A7B6" w14:textId="3A75A654" w:rsidR="002A22A2" w:rsidRDefault="002A22A2" w:rsidP="008510CD">
            <w:r>
              <w:t>0.83</w:t>
            </w:r>
          </w:p>
        </w:tc>
        <w:tc>
          <w:tcPr>
            <w:tcW w:w="2160" w:type="dxa"/>
          </w:tcPr>
          <w:p w14:paraId="1F7EBE5F" w14:textId="2BBFAF4A" w:rsidR="002A22A2" w:rsidRDefault="002A22A2" w:rsidP="008510CD">
            <w:r>
              <w:t>0.9</w:t>
            </w:r>
          </w:p>
        </w:tc>
        <w:tc>
          <w:tcPr>
            <w:tcW w:w="2155" w:type="dxa"/>
          </w:tcPr>
          <w:p w14:paraId="5C5A0067" w14:textId="2FE48432" w:rsidR="002A22A2" w:rsidRDefault="002A22A2" w:rsidP="008510CD">
            <w:r>
              <w:t>0.92</w:t>
            </w:r>
          </w:p>
        </w:tc>
      </w:tr>
      <w:tr w:rsidR="002A22A2" w14:paraId="052EF36D" w14:textId="77777777" w:rsidTr="002A22A2">
        <w:tc>
          <w:tcPr>
            <w:tcW w:w="2875" w:type="dxa"/>
          </w:tcPr>
          <w:p w14:paraId="1C10F853" w14:textId="6DED7C78" w:rsidR="002A22A2" w:rsidRDefault="002A22A2" w:rsidP="008510CD">
            <w:r>
              <w:t>GBC</w:t>
            </w:r>
          </w:p>
        </w:tc>
        <w:tc>
          <w:tcPr>
            <w:tcW w:w="2160" w:type="dxa"/>
          </w:tcPr>
          <w:p w14:paraId="52133DBA" w14:textId="113EE697" w:rsidR="002A22A2" w:rsidRDefault="002A22A2" w:rsidP="008510CD">
            <w:r>
              <w:t>0.82</w:t>
            </w:r>
          </w:p>
        </w:tc>
        <w:tc>
          <w:tcPr>
            <w:tcW w:w="2160" w:type="dxa"/>
          </w:tcPr>
          <w:p w14:paraId="4733DD8A" w14:textId="517CF69E" w:rsidR="002A22A2" w:rsidRDefault="002A22A2" w:rsidP="008510CD">
            <w:r>
              <w:t>0.85</w:t>
            </w:r>
          </w:p>
        </w:tc>
        <w:tc>
          <w:tcPr>
            <w:tcW w:w="2155" w:type="dxa"/>
          </w:tcPr>
          <w:p w14:paraId="2BC6D039" w14:textId="0A0959D6" w:rsidR="002A22A2" w:rsidRDefault="002A22A2" w:rsidP="008510CD">
            <w:r>
              <w:t>0.93</w:t>
            </w:r>
          </w:p>
        </w:tc>
      </w:tr>
      <w:tr w:rsidR="002A22A2" w14:paraId="072212CD" w14:textId="77777777" w:rsidTr="002A22A2">
        <w:tc>
          <w:tcPr>
            <w:tcW w:w="2875" w:type="dxa"/>
          </w:tcPr>
          <w:p w14:paraId="753D5278" w14:textId="72360453" w:rsidR="002A22A2" w:rsidRDefault="002A22A2" w:rsidP="008510CD">
            <w:r>
              <w:t>NN</w:t>
            </w:r>
          </w:p>
        </w:tc>
        <w:tc>
          <w:tcPr>
            <w:tcW w:w="2160" w:type="dxa"/>
          </w:tcPr>
          <w:p w14:paraId="4C91B66F" w14:textId="4B553481" w:rsidR="002A22A2" w:rsidRDefault="002A22A2" w:rsidP="008510CD">
            <w:r>
              <w:t>0.82</w:t>
            </w:r>
          </w:p>
        </w:tc>
        <w:tc>
          <w:tcPr>
            <w:tcW w:w="2160" w:type="dxa"/>
          </w:tcPr>
          <w:p w14:paraId="0D10AF72" w14:textId="7F4BD018" w:rsidR="002A22A2" w:rsidRDefault="002A22A2" w:rsidP="008510CD">
            <w:r>
              <w:t>0.89</w:t>
            </w:r>
          </w:p>
        </w:tc>
        <w:tc>
          <w:tcPr>
            <w:tcW w:w="2155" w:type="dxa"/>
          </w:tcPr>
          <w:p w14:paraId="54276A33" w14:textId="11E06E7A" w:rsidR="002A22A2" w:rsidRDefault="002A22A2" w:rsidP="008510CD">
            <w:r>
              <w:t>0.91</w:t>
            </w:r>
          </w:p>
        </w:tc>
      </w:tr>
    </w:tbl>
    <w:p w14:paraId="23665FA4" w14:textId="77777777" w:rsidR="003E0F2B" w:rsidRDefault="003E0F2B" w:rsidP="008510CD"/>
    <w:p w14:paraId="127B1826" w14:textId="5D152695" w:rsidR="003E0F2B" w:rsidRDefault="003E0F2B" w:rsidP="003E0F2B">
      <w:pPr>
        <w:pStyle w:val="Heading3"/>
      </w:pPr>
      <w:r>
        <w:t xml:space="preserve">Ensemble </w:t>
      </w:r>
      <w:r w:rsidR="00A066FE">
        <w:t>m</w:t>
      </w:r>
      <w:r>
        <w:t xml:space="preserve">odel performs better than any individual base </w:t>
      </w:r>
      <w:proofErr w:type="gramStart"/>
      <w:r>
        <w:t>model</w:t>
      </w:r>
      <w:proofErr w:type="gramEnd"/>
    </w:p>
    <w:p w14:paraId="019ADB74" w14:textId="2FF03E88" w:rsidR="00F60FA7" w:rsidRDefault="004E7DB4" w:rsidP="003E0F2B">
      <w:r w:rsidRPr="004E7DB4">
        <w:t xml:space="preserve">The primary purpose of using an ensemble framework was to decrease the amount of variance in </w:t>
      </w:r>
      <w:r>
        <w:t xml:space="preserve">model </w:t>
      </w:r>
      <w:r w:rsidRPr="004E7DB4">
        <w:t xml:space="preserve">prediction which was expected in </w:t>
      </w:r>
      <w:r>
        <w:t>our problem</w:t>
      </w:r>
      <w:r w:rsidRPr="004E7DB4">
        <w:t xml:space="preserve"> given </w:t>
      </w:r>
      <w:r>
        <w:t>the</w:t>
      </w:r>
      <w:r w:rsidRPr="004E7DB4">
        <w:t xml:space="preserve"> small </w:t>
      </w:r>
      <w:r>
        <w:t>training set. Additionally</w:t>
      </w:r>
      <w:r w:rsidR="007130AB">
        <w:t xml:space="preserve">, </w:t>
      </w:r>
      <w:r>
        <w:t xml:space="preserve">ensemble methods can improve model performance and increase robustness to training set </w:t>
      </w:r>
      <w:r w:rsidR="00566D0D">
        <w:fldChar w:fldCharType="begin" w:fldLock="1"/>
      </w:r>
      <w:r w:rsidR="00642F17">
        <w:instrText>ADDIN CSL_CITATION {"citationItems":[{"id":"ITEM-1","itemData":{"DOI":"10.1007/11573036_42","ISBN":"3540296735","ISSN":"03029743","abstract":"Nowadays, the number of protein sequences being stored in central protein databases from labs all over the world is constantly increasing. From these proteins only a fraction has been experimentally analyzed in order to detect their structure and hence their function in the corresponding organism. The reason is that experimental determination of structure is labor-intensive and quite time-consuming. Therefore there is the need for automated tools that can classify new proteins to structural families. This paper presents a comparative evaluation of several algorithms that learn such classification models from data concerning patterns of proteins with known structure. In addition, several approaches that combine multiple learning algorithms to increase the accuracy of predictions are evaluated. The results of the experiments provide insights that can help biologists and computer scientists design high-performance protein classification systems of high quality. © Springer-Verlag Berlin Heidelberg 2005.","author":[{"dropping-particle":"","family":"Diplaris","given":"Sotiris","non-dropping-particle":"","parse-names":false,"suffix":""},{"dropping-particle":"","family":"Tsoumakas","given":"Grigorios","non-dropping-particle":"","parse-names":false,"suffix":""},{"dropping-particle":"","family":"Mitkas","given":"Pericles A.","non-dropping-particle":"","parse-names":false,"suffix":""},{"dropping-particle":"","family":"Vlahavas","given":"Ioannis","non-dropping-particle":"","parse-names":false,"suffix":""}],"container-title":"Lecture Notes in Computer Science (including subseries Lecture Notes in Artificial Intelligence and Lecture Notes in Bioinformatics)","id":"ITEM-1","issued":{"date-parts":[["2005"]]},"title":"Protein classification with multiple algorithms","type":"paper-conference"},"uris":["http://www.mendeley.com/documents/?uuid=2c09df23-e443-40ff-b868-c03476e772bd","http://www.mendeley.com/documents/?uuid=003dc30e-a92b-4788-b572-092ade92fd9c"]},{"id":"ITEM-2","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Informatics","id":"ITEM-2","issued":{"date-parts":[["2003"]]},"title":"Multi-class protein fold classification using a new ensemble machine learning approach.","type":"article-journal"},"uris":["http://www.mendeley.com/documents/?uuid=f59aead3-e660-4bdc-a55f-9c321abeb0bc","http://www.mendeley.com/documents/?uuid=b211d9d7-4daa-420f-bbdf-a2b5bee97021","http://www.mendeley.com/documents/?uuid=5b8fa81d-1776-4234-bda0-a22cd35f163d"]},{"id":"ITEM-3","itemData":{"DOI":"10.1142/S0219720005001259","ISSN":"02197200","PMID":"16108091","abstract":"We propose a novel technique for automatically generating the SCOP classification of a protein structure with high accuracy. We achieve accurate classification by combining the decisions of multiple methods using the consensus of a committee (or an ensemble) classifier. Our technique, based on decision trees, is rooted in machine learning which shows that by judicially employing component classifiers, an ensemble classifier can be constructed to outperform its components. We use two sequence- and three structure-comparison tools as component classifiers. Given a protein structure and using the joint hypothesis, we first determine if the protein belongs to an existing category (family, superfamily, fold) in the SCOP hierarchy. For the proteins that are predicted as members of the existing categories, we compute their family-, superfamily-, andfold-level classifications using the consensus classifier. We show that we can significantly improve the classification accuracy compared to the individual component classifiers. In particular, we achieve error rates that are 3-12 times less than the individual classifiers' error rates at the family level, 1.5-4.5 times less at the superfamily level, and 1.1-2.4 times less at the fold level. © Imperial College Press.","author":[{"dropping-particle":"","family":"Çamoǧlu","given":"Orhan","non-dropping-particle":"","parse-names":false,"suffix":""},{"dropping-particle":"","family":"Can","given":"Tolga","non-dropping-particle":"","parse-names":false,"suffix":""},{"dropping-particle":"","family":"Singh","given":"Ambuj K.","non-dropping-particle":"","parse-names":false,"suffix":""},{"dropping-particle":"","family":"Wang","given":"Yuan Fang","non-dropping-particle":"","parse-names":false,"suffix":""}],"container-title":"Journal of Bioinformatics and Computational Biology","id":"ITEM-3","issued":{"date-parts":[["2005"]]},"title":"Decision tree based information integration for automated protein classification","type":"article-journal"},"uris":["http://www.mendeley.com/documents/?uuid=64d249a8-90de-4c25-b095-6c65eb06e1d4","http://www.mendeley.com/documents/?uuid=2ef62078-9c78-4fbe-8089-7c611bfb8131","http://www.mendeley.com/documents/?uuid=7029d7df-fab1-4ae2-abf4-b6d48ca3dea2"]}],"mendeley":{"formattedCitation":"[31], [33], [34]","plainTextFormattedCitation":"[31], [33], [34]","previouslyFormattedCitation":"[31], [33], [34]"},"properties":{"noteIndex":0},"schema":"https://github.com/citation-style-language/schema/raw/master/csl-citation.json"}</w:instrText>
      </w:r>
      <w:r w:rsidR="00566D0D">
        <w:fldChar w:fldCharType="separate"/>
      </w:r>
      <w:r w:rsidR="00B5516B" w:rsidRPr="00B5516B">
        <w:rPr>
          <w:noProof/>
        </w:rPr>
        <w:t>[31], [33], [34]</w:t>
      </w:r>
      <w:r w:rsidR="00566D0D">
        <w:fldChar w:fldCharType="end"/>
      </w:r>
      <w:r>
        <w:t>. Our results indicate that the ensemble model delivered on all three fronts, performing better than any individual base model trained on a specific feature extraction technique</w:t>
      </w:r>
      <w:r w:rsidRPr="004E7DB4">
        <w:t>.</w:t>
      </w:r>
      <w:r>
        <w:t xml:space="preserve"> It achieved a mean accuracy of 0.83, mean precision (on medium chained TEs) of 0.90 and mean recall score (on medium chained TEs) of 0.92 on varying validation datasets across 10,000 simulations of our study. </w:t>
      </w:r>
      <w:r w:rsidR="002E4FC9">
        <w:t xml:space="preserve">The accuracy and precision score distribution of the ensemble model is demonstrated in </w:t>
      </w:r>
      <w:r w:rsidR="0068626C">
        <w:fldChar w:fldCharType="begin"/>
      </w:r>
      <w:r w:rsidR="0068626C">
        <w:instrText xml:space="preserve"> REF _Ref65344993 \h </w:instrText>
      </w:r>
      <w:r w:rsidR="0068626C">
        <w:fldChar w:fldCharType="separate"/>
      </w:r>
      <w:r w:rsidR="0068626C" w:rsidRPr="006179F6">
        <w:rPr>
          <w:b/>
          <w:bCs/>
        </w:rPr>
        <w:t xml:space="preserve">Figure </w:t>
      </w:r>
      <w:r w:rsidR="0068626C">
        <w:rPr>
          <w:b/>
          <w:bCs/>
          <w:noProof/>
        </w:rPr>
        <w:t>3</w:t>
      </w:r>
      <w:r w:rsidR="0068626C">
        <w:fldChar w:fldCharType="end"/>
      </w:r>
      <w:r w:rsidR="002E4FC9">
        <w:t xml:space="preserve">. </w:t>
      </w:r>
      <w:r>
        <w:t xml:space="preserve">In comparison, the best performing individual base model trained on DDE feature extraction technique using the SVM learning algorithm achieved a mean accuracy of 0.81, mean precision </w:t>
      </w:r>
      <w:r w:rsidR="00105045">
        <w:t xml:space="preserve">(on medium chained TEs) </w:t>
      </w:r>
      <w:r>
        <w:t xml:space="preserve">of 0.89 and mean recall </w:t>
      </w:r>
      <w:r w:rsidR="00105045">
        <w:t xml:space="preserve">(on medium chained TEs) </w:t>
      </w:r>
      <w:r>
        <w:t>of 0.</w:t>
      </w:r>
      <w:r w:rsidR="00105045">
        <w:t xml:space="preserve">91 on the same validation datasets. </w:t>
      </w:r>
      <w:r w:rsidR="00770C03">
        <w:t xml:space="preserve">The ensemble model also showed an increased robustness to training set significantly improving the </w:t>
      </w:r>
      <w:proofErr w:type="gramStart"/>
      <w:r w:rsidR="00770C03">
        <w:t>worst case</w:t>
      </w:r>
      <w:proofErr w:type="gramEnd"/>
      <w:r w:rsidR="00770C03">
        <w:t xml:space="preserve"> accuracy score achieved over </w:t>
      </w:r>
      <w:r w:rsidR="00DD3FAE">
        <w:t xml:space="preserve">the </w:t>
      </w:r>
      <w:r w:rsidR="00770C03">
        <w:t xml:space="preserve">10,000 varying validation datasets from 0.48 (highest worst case accuracy obtained by any base model) to 0.55. Moreover, the standard deviation of the distribution of mean prediction accuracy also decreased from 0.069 (least mean accuracy score variance achieved by any base model) to 0.062. Similar improvements were noticed for the two other metrics, precision and recall score on medium chained TEs as well. </w:t>
      </w:r>
      <w:proofErr w:type="gramStart"/>
      <w:r w:rsidR="00B0548F">
        <w:t xml:space="preserve">A comparison of the </w:t>
      </w:r>
      <w:r w:rsidR="003E370E">
        <w:t>minimum,</w:t>
      </w:r>
      <w:proofErr w:type="gramEnd"/>
      <w:r w:rsidR="00B0548F">
        <w:t xml:space="preserve"> mean and standard deviation scores for the three classification metrics under consideration between </w:t>
      </w:r>
      <w:r w:rsidR="007130AB">
        <w:t xml:space="preserve">the ensemble model </w:t>
      </w:r>
      <w:r w:rsidR="00B0548F">
        <w:t>and</w:t>
      </w:r>
      <w:r w:rsidR="007130AB">
        <w:t xml:space="preserve"> the five top performing base models (based on validation data scores) </w:t>
      </w:r>
      <w:r w:rsidR="00770C03">
        <w:t xml:space="preserve">is shown in </w:t>
      </w:r>
      <w:r w:rsidR="00B502A0">
        <w:fldChar w:fldCharType="begin"/>
      </w:r>
      <w:r w:rsidR="00B502A0">
        <w:instrText xml:space="preserve"> REF _Ref65347160 \h </w:instrText>
      </w:r>
      <w:r w:rsidR="00B502A0">
        <w:fldChar w:fldCharType="separate"/>
      </w:r>
      <w:r w:rsidR="00B502A0" w:rsidRPr="00B502A0">
        <w:rPr>
          <w:b/>
          <w:bCs/>
        </w:rPr>
        <w:t xml:space="preserve">Table </w:t>
      </w:r>
      <w:r w:rsidR="00B502A0" w:rsidRPr="00B502A0">
        <w:rPr>
          <w:b/>
          <w:bCs/>
          <w:noProof/>
        </w:rPr>
        <w:t>5</w:t>
      </w:r>
      <w:r w:rsidR="00B502A0">
        <w:fldChar w:fldCharType="end"/>
      </w:r>
      <w:r w:rsidR="00770C03">
        <w:t>.</w:t>
      </w:r>
    </w:p>
    <w:p w14:paraId="64C0523D" w14:textId="77777777" w:rsidR="00F60FA7" w:rsidRDefault="00F60FA7" w:rsidP="003E0F2B"/>
    <w:p w14:paraId="21EFDEED" w14:textId="77777777" w:rsidR="006179F6" w:rsidRDefault="00F771C3" w:rsidP="006179F6">
      <w:pPr>
        <w:keepNext/>
        <w:jc w:val="center"/>
      </w:pPr>
      <w:r>
        <w:rPr>
          <w:noProof/>
        </w:rPr>
        <w:drawing>
          <wp:inline distT="0" distB="0" distL="0" distR="0" wp14:anchorId="1264AE64" wp14:editId="6825F913">
            <wp:extent cx="5952744" cy="1984248"/>
            <wp:effectExtent l="0" t="0" r="381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52744" cy="1984248"/>
                    </a:xfrm>
                    <a:prstGeom prst="rect">
                      <a:avLst/>
                    </a:prstGeom>
                  </pic:spPr>
                </pic:pic>
              </a:graphicData>
            </a:graphic>
          </wp:inline>
        </w:drawing>
      </w:r>
    </w:p>
    <w:p w14:paraId="668928C3" w14:textId="46E94BE6" w:rsidR="002E4FC9" w:rsidRDefault="006179F6" w:rsidP="00F4715D">
      <w:pPr>
        <w:pStyle w:val="Caption"/>
      </w:pPr>
      <w:bookmarkStart w:id="77" w:name="_Ref65344993"/>
      <w:r w:rsidRPr="006179F6">
        <w:rPr>
          <w:b/>
          <w:bCs/>
        </w:rPr>
        <w:t xml:space="preserve">Figure </w:t>
      </w:r>
      <w:r w:rsidRPr="006179F6">
        <w:rPr>
          <w:b/>
          <w:bCs/>
        </w:rPr>
        <w:fldChar w:fldCharType="begin"/>
      </w:r>
      <w:r w:rsidRPr="006179F6">
        <w:rPr>
          <w:b/>
          <w:bCs/>
        </w:rPr>
        <w:instrText xml:space="preserve"> SEQ Figure \* ARABIC </w:instrText>
      </w:r>
      <w:r w:rsidRPr="006179F6">
        <w:rPr>
          <w:b/>
          <w:bCs/>
        </w:rPr>
        <w:fldChar w:fldCharType="separate"/>
      </w:r>
      <w:r w:rsidR="00D57D1C">
        <w:rPr>
          <w:b/>
          <w:bCs/>
          <w:noProof/>
        </w:rPr>
        <w:t>3</w:t>
      </w:r>
      <w:r w:rsidRPr="006179F6">
        <w:rPr>
          <w:b/>
          <w:bCs/>
        </w:rPr>
        <w:fldChar w:fldCharType="end"/>
      </w:r>
      <w:bookmarkEnd w:id="77"/>
      <w:r>
        <w:t xml:space="preserve">: Precision (on medium chained TEs) and accuracy score distribution of the ensemble model. The mean, median and worst precision score </w:t>
      </w:r>
      <w:r w:rsidR="00CC5B1F">
        <w:t>is</w:t>
      </w:r>
      <w:r>
        <w:t xml:space="preserve"> 0.9, 0.92 and </w:t>
      </w:r>
      <w:proofErr w:type="gramStart"/>
      <w:r>
        <w:t>0.50</w:t>
      </w:r>
      <w:proofErr w:type="gramEnd"/>
      <w:r>
        <w:t xml:space="preserve"> respectively. The mean, median and worst accuracy score is 0.83, 0.83 and </w:t>
      </w:r>
      <w:proofErr w:type="gramStart"/>
      <w:r>
        <w:t>0.55</w:t>
      </w:r>
      <w:proofErr w:type="gramEnd"/>
      <w:r>
        <w:t xml:space="preserve"> respectively.</w:t>
      </w:r>
    </w:p>
    <w:p w14:paraId="5D978B89" w14:textId="77777777" w:rsidR="00F771C3" w:rsidRDefault="00F771C3" w:rsidP="00F771C3">
      <w:pPr>
        <w:jc w:val="center"/>
      </w:pPr>
    </w:p>
    <w:p w14:paraId="4B405A32" w14:textId="77777777" w:rsidR="00C34947" w:rsidRDefault="00C34947" w:rsidP="003E0F2B"/>
    <w:p w14:paraId="2F2E1BEF" w14:textId="7206A63D" w:rsidR="000871F8" w:rsidRDefault="000871F8" w:rsidP="000871F8">
      <w:pPr>
        <w:pStyle w:val="Caption"/>
        <w:keepNext/>
      </w:pPr>
      <w:bookmarkStart w:id="78" w:name="_Ref65347160"/>
      <w:r w:rsidRPr="00B502A0">
        <w:rPr>
          <w:b/>
          <w:bCs/>
        </w:rPr>
        <w:t xml:space="preserve">Table </w:t>
      </w:r>
      <w:r w:rsidRPr="00B502A0">
        <w:rPr>
          <w:b/>
          <w:bCs/>
        </w:rPr>
        <w:fldChar w:fldCharType="begin"/>
      </w:r>
      <w:r w:rsidRPr="00B502A0">
        <w:rPr>
          <w:b/>
          <w:bCs/>
        </w:rPr>
        <w:instrText xml:space="preserve"> SEQ Table \* ARABIC </w:instrText>
      </w:r>
      <w:r w:rsidRPr="00B502A0">
        <w:rPr>
          <w:b/>
          <w:bCs/>
        </w:rPr>
        <w:fldChar w:fldCharType="separate"/>
      </w:r>
      <w:r w:rsidRPr="00B502A0">
        <w:rPr>
          <w:b/>
          <w:bCs/>
          <w:noProof/>
        </w:rPr>
        <w:t>5</w:t>
      </w:r>
      <w:r w:rsidRPr="00B502A0">
        <w:rPr>
          <w:b/>
          <w:bCs/>
        </w:rPr>
        <w:fldChar w:fldCharType="end"/>
      </w:r>
      <w:bookmarkEnd w:id="78"/>
      <w:r>
        <w:t>: Ensemble model performs better than any individual base model on varying validation datasets in terms of prediction accuracy and robustness to training set.</w:t>
      </w:r>
      <w:r>
        <w:rPr>
          <w:noProof/>
        </w:rPr>
        <w:t xml:space="preserve"> We illustrate that phenomenon by comparing ensemble model results with the results of five best performing base models </w:t>
      </w:r>
      <w:r w:rsidR="0025135D">
        <w:rPr>
          <w:noProof/>
        </w:rPr>
        <w:t>(</w:t>
      </w:r>
      <w:r>
        <w:rPr>
          <w:noProof/>
        </w:rPr>
        <w:t>judg</w:t>
      </w:r>
      <w:r w:rsidR="0025135D">
        <w:rPr>
          <w:noProof/>
        </w:rPr>
        <w:t>ing by</w:t>
      </w:r>
      <w:r>
        <w:rPr>
          <w:noProof/>
        </w:rPr>
        <w:t xml:space="preserve"> their performance on validation datasets</w:t>
      </w:r>
      <w:r w:rsidR="0025135D">
        <w:rPr>
          <w:noProof/>
        </w:rPr>
        <w:t>)</w:t>
      </w:r>
      <w:r>
        <w:rPr>
          <w:noProof/>
        </w:rPr>
        <w:t xml:space="preserve">. Three popular classification metrics, accuracy, precision and recall were used to compare the models. The mean, minimum and standard deviation of the three metrics achieved by the ensemble model and the five best performing base learners on varying validation datasets is displayed here. </w:t>
      </w:r>
    </w:p>
    <w:tbl>
      <w:tblPr>
        <w:tblStyle w:val="TableGrid"/>
        <w:tblW w:w="10616" w:type="dxa"/>
        <w:tblInd w:w="-185" w:type="dxa"/>
        <w:tblLayout w:type="fixed"/>
        <w:tblLook w:val="04A0" w:firstRow="1" w:lastRow="0" w:firstColumn="1" w:lastColumn="0" w:noHBand="0" w:noVBand="1"/>
      </w:tblPr>
      <w:tblGrid>
        <w:gridCol w:w="1260"/>
        <w:gridCol w:w="1170"/>
        <w:gridCol w:w="1178"/>
        <w:gridCol w:w="1110"/>
        <w:gridCol w:w="830"/>
        <w:gridCol w:w="830"/>
        <w:gridCol w:w="830"/>
        <w:gridCol w:w="1136"/>
        <w:gridCol w:w="1136"/>
        <w:gridCol w:w="1136"/>
      </w:tblGrid>
      <w:tr w:rsidR="00E138BD" w14:paraId="7D814244" w14:textId="7DD4D1D9" w:rsidTr="00E138BD">
        <w:tc>
          <w:tcPr>
            <w:tcW w:w="1260" w:type="dxa"/>
          </w:tcPr>
          <w:p w14:paraId="3C812DDF" w14:textId="69AC211C" w:rsidR="00E138BD" w:rsidRDefault="00E138BD" w:rsidP="003E0F2B">
            <w:r>
              <w:t>Model Name</w:t>
            </w:r>
          </w:p>
        </w:tc>
        <w:tc>
          <w:tcPr>
            <w:tcW w:w="1170" w:type="dxa"/>
          </w:tcPr>
          <w:p w14:paraId="42C99229" w14:textId="11088ED3" w:rsidR="00E138BD" w:rsidRDefault="00E138BD" w:rsidP="003E0F2B">
            <w:r>
              <w:t>Mean Precision</w:t>
            </w:r>
          </w:p>
        </w:tc>
        <w:tc>
          <w:tcPr>
            <w:tcW w:w="1178" w:type="dxa"/>
          </w:tcPr>
          <w:p w14:paraId="49F91A0B" w14:textId="29CD0A67" w:rsidR="00E138BD" w:rsidRDefault="00E138BD" w:rsidP="003E0F2B">
            <w:r>
              <w:t>Min Precision</w:t>
            </w:r>
          </w:p>
        </w:tc>
        <w:tc>
          <w:tcPr>
            <w:tcW w:w="1110" w:type="dxa"/>
          </w:tcPr>
          <w:p w14:paraId="7468E817" w14:textId="15E7FADF" w:rsidR="00E138BD" w:rsidRDefault="00E138BD" w:rsidP="003E0F2B">
            <w:r>
              <w:t>Std Precision</w:t>
            </w:r>
          </w:p>
        </w:tc>
        <w:tc>
          <w:tcPr>
            <w:tcW w:w="830" w:type="dxa"/>
          </w:tcPr>
          <w:p w14:paraId="779CC139" w14:textId="316DFDA5" w:rsidR="00E138BD" w:rsidRDefault="00E138BD" w:rsidP="003E0F2B">
            <w:r>
              <w:t>Mean Recall</w:t>
            </w:r>
          </w:p>
        </w:tc>
        <w:tc>
          <w:tcPr>
            <w:tcW w:w="830" w:type="dxa"/>
          </w:tcPr>
          <w:p w14:paraId="53ADA61C" w14:textId="48CA4AD3" w:rsidR="00E138BD" w:rsidRDefault="00E138BD" w:rsidP="003E0F2B">
            <w:r>
              <w:t>Min Recall</w:t>
            </w:r>
          </w:p>
        </w:tc>
        <w:tc>
          <w:tcPr>
            <w:tcW w:w="830" w:type="dxa"/>
          </w:tcPr>
          <w:p w14:paraId="47CA6A7F" w14:textId="7E928A8E" w:rsidR="00E138BD" w:rsidRDefault="00E138BD" w:rsidP="003E0F2B">
            <w:r>
              <w:t>Std Recall</w:t>
            </w:r>
          </w:p>
        </w:tc>
        <w:tc>
          <w:tcPr>
            <w:tcW w:w="1136" w:type="dxa"/>
          </w:tcPr>
          <w:p w14:paraId="3B645A50" w14:textId="7CF3DF32" w:rsidR="00E138BD" w:rsidRDefault="00E138BD" w:rsidP="003E0F2B">
            <w:r>
              <w:t>Mean Accuracy</w:t>
            </w:r>
          </w:p>
        </w:tc>
        <w:tc>
          <w:tcPr>
            <w:tcW w:w="1136" w:type="dxa"/>
          </w:tcPr>
          <w:p w14:paraId="13E9702E" w14:textId="06489B07" w:rsidR="00E138BD" w:rsidRDefault="00E138BD" w:rsidP="003E0F2B">
            <w:r>
              <w:t>Min Accuracy</w:t>
            </w:r>
          </w:p>
        </w:tc>
        <w:tc>
          <w:tcPr>
            <w:tcW w:w="1136" w:type="dxa"/>
          </w:tcPr>
          <w:p w14:paraId="68835FD3" w14:textId="66F0EB46" w:rsidR="00E138BD" w:rsidRDefault="00E138BD" w:rsidP="003E0F2B">
            <w:r>
              <w:t>Std Accuracy</w:t>
            </w:r>
          </w:p>
        </w:tc>
      </w:tr>
      <w:tr w:rsidR="00E138BD" w14:paraId="3D85F4C8" w14:textId="1300145F" w:rsidTr="00E138BD">
        <w:tc>
          <w:tcPr>
            <w:tcW w:w="1260" w:type="dxa"/>
          </w:tcPr>
          <w:p w14:paraId="62D81553" w14:textId="6383503E" w:rsidR="00E138BD" w:rsidRDefault="00E138BD" w:rsidP="003E0F2B">
            <w:r>
              <w:t>Ensemble</w:t>
            </w:r>
          </w:p>
        </w:tc>
        <w:tc>
          <w:tcPr>
            <w:tcW w:w="1170" w:type="dxa"/>
          </w:tcPr>
          <w:p w14:paraId="16B6FD47" w14:textId="11AD54C8" w:rsidR="00E138BD" w:rsidRDefault="00B32948" w:rsidP="003E0F2B">
            <w:r>
              <w:t>0.90</w:t>
            </w:r>
          </w:p>
        </w:tc>
        <w:tc>
          <w:tcPr>
            <w:tcW w:w="1178" w:type="dxa"/>
          </w:tcPr>
          <w:p w14:paraId="051F4465" w14:textId="408B1EF2" w:rsidR="00E138BD" w:rsidRDefault="00B32948" w:rsidP="003E0F2B">
            <w:r>
              <w:t>0.5</w:t>
            </w:r>
            <w:r w:rsidR="0028247A">
              <w:t>0</w:t>
            </w:r>
          </w:p>
        </w:tc>
        <w:tc>
          <w:tcPr>
            <w:tcW w:w="1110" w:type="dxa"/>
          </w:tcPr>
          <w:p w14:paraId="1B8F81A1" w14:textId="0F60FF17" w:rsidR="00E138BD" w:rsidRDefault="00B32948" w:rsidP="003E0F2B">
            <w:r>
              <w:t>0.08</w:t>
            </w:r>
          </w:p>
        </w:tc>
        <w:tc>
          <w:tcPr>
            <w:tcW w:w="830" w:type="dxa"/>
          </w:tcPr>
          <w:p w14:paraId="6B6CB409" w14:textId="6C34A40C" w:rsidR="00E138BD" w:rsidRDefault="008A575C" w:rsidP="003E0F2B">
            <w:r>
              <w:t>0.92</w:t>
            </w:r>
          </w:p>
        </w:tc>
        <w:tc>
          <w:tcPr>
            <w:tcW w:w="830" w:type="dxa"/>
          </w:tcPr>
          <w:p w14:paraId="4443A01A" w14:textId="1682FC69" w:rsidR="00E138BD" w:rsidRDefault="0028247A" w:rsidP="003E0F2B">
            <w:r>
              <w:t>0.50</w:t>
            </w:r>
          </w:p>
        </w:tc>
        <w:tc>
          <w:tcPr>
            <w:tcW w:w="830" w:type="dxa"/>
          </w:tcPr>
          <w:p w14:paraId="7161CF66" w14:textId="1143B77A" w:rsidR="00E138BD" w:rsidRDefault="0028247A" w:rsidP="003E0F2B">
            <w:r>
              <w:t>0.08</w:t>
            </w:r>
          </w:p>
        </w:tc>
        <w:tc>
          <w:tcPr>
            <w:tcW w:w="1136" w:type="dxa"/>
          </w:tcPr>
          <w:p w14:paraId="505E609C" w14:textId="0FC5B80E" w:rsidR="00E138BD" w:rsidRDefault="007947D7" w:rsidP="003E0F2B">
            <w:r>
              <w:t>0.83</w:t>
            </w:r>
          </w:p>
        </w:tc>
        <w:tc>
          <w:tcPr>
            <w:tcW w:w="1136" w:type="dxa"/>
          </w:tcPr>
          <w:p w14:paraId="4FAD1185" w14:textId="243595BF" w:rsidR="00E138BD" w:rsidRDefault="007947D7" w:rsidP="003E0F2B">
            <w:r>
              <w:t>0.55</w:t>
            </w:r>
          </w:p>
        </w:tc>
        <w:tc>
          <w:tcPr>
            <w:tcW w:w="1136" w:type="dxa"/>
          </w:tcPr>
          <w:p w14:paraId="051A3783" w14:textId="62F48604" w:rsidR="00E138BD" w:rsidRDefault="007947D7" w:rsidP="003E0F2B">
            <w:r>
              <w:t>0.06</w:t>
            </w:r>
          </w:p>
        </w:tc>
      </w:tr>
      <w:tr w:rsidR="00E138BD" w14:paraId="24091337" w14:textId="59D05C81" w:rsidTr="00E138BD">
        <w:tc>
          <w:tcPr>
            <w:tcW w:w="1260" w:type="dxa"/>
          </w:tcPr>
          <w:p w14:paraId="570C71D9" w14:textId="38F5ED05" w:rsidR="00E138BD" w:rsidRDefault="00E138BD" w:rsidP="003E0F2B">
            <w:r>
              <w:t>DDE</w:t>
            </w:r>
          </w:p>
        </w:tc>
        <w:tc>
          <w:tcPr>
            <w:tcW w:w="1170" w:type="dxa"/>
          </w:tcPr>
          <w:p w14:paraId="13787FD4" w14:textId="06C88FAE" w:rsidR="00E138BD" w:rsidRDefault="00B32948" w:rsidP="003E0F2B">
            <w:r>
              <w:t>0.89</w:t>
            </w:r>
          </w:p>
        </w:tc>
        <w:tc>
          <w:tcPr>
            <w:tcW w:w="1178" w:type="dxa"/>
          </w:tcPr>
          <w:p w14:paraId="10CCB45F" w14:textId="342F03C1" w:rsidR="00E138BD" w:rsidRDefault="00B32948" w:rsidP="003E0F2B">
            <w:r>
              <w:t>0.5</w:t>
            </w:r>
            <w:r w:rsidR="0028247A">
              <w:t>0</w:t>
            </w:r>
          </w:p>
        </w:tc>
        <w:tc>
          <w:tcPr>
            <w:tcW w:w="1110" w:type="dxa"/>
          </w:tcPr>
          <w:p w14:paraId="18305783" w14:textId="048ECE29" w:rsidR="00E138BD" w:rsidRDefault="00B32948" w:rsidP="003E0F2B">
            <w:r>
              <w:t>0.08</w:t>
            </w:r>
          </w:p>
        </w:tc>
        <w:tc>
          <w:tcPr>
            <w:tcW w:w="830" w:type="dxa"/>
          </w:tcPr>
          <w:p w14:paraId="1199FC82" w14:textId="262E21FE" w:rsidR="00E138BD" w:rsidRDefault="008A575C" w:rsidP="003E0F2B">
            <w:r>
              <w:t>0.91</w:t>
            </w:r>
          </w:p>
        </w:tc>
        <w:tc>
          <w:tcPr>
            <w:tcW w:w="830" w:type="dxa"/>
          </w:tcPr>
          <w:p w14:paraId="5B78B861" w14:textId="3A1A165F" w:rsidR="00E138BD" w:rsidRDefault="0028247A" w:rsidP="003E0F2B">
            <w:r>
              <w:t>0.50</w:t>
            </w:r>
          </w:p>
        </w:tc>
        <w:tc>
          <w:tcPr>
            <w:tcW w:w="830" w:type="dxa"/>
          </w:tcPr>
          <w:p w14:paraId="41464112" w14:textId="46C48339" w:rsidR="00E138BD" w:rsidRDefault="0028247A" w:rsidP="003E0F2B">
            <w:r>
              <w:t>0.08</w:t>
            </w:r>
          </w:p>
        </w:tc>
        <w:tc>
          <w:tcPr>
            <w:tcW w:w="1136" w:type="dxa"/>
          </w:tcPr>
          <w:p w14:paraId="3F3B3597" w14:textId="6F88263E" w:rsidR="00E138BD" w:rsidRDefault="007947D7" w:rsidP="003E0F2B">
            <w:r>
              <w:t>0.81</w:t>
            </w:r>
          </w:p>
        </w:tc>
        <w:tc>
          <w:tcPr>
            <w:tcW w:w="1136" w:type="dxa"/>
          </w:tcPr>
          <w:p w14:paraId="5D83CAD4" w14:textId="746F151B" w:rsidR="00E138BD" w:rsidRDefault="007947D7" w:rsidP="003E0F2B">
            <w:r>
              <w:t>0.48</w:t>
            </w:r>
          </w:p>
        </w:tc>
        <w:tc>
          <w:tcPr>
            <w:tcW w:w="1136" w:type="dxa"/>
          </w:tcPr>
          <w:p w14:paraId="29799862" w14:textId="5FC46AAC" w:rsidR="00E138BD" w:rsidRDefault="007947D7" w:rsidP="003E0F2B">
            <w:r>
              <w:t>0.07</w:t>
            </w:r>
          </w:p>
        </w:tc>
      </w:tr>
      <w:tr w:rsidR="00E138BD" w14:paraId="4350B42A" w14:textId="38D7A113" w:rsidTr="00E138BD">
        <w:tc>
          <w:tcPr>
            <w:tcW w:w="1260" w:type="dxa"/>
          </w:tcPr>
          <w:p w14:paraId="0B32E38D" w14:textId="5935A384" w:rsidR="00E138BD" w:rsidRDefault="00E138BD" w:rsidP="003E0F2B">
            <w:proofErr w:type="spellStart"/>
            <w:r>
              <w:t>CTriad</w:t>
            </w:r>
            <w:proofErr w:type="spellEnd"/>
          </w:p>
        </w:tc>
        <w:tc>
          <w:tcPr>
            <w:tcW w:w="1170" w:type="dxa"/>
          </w:tcPr>
          <w:p w14:paraId="3A503F09" w14:textId="7BCE6009" w:rsidR="00E138BD" w:rsidRDefault="00B32948" w:rsidP="003E0F2B">
            <w:r>
              <w:t>0.89</w:t>
            </w:r>
          </w:p>
        </w:tc>
        <w:tc>
          <w:tcPr>
            <w:tcW w:w="1178" w:type="dxa"/>
          </w:tcPr>
          <w:p w14:paraId="338F198E" w14:textId="5E73ADB2" w:rsidR="00E138BD" w:rsidRDefault="00B32948" w:rsidP="003E0F2B">
            <w:r>
              <w:t>0.42</w:t>
            </w:r>
          </w:p>
        </w:tc>
        <w:tc>
          <w:tcPr>
            <w:tcW w:w="1110" w:type="dxa"/>
          </w:tcPr>
          <w:p w14:paraId="13D43BE6" w14:textId="10F4375E" w:rsidR="00E138BD" w:rsidRDefault="00B32948" w:rsidP="003E0F2B">
            <w:r>
              <w:t>0.09</w:t>
            </w:r>
          </w:p>
        </w:tc>
        <w:tc>
          <w:tcPr>
            <w:tcW w:w="830" w:type="dxa"/>
          </w:tcPr>
          <w:p w14:paraId="500A9BD4" w14:textId="32DB21E1" w:rsidR="00E138BD" w:rsidRDefault="0028247A" w:rsidP="003E0F2B">
            <w:r>
              <w:t>0.89</w:t>
            </w:r>
          </w:p>
        </w:tc>
        <w:tc>
          <w:tcPr>
            <w:tcW w:w="830" w:type="dxa"/>
          </w:tcPr>
          <w:p w14:paraId="4208F379" w14:textId="6D740B3C" w:rsidR="00E138BD" w:rsidRDefault="0028247A" w:rsidP="003E0F2B">
            <w:r>
              <w:t>0.47</w:t>
            </w:r>
          </w:p>
        </w:tc>
        <w:tc>
          <w:tcPr>
            <w:tcW w:w="830" w:type="dxa"/>
          </w:tcPr>
          <w:p w14:paraId="6C715287" w14:textId="1434B9CC" w:rsidR="00E138BD" w:rsidRDefault="0028247A" w:rsidP="003E0F2B">
            <w:r>
              <w:t>0.09</w:t>
            </w:r>
          </w:p>
        </w:tc>
        <w:tc>
          <w:tcPr>
            <w:tcW w:w="1136" w:type="dxa"/>
          </w:tcPr>
          <w:p w14:paraId="5278029F" w14:textId="0879FFBA" w:rsidR="00E138BD" w:rsidRDefault="007947D7" w:rsidP="003E0F2B">
            <w:r>
              <w:t>0.79</w:t>
            </w:r>
          </w:p>
        </w:tc>
        <w:tc>
          <w:tcPr>
            <w:tcW w:w="1136" w:type="dxa"/>
          </w:tcPr>
          <w:p w14:paraId="61097815" w14:textId="6560940A" w:rsidR="00E138BD" w:rsidRDefault="007947D7" w:rsidP="003E0F2B">
            <w:r>
              <w:t>0.48</w:t>
            </w:r>
          </w:p>
        </w:tc>
        <w:tc>
          <w:tcPr>
            <w:tcW w:w="1136" w:type="dxa"/>
          </w:tcPr>
          <w:p w14:paraId="434B1597" w14:textId="65261453" w:rsidR="00E138BD" w:rsidRDefault="007947D7" w:rsidP="003E0F2B">
            <w:r>
              <w:t>0.07</w:t>
            </w:r>
          </w:p>
        </w:tc>
      </w:tr>
      <w:tr w:rsidR="00E138BD" w14:paraId="55903C26" w14:textId="32882AD5" w:rsidTr="00E138BD">
        <w:tc>
          <w:tcPr>
            <w:tcW w:w="1260" w:type="dxa"/>
          </w:tcPr>
          <w:p w14:paraId="0A1C96BD" w14:textId="0EDC2D88" w:rsidR="00E138BD" w:rsidRDefault="00E138BD" w:rsidP="003E0F2B">
            <w:proofErr w:type="spellStart"/>
            <w:r>
              <w:t>KSCTriad</w:t>
            </w:r>
            <w:proofErr w:type="spellEnd"/>
          </w:p>
        </w:tc>
        <w:tc>
          <w:tcPr>
            <w:tcW w:w="1170" w:type="dxa"/>
          </w:tcPr>
          <w:p w14:paraId="05CF7E38" w14:textId="4F745C87" w:rsidR="00E138BD" w:rsidRDefault="00B32948" w:rsidP="003E0F2B">
            <w:r>
              <w:t>0.89</w:t>
            </w:r>
          </w:p>
        </w:tc>
        <w:tc>
          <w:tcPr>
            <w:tcW w:w="1178" w:type="dxa"/>
          </w:tcPr>
          <w:p w14:paraId="0429EE9B" w14:textId="35FE1C59" w:rsidR="00E138BD" w:rsidRDefault="00B32948" w:rsidP="003E0F2B">
            <w:r>
              <w:t>0.42</w:t>
            </w:r>
          </w:p>
        </w:tc>
        <w:tc>
          <w:tcPr>
            <w:tcW w:w="1110" w:type="dxa"/>
          </w:tcPr>
          <w:p w14:paraId="57B375FE" w14:textId="5F04C0F0" w:rsidR="00E138BD" w:rsidRDefault="00B32948" w:rsidP="003E0F2B">
            <w:r>
              <w:t>0.09</w:t>
            </w:r>
          </w:p>
        </w:tc>
        <w:tc>
          <w:tcPr>
            <w:tcW w:w="830" w:type="dxa"/>
          </w:tcPr>
          <w:p w14:paraId="1AC26845" w14:textId="165D261E" w:rsidR="00E138BD" w:rsidRDefault="0028247A" w:rsidP="003E0F2B">
            <w:r>
              <w:t>0.89</w:t>
            </w:r>
          </w:p>
        </w:tc>
        <w:tc>
          <w:tcPr>
            <w:tcW w:w="830" w:type="dxa"/>
          </w:tcPr>
          <w:p w14:paraId="2F26CE1F" w14:textId="07CA0B24" w:rsidR="00E138BD" w:rsidRDefault="0028247A" w:rsidP="003E0F2B">
            <w:r>
              <w:t>0.47</w:t>
            </w:r>
          </w:p>
        </w:tc>
        <w:tc>
          <w:tcPr>
            <w:tcW w:w="830" w:type="dxa"/>
          </w:tcPr>
          <w:p w14:paraId="7EBE57CB" w14:textId="068F29B7" w:rsidR="00E138BD" w:rsidRDefault="0028247A" w:rsidP="003E0F2B">
            <w:r>
              <w:t>0.09</w:t>
            </w:r>
          </w:p>
        </w:tc>
        <w:tc>
          <w:tcPr>
            <w:tcW w:w="1136" w:type="dxa"/>
          </w:tcPr>
          <w:p w14:paraId="673B1376" w14:textId="6D00FD6E" w:rsidR="00E138BD" w:rsidRDefault="007947D7" w:rsidP="003E0F2B">
            <w:r>
              <w:t>0.79</w:t>
            </w:r>
          </w:p>
        </w:tc>
        <w:tc>
          <w:tcPr>
            <w:tcW w:w="1136" w:type="dxa"/>
          </w:tcPr>
          <w:p w14:paraId="60667480" w14:textId="21B1A5A8" w:rsidR="00E138BD" w:rsidRDefault="007947D7" w:rsidP="003E0F2B">
            <w:r>
              <w:t>0.48</w:t>
            </w:r>
          </w:p>
        </w:tc>
        <w:tc>
          <w:tcPr>
            <w:tcW w:w="1136" w:type="dxa"/>
          </w:tcPr>
          <w:p w14:paraId="2CDFF337" w14:textId="6D8C93D8" w:rsidR="00E138BD" w:rsidRDefault="007947D7" w:rsidP="003E0F2B">
            <w:r>
              <w:t>0.07</w:t>
            </w:r>
          </w:p>
        </w:tc>
      </w:tr>
      <w:tr w:rsidR="00E138BD" w14:paraId="21E95B86" w14:textId="2682438C" w:rsidTr="00E138BD">
        <w:tc>
          <w:tcPr>
            <w:tcW w:w="1260" w:type="dxa"/>
          </w:tcPr>
          <w:p w14:paraId="19605BFE" w14:textId="64BD36A8" w:rsidR="00E138BD" w:rsidRDefault="00E138BD" w:rsidP="003E0F2B">
            <w:r>
              <w:t>TPC</w:t>
            </w:r>
          </w:p>
        </w:tc>
        <w:tc>
          <w:tcPr>
            <w:tcW w:w="1170" w:type="dxa"/>
          </w:tcPr>
          <w:p w14:paraId="20B5DF1D" w14:textId="0C78C57E" w:rsidR="00E138BD" w:rsidRDefault="00B32948" w:rsidP="003E0F2B">
            <w:r>
              <w:t>0.89</w:t>
            </w:r>
          </w:p>
        </w:tc>
        <w:tc>
          <w:tcPr>
            <w:tcW w:w="1178" w:type="dxa"/>
          </w:tcPr>
          <w:p w14:paraId="7C3D2C14" w14:textId="0AAFD4CA" w:rsidR="00E138BD" w:rsidRDefault="00B32948" w:rsidP="003E0F2B">
            <w:r>
              <w:t>0.5</w:t>
            </w:r>
            <w:r w:rsidR="0028247A">
              <w:t>0</w:t>
            </w:r>
          </w:p>
        </w:tc>
        <w:tc>
          <w:tcPr>
            <w:tcW w:w="1110" w:type="dxa"/>
          </w:tcPr>
          <w:p w14:paraId="51D10595" w14:textId="4E795413" w:rsidR="00E138BD" w:rsidRDefault="00B32948" w:rsidP="003E0F2B">
            <w:r>
              <w:t>0.08</w:t>
            </w:r>
          </w:p>
        </w:tc>
        <w:tc>
          <w:tcPr>
            <w:tcW w:w="830" w:type="dxa"/>
          </w:tcPr>
          <w:p w14:paraId="5AD00AF5" w14:textId="22D3F2EF" w:rsidR="00E138BD" w:rsidRDefault="0028247A" w:rsidP="003E0F2B">
            <w:r>
              <w:t>0.89</w:t>
            </w:r>
          </w:p>
        </w:tc>
        <w:tc>
          <w:tcPr>
            <w:tcW w:w="830" w:type="dxa"/>
          </w:tcPr>
          <w:p w14:paraId="7A412D12" w14:textId="7E0CBABC" w:rsidR="00E138BD" w:rsidRDefault="0028247A" w:rsidP="003E0F2B">
            <w:r>
              <w:t>0.45</w:t>
            </w:r>
          </w:p>
        </w:tc>
        <w:tc>
          <w:tcPr>
            <w:tcW w:w="830" w:type="dxa"/>
          </w:tcPr>
          <w:p w14:paraId="316B041A" w14:textId="119E7B20" w:rsidR="00E138BD" w:rsidRDefault="0028247A" w:rsidP="003E0F2B">
            <w:r>
              <w:t>0.09</w:t>
            </w:r>
          </w:p>
        </w:tc>
        <w:tc>
          <w:tcPr>
            <w:tcW w:w="1136" w:type="dxa"/>
          </w:tcPr>
          <w:p w14:paraId="718916F5" w14:textId="5C5F4E9A" w:rsidR="00E138BD" w:rsidRDefault="007947D7" w:rsidP="003E0F2B">
            <w:r>
              <w:t>0.79</w:t>
            </w:r>
          </w:p>
        </w:tc>
        <w:tc>
          <w:tcPr>
            <w:tcW w:w="1136" w:type="dxa"/>
          </w:tcPr>
          <w:p w14:paraId="3342BA14" w14:textId="3D6F626C" w:rsidR="00E138BD" w:rsidRDefault="007947D7" w:rsidP="003E0F2B">
            <w:r>
              <w:t>0.48</w:t>
            </w:r>
          </w:p>
        </w:tc>
        <w:tc>
          <w:tcPr>
            <w:tcW w:w="1136" w:type="dxa"/>
          </w:tcPr>
          <w:p w14:paraId="6E661F08" w14:textId="5CBB124E" w:rsidR="00E138BD" w:rsidRDefault="007947D7" w:rsidP="003E0F2B">
            <w:r>
              <w:t>0.07</w:t>
            </w:r>
          </w:p>
        </w:tc>
      </w:tr>
      <w:tr w:rsidR="00E138BD" w14:paraId="5C7A818E" w14:textId="77777777" w:rsidTr="00E138BD">
        <w:tc>
          <w:tcPr>
            <w:tcW w:w="1260" w:type="dxa"/>
          </w:tcPr>
          <w:p w14:paraId="1117A3F8" w14:textId="6B4FE9D5" w:rsidR="00E138BD" w:rsidRDefault="00E138BD" w:rsidP="003E0F2B">
            <w:proofErr w:type="spellStart"/>
            <w:r>
              <w:t>Gappy</w:t>
            </w:r>
            <w:proofErr w:type="spellEnd"/>
            <w:r>
              <w:t xml:space="preserve"> Kernel</w:t>
            </w:r>
          </w:p>
        </w:tc>
        <w:tc>
          <w:tcPr>
            <w:tcW w:w="1170" w:type="dxa"/>
          </w:tcPr>
          <w:p w14:paraId="52FA29A0" w14:textId="2D8446D9" w:rsidR="00E138BD" w:rsidRDefault="00B32948" w:rsidP="003E0F2B">
            <w:r>
              <w:t>0.88</w:t>
            </w:r>
          </w:p>
        </w:tc>
        <w:tc>
          <w:tcPr>
            <w:tcW w:w="1178" w:type="dxa"/>
          </w:tcPr>
          <w:p w14:paraId="621BB25E" w14:textId="39E7BE8B" w:rsidR="00E138BD" w:rsidRDefault="00B32948" w:rsidP="003E0F2B">
            <w:r>
              <w:t>0.42</w:t>
            </w:r>
          </w:p>
        </w:tc>
        <w:tc>
          <w:tcPr>
            <w:tcW w:w="1110" w:type="dxa"/>
          </w:tcPr>
          <w:p w14:paraId="5B96B8C8" w14:textId="0D86B2C1" w:rsidR="00E138BD" w:rsidRDefault="00B32948" w:rsidP="003E0F2B">
            <w:r>
              <w:t>0.09</w:t>
            </w:r>
          </w:p>
        </w:tc>
        <w:tc>
          <w:tcPr>
            <w:tcW w:w="830" w:type="dxa"/>
          </w:tcPr>
          <w:p w14:paraId="403BBB6E" w14:textId="105AB548" w:rsidR="00E138BD" w:rsidRDefault="0028247A" w:rsidP="003E0F2B">
            <w:r>
              <w:t>0.86</w:t>
            </w:r>
          </w:p>
        </w:tc>
        <w:tc>
          <w:tcPr>
            <w:tcW w:w="830" w:type="dxa"/>
          </w:tcPr>
          <w:p w14:paraId="4E923E95" w14:textId="0A39A064" w:rsidR="00E138BD" w:rsidRDefault="0028247A" w:rsidP="003E0F2B">
            <w:r>
              <w:t>0.38</w:t>
            </w:r>
          </w:p>
        </w:tc>
        <w:tc>
          <w:tcPr>
            <w:tcW w:w="830" w:type="dxa"/>
          </w:tcPr>
          <w:p w14:paraId="5B77A8E1" w14:textId="636B5766" w:rsidR="00E138BD" w:rsidRDefault="0028247A" w:rsidP="003E0F2B">
            <w:r>
              <w:t>0.10</w:t>
            </w:r>
          </w:p>
        </w:tc>
        <w:tc>
          <w:tcPr>
            <w:tcW w:w="1136" w:type="dxa"/>
          </w:tcPr>
          <w:p w14:paraId="189695E9" w14:textId="0D3AB963" w:rsidR="00E138BD" w:rsidRDefault="007947D7" w:rsidP="003E0F2B">
            <w:r>
              <w:t>0.79</w:t>
            </w:r>
          </w:p>
        </w:tc>
        <w:tc>
          <w:tcPr>
            <w:tcW w:w="1136" w:type="dxa"/>
          </w:tcPr>
          <w:p w14:paraId="6401BAC6" w14:textId="6D3877DF" w:rsidR="00E138BD" w:rsidRDefault="007947D7" w:rsidP="003E0F2B">
            <w:r>
              <w:t>0.48</w:t>
            </w:r>
          </w:p>
        </w:tc>
        <w:tc>
          <w:tcPr>
            <w:tcW w:w="1136" w:type="dxa"/>
          </w:tcPr>
          <w:p w14:paraId="31672170" w14:textId="59D5310D" w:rsidR="00E138BD" w:rsidRDefault="007947D7" w:rsidP="003E0F2B">
            <w:r>
              <w:t>0.07</w:t>
            </w:r>
          </w:p>
        </w:tc>
      </w:tr>
    </w:tbl>
    <w:p w14:paraId="09D70566" w14:textId="77777777" w:rsidR="007E1763" w:rsidRDefault="007E1763" w:rsidP="003E0F2B"/>
    <w:p w14:paraId="5299F3F8" w14:textId="352E6047" w:rsidR="003E0F2B" w:rsidRDefault="007E1763" w:rsidP="00E514DB">
      <w:pPr>
        <w:pStyle w:val="Heading3"/>
      </w:pPr>
      <w:r>
        <w:t xml:space="preserve">Ensemble </w:t>
      </w:r>
      <w:r w:rsidR="00CD325A">
        <w:t>m</w:t>
      </w:r>
      <w:r>
        <w:t xml:space="preserve">odel </w:t>
      </w:r>
      <w:r w:rsidR="00E514DB">
        <w:t xml:space="preserve">outperforms </w:t>
      </w:r>
      <w:proofErr w:type="gramStart"/>
      <w:r w:rsidR="00E514DB">
        <w:t>similarity based</w:t>
      </w:r>
      <w:proofErr w:type="gramEnd"/>
      <w:r w:rsidR="00E514DB">
        <w:t xml:space="preserve"> classification method</w:t>
      </w:r>
      <w:r w:rsidR="00CD325A">
        <w:t xml:space="preserve"> </w:t>
      </w:r>
    </w:p>
    <w:p w14:paraId="4C48EE9E" w14:textId="2BA61596" w:rsidR="00BF6383" w:rsidRDefault="00D9510F" w:rsidP="003653CC">
      <w:r>
        <w:t xml:space="preserve">We evaluated the effectiveness of our approach by comparing it to an existing sequence </w:t>
      </w:r>
      <w:proofErr w:type="gramStart"/>
      <w:r>
        <w:t>similarity based</w:t>
      </w:r>
      <w:proofErr w:type="gramEnd"/>
      <w:r>
        <w:t xml:space="preserve"> classification method. Sequence similarity based methods define a distance function to measure the similarity between a pair of sequences </w:t>
      </w:r>
      <w:r w:rsidR="007923C7">
        <w:fldChar w:fldCharType="begin" w:fldLock="1"/>
      </w:r>
      <w:r w:rsidR="00642F17">
        <w:instrText>ADDIN CSL_CITATION {"citationItems":[{"id":"ITEM-1","itemData":{"DOI":"10.1145/1882471.1882478","ISSN":"1931-0145","abstract":"Sequence classification has a broad range of applications such as genomic analysis, information retrieval, health informatics, finance, and abnormal detection. Different from the classification task on feature vectors, sequences do not have explicit features. Even with sophisticated feature selection techniques, the dimensionality of potential features may still be very high and the sequential nature of features is difficult to capture. This makes sequence classification a more challenging task than classification on feature vectors. In this paper, we present a brief review of the existing work on sequence classification. We summarize the sequence classification in terms of methodologies and application domains. We also provide a review on several extensions of the sequence classification problem, such as early classification on sequences and semi-supervised learning on sequences.","author":[{"dropping-particle":"","family":"Xing","given":"Zhengzheng","non-dropping-particle":"","parse-names":false,"suffix":""},{"dropping-particle":"","family":"Pei","given":"Jian","non-dropping-particle":"","parse-names":false,"suffix":""},{"dropping-particle":"","family":"Keogh","given":"Eamonn","non-dropping-particle":"","parse-names":false,"suffix":""}],"container-title":"ACM SIGKDD Explorations Newsletter","id":"ITEM-1","issued":{"date-parts":[["2010"]]},"title":"A brief survey on sequence classification","type":"article-journal"},"uris":["http://www.mendeley.com/documents/?uuid=ead12dca-4cfd-4311-ae66-b5a92a5d1a53","http://www.mendeley.com/documents/?uuid=afbcf30d-4a2f-4986-abaf-d49488b55170"]}],"mendeley":{"formattedCitation":"[35]","plainTextFormattedCitation":"[35]","previouslyFormattedCitation":"[35]"},"properties":{"noteIndex":0},"schema":"https://github.com/citation-style-language/schema/raw/master/csl-citation.json"}</w:instrText>
      </w:r>
      <w:r w:rsidR="007923C7">
        <w:fldChar w:fldCharType="separate"/>
      </w:r>
      <w:r w:rsidR="00B5516B" w:rsidRPr="00B5516B">
        <w:rPr>
          <w:noProof/>
        </w:rPr>
        <w:t>[35]</w:t>
      </w:r>
      <w:r w:rsidR="007923C7">
        <w:fldChar w:fldCharType="end"/>
      </w:r>
      <w:r>
        <w:t xml:space="preserve">. Here, we </w:t>
      </w:r>
      <w:r w:rsidR="00F2612C">
        <w:t>calculated</w:t>
      </w:r>
      <w:r>
        <w:t xml:space="preserve"> the </w:t>
      </w:r>
      <w:proofErr w:type="spellStart"/>
      <w:r>
        <w:t>blastp</w:t>
      </w:r>
      <w:proofErr w:type="spellEnd"/>
      <w:r w:rsidR="00F35C4B">
        <w:t xml:space="preserve"> </w:t>
      </w:r>
      <w:r w:rsidR="008F38B1">
        <w:fldChar w:fldCharType="begin" w:fldLock="1"/>
      </w:r>
      <w:r w:rsidR="00DB0748">
        <w:instrText>ADDIN CSL_CITATION {"citationItems":[{"id":"ITEM-1","itemData":{"DOI":"10.1007/978-1-4020-6754-9_1881","author":[{"dropping-particle":"","family":"Rédei","given":"George P.","non-dropping-particle":"","parse-names":false,"suffix":""}],"container-title":"Encyclopedia of Genetics, Genomics, Proteomics and Informatics","id":"ITEM-1","issued":{"date-parts":[["2008"]]},"title":"BLASTP","type":"chapter"},"uris":["http://www.mendeley.com/documents/?uuid=3f0032ec-a552-42d9-8e95-f1a72ee9d89d","http://www.mendeley.com/documents/?uuid=7c73c4ad-4b80-4cec-bafb-fcac8cd0d3f4"]}],"mendeley":{"formattedCitation":"[91]","plainTextFormattedCitation":"[91]","previouslyFormattedCitation":"[90]"},"properties":{"noteIndex":0},"schema":"https://github.com/citation-style-language/schema/raw/master/csl-citation.json"}</w:instrText>
      </w:r>
      <w:r w:rsidR="008F38B1">
        <w:fldChar w:fldCharType="separate"/>
      </w:r>
      <w:r w:rsidR="00DB0748" w:rsidRPr="00DB0748">
        <w:rPr>
          <w:noProof/>
        </w:rPr>
        <w:t>[91]</w:t>
      </w:r>
      <w:r w:rsidR="008F38B1">
        <w:fldChar w:fldCharType="end"/>
      </w:r>
      <w:r>
        <w:t xml:space="preserve"> identity scores between a pair of subject and query sequence </w:t>
      </w:r>
      <w:r w:rsidR="00F2612C">
        <w:t xml:space="preserve">and used it </w:t>
      </w:r>
      <w:r>
        <w:t>as the distance function. Henceforth, we trained a k-Nearest Neighbors classifier with k set as</w:t>
      </w:r>
      <w:r w:rsidR="002C3D84">
        <w:t xml:space="preserve"> three</w:t>
      </w:r>
      <w:r>
        <w:t xml:space="preserve"> on a subset of </w:t>
      </w:r>
      <w:r w:rsidR="003C30BD">
        <w:t xml:space="preserve">TE sequences and predicted the substrate specificity on the remaining validation set. This process was repeated 10,000 times by varying the training and validation sets using different random seeds </w:t>
      </w:r>
      <w:proofErr w:type="gramStart"/>
      <w:r w:rsidR="003C30BD">
        <w:t>similar to</w:t>
      </w:r>
      <w:proofErr w:type="gramEnd"/>
      <w:r w:rsidR="003C30BD">
        <w:t xml:space="preserve"> the ensemble model evaluation scheme (as discussed in the </w:t>
      </w:r>
      <w:r w:rsidR="006E3302" w:rsidRPr="006E3302">
        <w:rPr>
          <w:rStyle w:val="SubtleReference"/>
        </w:rPr>
        <w:fldChar w:fldCharType="begin"/>
      </w:r>
      <w:r w:rsidR="006E3302" w:rsidRPr="006E3302">
        <w:rPr>
          <w:rStyle w:val="SubtleReference"/>
        </w:rPr>
        <w:instrText xml:space="preserve"> REF _Ref65356577 \h </w:instrText>
      </w:r>
      <w:r w:rsidR="006E3302">
        <w:rPr>
          <w:rStyle w:val="SubtleReference"/>
        </w:rPr>
        <w:instrText xml:space="preserve"> \* MERGEFORMAT </w:instrText>
      </w:r>
      <w:r w:rsidR="006E3302" w:rsidRPr="006E3302">
        <w:rPr>
          <w:rStyle w:val="SubtleReference"/>
        </w:rPr>
      </w:r>
      <w:r w:rsidR="006E3302" w:rsidRPr="006E3302">
        <w:rPr>
          <w:rStyle w:val="SubtleReference"/>
        </w:rPr>
        <w:fldChar w:fldCharType="separate"/>
      </w:r>
      <w:r w:rsidR="006E3302" w:rsidRPr="006E3302">
        <w:rPr>
          <w:rStyle w:val="SubtleReference"/>
        </w:rPr>
        <w:t>Model Evaluation</w:t>
      </w:r>
      <w:r w:rsidR="006E3302" w:rsidRPr="006E3302">
        <w:rPr>
          <w:rStyle w:val="SubtleReference"/>
        </w:rPr>
        <w:fldChar w:fldCharType="end"/>
      </w:r>
      <w:r w:rsidR="003C30BD">
        <w:t xml:space="preserve"> section). </w:t>
      </w:r>
      <w:r w:rsidR="0058206B">
        <w:t xml:space="preserve">The sequence </w:t>
      </w:r>
      <w:proofErr w:type="gramStart"/>
      <w:r w:rsidR="0058206B">
        <w:t>similarity based</w:t>
      </w:r>
      <w:proofErr w:type="gramEnd"/>
      <w:r w:rsidR="0058206B">
        <w:t xml:space="preserve"> model achieved a mean accuracy score of 0.37, mean precision score (on the medium chained TEs) of 0.005 and mean recall score (on the medium chained TEs) of 0.002. The accuracy and precision score distribution of the </w:t>
      </w:r>
      <w:proofErr w:type="gramStart"/>
      <w:r w:rsidR="0058206B">
        <w:t>similarity based</w:t>
      </w:r>
      <w:proofErr w:type="gramEnd"/>
      <w:r w:rsidR="0058206B">
        <w:t xml:space="preserve"> classification model is demonstrated in </w:t>
      </w:r>
      <w:r w:rsidR="0068626C">
        <w:fldChar w:fldCharType="begin"/>
      </w:r>
      <w:r w:rsidR="0068626C">
        <w:instrText xml:space="preserve"> REF _Ref65344971 \h </w:instrText>
      </w:r>
      <w:r w:rsidR="0068626C">
        <w:fldChar w:fldCharType="separate"/>
      </w:r>
      <w:r w:rsidR="0068626C" w:rsidRPr="00D57D1C">
        <w:rPr>
          <w:b/>
          <w:bCs/>
        </w:rPr>
        <w:t xml:space="preserve">Figure </w:t>
      </w:r>
      <w:r w:rsidR="0068626C" w:rsidRPr="00D57D1C">
        <w:rPr>
          <w:b/>
          <w:bCs/>
          <w:noProof/>
        </w:rPr>
        <w:t>4</w:t>
      </w:r>
      <w:r w:rsidR="0068626C">
        <w:fldChar w:fldCharType="end"/>
      </w:r>
      <w:r w:rsidR="0058206B">
        <w:t xml:space="preserve">. In comparison, our ensemble method attained a mean accuracy score of 0.83, mean precision score (on the medium chained TEs) of 0.90 and mean recall score (on the medium chained TEs) of 0.92, producing </w:t>
      </w:r>
      <w:r w:rsidR="008E4D9E">
        <w:t>significantly better results.</w:t>
      </w:r>
    </w:p>
    <w:p w14:paraId="352C7E80" w14:textId="77777777" w:rsidR="00BF6383" w:rsidRDefault="00BF6383" w:rsidP="003653CC"/>
    <w:p w14:paraId="07CF3BE9" w14:textId="77777777" w:rsidR="00D57D1C" w:rsidRDefault="00BF6383" w:rsidP="00D57D1C">
      <w:pPr>
        <w:keepNext/>
        <w:jc w:val="center"/>
      </w:pPr>
      <w:r>
        <w:rPr>
          <w:noProof/>
        </w:rPr>
        <w:drawing>
          <wp:inline distT="0" distB="0" distL="0" distR="0" wp14:anchorId="250EEAC0" wp14:editId="4A18E250">
            <wp:extent cx="5943600" cy="19812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36A1DFB8" w14:textId="78F31A76" w:rsidR="003653CC" w:rsidRPr="003653CC" w:rsidRDefault="00D57D1C" w:rsidP="009C56FB">
      <w:pPr>
        <w:pStyle w:val="Caption"/>
      </w:pPr>
      <w:bookmarkStart w:id="79" w:name="_Ref65344971"/>
      <w:r w:rsidRPr="00D57D1C">
        <w:rPr>
          <w:b/>
          <w:bCs/>
        </w:rPr>
        <w:t xml:space="preserve">Figure </w:t>
      </w:r>
      <w:r w:rsidRPr="00D57D1C">
        <w:rPr>
          <w:b/>
          <w:bCs/>
        </w:rPr>
        <w:fldChar w:fldCharType="begin"/>
      </w:r>
      <w:r w:rsidRPr="00D57D1C">
        <w:rPr>
          <w:b/>
          <w:bCs/>
        </w:rPr>
        <w:instrText xml:space="preserve"> SEQ Figure \* ARABIC </w:instrText>
      </w:r>
      <w:r w:rsidRPr="00D57D1C">
        <w:rPr>
          <w:b/>
          <w:bCs/>
        </w:rPr>
        <w:fldChar w:fldCharType="separate"/>
      </w:r>
      <w:r w:rsidRPr="00D57D1C">
        <w:rPr>
          <w:b/>
          <w:bCs/>
          <w:noProof/>
        </w:rPr>
        <w:t>4</w:t>
      </w:r>
      <w:r w:rsidRPr="00D57D1C">
        <w:rPr>
          <w:b/>
          <w:bCs/>
        </w:rPr>
        <w:fldChar w:fldCharType="end"/>
      </w:r>
      <w:bookmarkEnd w:id="79"/>
      <w:r>
        <w:t xml:space="preserve">: </w:t>
      </w:r>
      <w:r w:rsidRPr="009C202A">
        <w:t xml:space="preserve">Precision (on medium chained TEs) and accuracy score distribution of the </w:t>
      </w:r>
      <w:r>
        <w:t>similarity</w:t>
      </w:r>
      <w:r w:rsidRPr="009C202A">
        <w:t xml:space="preserve"> model. The mean precision </w:t>
      </w:r>
      <w:r>
        <w:t xml:space="preserve">and accuracy </w:t>
      </w:r>
      <w:r w:rsidRPr="009C202A">
        <w:t>scores are 0.</w:t>
      </w:r>
      <w:r>
        <w:t xml:space="preserve">005 </w:t>
      </w:r>
      <w:r w:rsidRPr="009C202A">
        <w:t xml:space="preserve">and </w:t>
      </w:r>
      <w:proofErr w:type="gramStart"/>
      <w:r>
        <w:t>0.37</w:t>
      </w:r>
      <w:proofErr w:type="gramEnd"/>
      <w:r w:rsidRPr="009C202A">
        <w:t xml:space="preserve"> respectively. </w:t>
      </w:r>
    </w:p>
    <w:p w14:paraId="6EEF332C" w14:textId="43D9B82B" w:rsidR="00F71C4F" w:rsidRPr="00D75FCC" w:rsidRDefault="00F71C4F" w:rsidP="003E0F2B">
      <w:pPr>
        <w:pStyle w:val="Heading3"/>
      </w:pPr>
      <w:r w:rsidRPr="00D75FCC">
        <w:lastRenderedPageBreak/>
        <w:br w:type="page"/>
      </w:r>
    </w:p>
    <w:p w14:paraId="740A65BD" w14:textId="169D12A1" w:rsidR="007422C7" w:rsidRDefault="00F71C4F" w:rsidP="00D75FCC">
      <w:pPr>
        <w:pStyle w:val="Heading2"/>
      </w:pPr>
      <w:r>
        <w:lastRenderedPageBreak/>
        <w:t>References</w:t>
      </w:r>
    </w:p>
    <w:p w14:paraId="7BCC10E4" w14:textId="4713705E" w:rsidR="00DB0748" w:rsidRPr="00DB0748" w:rsidRDefault="00F71C4F" w:rsidP="00DB0748">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DB0748" w:rsidRPr="00DB0748">
        <w:rPr>
          <w:noProof/>
        </w:rPr>
        <w:t>[1]</w:t>
      </w:r>
      <w:r w:rsidR="00DB0748" w:rsidRPr="00DB0748">
        <w:rPr>
          <w:noProof/>
        </w:rPr>
        <w:tab/>
        <w:t xml:space="preserve">W. Rupilius and S. Ahmad, “Palm oil and palm kernel oil as raw materials for basic oleochemicals and biodiesel,” </w:t>
      </w:r>
      <w:r w:rsidR="00DB0748" w:rsidRPr="00DB0748">
        <w:rPr>
          <w:i/>
          <w:iCs/>
          <w:noProof/>
        </w:rPr>
        <w:t>Eur. J. Lipid Sci. Technol.</w:t>
      </w:r>
      <w:r w:rsidR="00DB0748" w:rsidRPr="00DB0748">
        <w:rPr>
          <w:noProof/>
        </w:rPr>
        <w:t>, vol. 109, no. 4, pp. 433–439, 2007.</w:t>
      </w:r>
    </w:p>
    <w:p w14:paraId="5EB0F256" w14:textId="77777777" w:rsidR="00DB0748" w:rsidRPr="00DB0748" w:rsidRDefault="00DB0748" w:rsidP="00DB0748">
      <w:pPr>
        <w:widowControl w:val="0"/>
        <w:autoSpaceDE w:val="0"/>
        <w:autoSpaceDN w:val="0"/>
        <w:adjustRightInd w:val="0"/>
        <w:ind w:left="640" w:hanging="640"/>
        <w:rPr>
          <w:noProof/>
        </w:rPr>
      </w:pPr>
      <w:r w:rsidRPr="00DB0748">
        <w:rPr>
          <w:noProof/>
        </w:rPr>
        <w:t>[2]</w:t>
      </w:r>
      <w:r w:rsidRPr="00DB0748">
        <w:rPr>
          <w:noProof/>
        </w:rPr>
        <w:tab/>
        <w:t xml:space="preserve">D. S. Wilcove and L. Pin, “Addressing the threats to biodiversity from oil-palm agriculture,” </w:t>
      </w:r>
      <w:r w:rsidRPr="00DB0748">
        <w:rPr>
          <w:i/>
          <w:iCs/>
          <w:noProof/>
        </w:rPr>
        <w:t>Biodivers. Conserv.</w:t>
      </w:r>
      <w:r w:rsidRPr="00DB0748">
        <w:rPr>
          <w:noProof/>
        </w:rPr>
        <w:t>, vol. 19, no. 4, pp. 999–1007, 2010.</w:t>
      </w:r>
    </w:p>
    <w:p w14:paraId="454DC2A8" w14:textId="77777777" w:rsidR="00DB0748" w:rsidRPr="00DB0748" w:rsidRDefault="00DB0748" w:rsidP="00DB0748">
      <w:pPr>
        <w:widowControl w:val="0"/>
        <w:autoSpaceDE w:val="0"/>
        <w:autoSpaceDN w:val="0"/>
        <w:adjustRightInd w:val="0"/>
        <w:ind w:left="640" w:hanging="640"/>
        <w:rPr>
          <w:noProof/>
        </w:rPr>
      </w:pPr>
      <w:r w:rsidRPr="00DB0748">
        <w:rPr>
          <w:noProof/>
        </w:rPr>
        <w:t>[3]</w:t>
      </w:r>
      <w:r w:rsidRPr="00DB0748">
        <w:rPr>
          <w:noProof/>
        </w:rPr>
        <w:tab/>
        <w:t xml:space="preserve">K. Noweck and H. Ridder, “Fatty Alcohols - Industrial Production,” in </w:t>
      </w:r>
      <w:r w:rsidRPr="00DB0748">
        <w:rPr>
          <w:i/>
          <w:iCs/>
          <w:noProof/>
        </w:rPr>
        <w:t>Ullmann’s encyclopedia of industrial chemistry</w:t>
      </w:r>
      <w:r w:rsidRPr="00DB0748">
        <w:rPr>
          <w:noProof/>
        </w:rPr>
        <w:t>, 5th ed., Wiley-VCH, 1988, pp. 277–295.</w:t>
      </w:r>
    </w:p>
    <w:p w14:paraId="533172B5" w14:textId="77777777" w:rsidR="00DB0748" w:rsidRPr="00DB0748" w:rsidRDefault="00DB0748" w:rsidP="00DB0748">
      <w:pPr>
        <w:widowControl w:val="0"/>
        <w:autoSpaceDE w:val="0"/>
        <w:autoSpaceDN w:val="0"/>
        <w:adjustRightInd w:val="0"/>
        <w:ind w:left="640" w:hanging="640"/>
        <w:rPr>
          <w:noProof/>
        </w:rPr>
      </w:pPr>
      <w:r w:rsidRPr="00DB0748">
        <w:rPr>
          <w:noProof/>
        </w:rPr>
        <w:t>[4]</w:t>
      </w:r>
      <w:r w:rsidRPr="00DB0748">
        <w:rPr>
          <w:noProof/>
        </w:rPr>
        <w:tab/>
        <w:t xml:space="preserve">N. J. Hernández Lozada </w:t>
      </w:r>
      <w:r w:rsidRPr="00DB0748">
        <w:rPr>
          <w:i/>
          <w:iCs/>
          <w:noProof/>
        </w:rPr>
        <w:t>et al.</w:t>
      </w:r>
      <w:r w:rsidRPr="00DB0748">
        <w:rPr>
          <w:noProof/>
        </w:rPr>
        <w:t xml:space="preserve">, “Highly Active C 8 -Acyl-ACP Thioesterase Variant Isolated by a Synthetic Selection Strategy,” </w:t>
      </w:r>
      <w:r w:rsidRPr="00DB0748">
        <w:rPr>
          <w:i/>
          <w:iCs/>
          <w:noProof/>
        </w:rPr>
        <w:t>ACS Synth. Biol.</w:t>
      </w:r>
      <w:r w:rsidRPr="00DB0748">
        <w:rPr>
          <w:noProof/>
        </w:rPr>
        <w:t>, vol. 7, no. 9, pp. 2205–2215, 2018.</w:t>
      </w:r>
    </w:p>
    <w:p w14:paraId="2B0A7521" w14:textId="77777777" w:rsidR="00DB0748" w:rsidRPr="00DB0748" w:rsidRDefault="00DB0748" w:rsidP="00DB0748">
      <w:pPr>
        <w:widowControl w:val="0"/>
        <w:autoSpaceDE w:val="0"/>
        <w:autoSpaceDN w:val="0"/>
        <w:adjustRightInd w:val="0"/>
        <w:ind w:left="640" w:hanging="640"/>
        <w:rPr>
          <w:noProof/>
        </w:rPr>
      </w:pPr>
      <w:r w:rsidRPr="00DB0748">
        <w:rPr>
          <w:noProof/>
        </w:rPr>
        <w:t>[5]</w:t>
      </w:r>
      <w:r w:rsidRPr="00DB0748">
        <w:rPr>
          <w:noProof/>
        </w:rPr>
        <w:tab/>
        <w:t xml:space="preserve">N. J. Hernández Lozada, T. R. Simmons, K. Xu, M. A. Jindra, and B. F. Pfleger, “Production of 1-octanol in Escherichia coli by a high flux thioesterase route,” </w:t>
      </w:r>
      <w:r w:rsidRPr="00DB0748">
        <w:rPr>
          <w:i/>
          <w:iCs/>
          <w:noProof/>
        </w:rPr>
        <w:t>Metab. Eng.</w:t>
      </w:r>
      <w:r w:rsidRPr="00DB0748">
        <w:rPr>
          <w:noProof/>
        </w:rPr>
        <w:t>, vol. 61, no. April, pp. 352–359, 2020.</w:t>
      </w:r>
    </w:p>
    <w:p w14:paraId="4B3C31A1" w14:textId="77777777" w:rsidR="00DB0748" w:rsidRPr="00DB0748" w:rsidRDefault="00DB0748" w:rsidP="00DB0748">
      <w:pPr>
        <w:widowControl w:val="0"/>
        <w:autoSpaceDE w:val="0"/>
        <w:autoSpaceDN w:val="0"/>
        <w:adjustRightInd w:val="0"/>
        <w:ind w:left="640" w:hanging="640"/>
        <w:rPr>
          <w:noProof/>
        </w:rPr>
      </w:pPr>
      <w:r w:rsidRPr="00DB0748">
        <w:rPr>
          <w:noProof/>
        </w:rPr>
        <w:t>[6]</w:t>
      </w:r>
      <w:r w:rsidRPr="00DB0748">
        <w:rPr>
          <w:noProof/>
        </w:rPr>
        <w:tab/>
        <w:t xml:space="preserve">M. J. Grisewood </w:t>
      </w:r>
      <w:r w:rsidRPr="00DB0748">
        <w:rPr>
          <w:i/>
          <w:iCs/>
          <w:noProof/>
        </w:rPr>
        <w:t>et al.</w:t>
      </w:r>
      <w:r w:rsidRPr="00DB0748">
        <w:rPr>
          <w:noProof/>
        </w:rPr>
        <w:t>, “Computational Redesign of Acyl-ACP Thioesterase with Improved Selectivity toward Medium-Chain-Length Fatty Acids.”</w:t>
      </w:r>
    </w:p>
    <w:p w14:paraId="5F48C1A2" w14:textId="77777777" w:rsidR="00DB0748" w:rsidRPr="00DB0748" w:rsidRDefault="00DB0748" w:rsidP="00DB0748">
      <w:pPr>
        <w:widowControl w:val="0"/>
        <w:autoSpaceDE w:val="0"/>
        <w:autoSpaceDN w:val="0"/>
        <w:adjustRightInd w:val="0"/>
        <w:ind w:left="640" w:hanging="640"/>
        <w:rPr>
          <w:noProof/>
        </w:rPr>
      </w:pPr>
      <w:r w:rsidRPr="00DB0748">
        <w:rPr>
          <w:noProof/>
        </w:rPr>
        <w:t>[7]</w:t>
      </w:r>
      <w:r w:rsidRPr="00DB0748">
        <w:rPr>
          <w:noProof/>
        </w:rPr>
        <w:tab/>
        <w:t xml:space="preserve">L. Yuan, T. A. Voelker, and D. J. Hawkins, “Modification of the substrate specificity of an acyl-acyl carrier protein thioesterase by protein engineering,” </w:t>
      </w:r>
      <w:r w:rsidRPr="00DB0748">
        <w:rPr>
          <w:i/>
          <w:iCs/>
          <w:noProof/>
        </w:rPr>
        <w:t>PNAS</w:t>
      </w:r>
      <w:r w:rsidRPr="00DB0748">
        <w:rPr>
          <w:noProof/>
        </w:rPr>
        <w:t>, vol. 92, no. November, pp. 10639–10643, 1995.</w:t>
      </w:r>
    </w:p>
    <w:p w14:paraId="05393D05" w14:textId="77777777" w:rsidR="00DB0748" w:rsidRPr="00DB0748" w:rsidRDefault="00DB0748" w:rsidP="00DB0748">
      <w:pPr>
        <w:widowControl w:val="0"/>
        <w:autoSpaceDE w:val="0"/>
        <w:autoSpaceDN w:val="0"/>
        <w:adjustRightInd w:val="0"/>
        <w:ind w:left="640" w:hanging="640"/>
        <w:rPr>
          <w:noProof/>
        </w:rPr>
      </w:pPr>
      <w:r w:rsidRPr="00DB0748">
        <w:rPr>
          <w:noProof/>
        </w:rPr>
        <w:t>[8]</w:t>
      </w:r>
      <w:r w:rsidRPr="00DB0748">
        <w:rPr>
          <w:noProof/>
        </w:rPr>
        <w:tab/>
        <w:t xml:space="preserve">F. Jing </w:t>
      </w:r>
      <w:r w:rsidRPr="00DB0748">
        <w:rPr>
          <w:i/>
          <w:iCs/>
          <w:noProof/>
        </w:rPr>
        <w:t>et al.</w:t>
      </w:r>
      <w:r w:rsidRPr="00DB0748">
        <w:rPr>
          <w:noProof/>
        </w:rPr>
        <w:t>, “Phylogenetic and experimental characterization of an acyl-ACP thioesterase family reveals significant diversity in enzymatic specificity and activity,” pp. 1–16, 2011.</w:t>
      </w:r>
    </w:p>
    <w:p w14:paraId="7FE6A222" w14:textId="77777777" w:rsidR="00DB0748" w:rsidRPr="00DB0748" w:rsidRDefault="00DB0748" w:rsidP="00DB0748">
      <w:pPr>
        <w:widowControl w:val="0"/>
        <w:autoSpaceDE w:val="0"/>
        <w:autoSpaceDN w:val="0"/>
        <w:adjustRightInd w:val="0"/>
        <w:ind w:left="640" w:hanging="640"/>
        <w:rPr>
          <w:noProof/>
        </w:rPr>
      </w:pPr>
      <w:r w:rsidRPr="00DB0748">
        <w:rPr>
          <w:noProof/>
        </w:rPr>
        <w:t>[9]</w:t>
      </w:r>
      <w:r w:rsidRPr="00DB0748">
        <w:rPr>
          <w:noProof/>
        </w:rPr>
        <w:tab/>
        <w:t xml:space="preserve">X. Deng, L. Chen, M. Hei, T. Liu, Y. Feng, and G. Y. Yang, “Structure-guided reshaping of the acyl binding pocket of ‘TesA thioesterase enhances octanoic acid production in E. coli,” </w:t>
      </w:r>
      <w:r w:rsidRPr="00DB0748">
        <w:rPr>
          <w:i/>
          <w:iCs/>
          <w:noProof/>
        </w:rPr>
        <w:t>Metab. Eng.</w:t>
      </w:r>
      <w:r w:rsidRPr="00DB0748">
        <w:rPr>
          <w:noProof/>
        </w:rPr>
        <w:t>, vol. 61, no. January, pp. 24–32, 2020.</w:t>
      </w:r>
    </w:p>
    <w:p w14:paraId="4DE6F0D4" w14:textId="77777777" w:rsidR="00DB0748" w:rsidRPr="00DB0748" w:rsidRDefault="00DB0748" w:rsidP="00DB0748">
      <w:pPr>
        <w:widowControl w:val="0"/>
        <w:autoSpaceDE w:val="0"/>
        <w:autoSpaceDN w:val="0"/>
        <w:adjustRightInd w:val="0"/>
        <w:ind w:left="640" w:hanging="640"/>
        <w:rPr>
          <w:noProof/>
        </w:rPr>
      </w:pPr>
      <w:r w:rsidRPr="00DB0748">
        <w:rPr>
          <w:noProof/>
        </w:rPr>
        <w:t>[10]</w:t>
      </w:r>
      <w:r w:rsidRPr="00DB0748">
        <w:rPr>
          <w:noProof/>
        </w:rPr>
        <w:tab/>
        <w:t xml:space="preserve">T. A. Voelker and H. M. Davies, “Alteration of the Specificity and Regulation of Fatty Acid Synthesis of Escherichia coli by Expression of a Plant Medium- Chain Acyl-Acyl Carrier Protein Thioesterase,” </w:t>
      </w:r>
      <w:r w:rsidRPr="00DB0748">
        <w:rPr>
          <w:i/>
          <w:iCs/>
          <w:noProof/>
        </w:rPr>
        <w:t>J. Bacteriol.</w:t>
      </w:r>
      <w:r w:rsidRPr="00DB0748">
        <w:rPr>
          <w:noProof/>
        </w:rPr>
        <w:t>, vol. 176, no. 23, pp. 7320–7327, 1994.</w:t>
      </w:r>
    </w:p>
    <w:p w14:paraId="2FB1E63C" w14:textId="77777777" w:rsidR="00DB0748" w:rsidRPr="00DB0748" w:rsidRDefault="00DB0748" w:rsidP="00DB0748">
      <w:pPr>
        <w:widowControl w:val="0"/>
        <w:autoSpaceDE w:val="0"/>
        <w:autoSpaceDN w:val="0"/>
        <w:adjustRightInd w:val="0"/>
        <w:ind w:left="640" w:hanging="640"/>
        <w:rPr>
          <w:noProof/>
        </w:rPr>
      </w:pPr>
      <w:r w:rsidRPr="00DB0748">
        <w:rPr>
          <w:noProof/>
        </w:rPr>
        <w:t>[11]</w:t>
      </w:r>
      <w:r w:rsidRPr="00DB0748">
        <w:rPr>
          <w:noProof/>
        </w:rPr>
        <w:tab/>
        <w:t xml:space="preserve">Y. J. Choi and S. Y. Lee, “Microbial production of short-chain alkanes,” </w:t>
      </w:r>
      <w:r w:rsidRPr="00DB0748">
        <w:rPr>
          <w:i/>
          <w:iCs/>
          <w:noProof/>
        </w:rPr>
        <w:t>Nature</w:t>
      </w:r>
      <w:r w:rsidRPr="00DB0748">
        <w:rPr>
          <w:noProof/>
        </w:rPr>
        <w:t>, vol. 502, no. 7472, pp. 571–574, 2013.</w:t>
      </w:r>
    </w:p>
    <w:p w14:paraId="56DA50E1" w14:textId="77777777" w:rsidR="00DB0748" w:rsidRPr="00DB0748" w:rsidRDefault="00DB0748" w:rsidP="00DB0748">
      <w:pPr>
        <w:widowControl w:val="0"/>
        <w:autoSpaceDE w:val="0"/>
        <w:autoSpaceDN w:val="0"/>
        <w:adjustRightInd w:val="0"/>
        <w:ind w:left="640" w:hanging="640"/>
        <w:rPr>
          <w:noProof/>
        </w:rPr>
      </w:pPr>
      <w:r w:rsidRPr="00DB0748">
        <w:rPr>
          <w:noProof/>
        </w:rPr>
        <w:t>[12]</w:t>
      </w:r>
      <w:r w:rsidRPr="00DB0748">
        <w:rPr>
          <w:noProof/>
        </w:rPr>
        <w:tab/>
        <w:t xml:space="preserve">S. Sarria, T. G. Bartholow, A. Verga, M. D. Burkart, and P. Peralta-Yahya, “Matching Protein Interfaces for Improved Medium-Chain Fatty Acid Production,” </w:t>
      </w:r>
      <w:r w:rsidRPr="00DB0748">
        <w:rPr>
          <w:i/>
          <w:iCs/>
          <w:noProof/>
        </w:rPr>
        <w:t>ACS Synth. Biol.</w:t>
      </w:r>
      <w:r w:rsidRPr="00DB0748">
        <w:rPr>
          <w:noProof/>
        </w:rPr>
        <w:t>, vol. 7, no. 5, pp. 1179–1187, 2018.</w:t>
      </w:r>
    </w:p>
    <w:p w14:paraId="105DB3B7" w14:textId="77777777" w:rsidR="00DB0748" w:rsidRPr="00DB0748" w:rsidRDefault="00DB0748" w:rsidP="00DB0748">
      <w:pPr>
        <w:widowControl w:val="0"/>
        <w:autoSpaceDE w:val="0"/>
        <w:autoSpaceDN w:val="0"/>
        <w:adjustRightInd w:val="0"/>
        <w:ind w:left="640" w:hanging="640"/>
        <w:rPr>
          <w:noProof/>
        </w:rPr>
      </w:pPr>
      <w:r w:rsidRPr="00DB0748">
        <w:rPr>
          <w:noProof/>
        </w:rPr>
        <w:t>[13]</w:t>
      </w:r>
      <w:r w:rsidRPr="00DB0748">
        <w:rPr>
          <w:noProof/>
        </w:rPr>
        <w:tab/>
        <w:t>P. Gordon Roessler and G. Roy, “ACYL-ACP THOESTERASE GENES AND USES THEREFOR,” 8956834 B2, 2015.</w:t>
      </w:r>
    </w:p>
    <w:p w14:paraId="75C41D23" w14:textId="77777777" w:rsidR="00DB0748" w:rsidRPr="00DB0748" w:rsidRDefault="00DB0748" w:rsidP="00DB0748">
      <w:pPr>
        <w:widowControl w:val="0"/>
        <w:autoSpaceDE w:val="0"/>
        <w:autoSpaceDN w:val="0"/>
        <w:adjustRightInd w:val="0"/>
        <w:ind w:left="640" w:hanging="640"/>
        <w:rPr>
          <w:noProof/>
        </w:rPr>
      </w:pPr>
      <w:r w:rsidRPr="00DB0748">
        <w:rPr>
          <w:noProof/>
        </w:rPr>
        <w:t>[14]</w:t>
      </w:r>
      <w:r w:rsidRPr="00DB0748">
        <w:rPr>
          <w:noProof/>
        </w:rPr>
        <w:tab/>
        <w:t xml:space="preserve">F. Jing, L. Zhao, M. D. Yandeau-Nelson, and B. J. Nikolau, “Two distinct domains contribute to the substrate acyl chain length selectivity of plant acyl-ACP thioesterase,” </w:t>
      </w:r>
      <w:r w:rsidRPr="00DB0748">
        <w:rPr>
          <w:i/>
          <w:iCs/>
          <w:noProof/>
        </w:rPr>
        <w:t>Nat. Commun.</w:t>
      </w:r>
      <w:r w:rsidRPr="00DB0748">
        <w:rPr>
          <w:noProof/>
        </w:rPr>
        <w:t>, vol. 9, no. 1, p. 860, 2018.</w:t>
      </w:r>
    </w:p>
    <w:p w14:paraId="7F9EC79D" w14:textId="77777777" w:rsidR="00DB0748" w:rsidRPr="00DB0748" w:rsidRDefault="00DB0748" w:rsidP="00DB0748">
      <w:pPr>
        <w:widowControl w:val="0"/>
        <w:autoSpaceDE w:val="0"/>
        <w:autoSpaceDN w:val="0"/>
        <w:adjustRightInd w:val="0"/>
        <w:ind w:left="640" w:hanging="640"/>
        <w:rPr>
          <w:noProof/>
        </w:rPr>
      </w:pPr>
      <w:r w:rsidRPr="00DB0748">
        <w:rPr>
          <w:noProof/>
        </w:rPr>
        <w:t>[15]</w:t>
      </w:r>
      <w:r w:rsidRPr="00DB0748">
        <w:rPr>
          <w:noProof/>
        </w:rPr>
        <w:tab/>
        <w:t xml:space="preserve">M. Politz, R. Lennen, B. Pfleger, and B. Engineering, “Quantification of Bacterial Fatty Acids by Extraction and Methylation,” </w:t>
      </w:r>
      <w:r w:rsidRPr="00DB0748">
        <w:rPr>
          <w:i/>
          <w:iCs/>
          <w:noProof/>
        </w:rPr>
        <w:t>Bio Protoc.</w:t>
      </w:r>
      <w:r w:rsidRPr="00DB0748">
        <w:rPr>
          <w:noProof/>
        </w:rPr>
        <w:t>, vol. 3, no. 21, 2016.</w:t>
      </w:r>
    </w:p>
    <w:p w14:paraId="095CD4A4" w14:textId="77777777" w:rsidR="00DB0748" w:rsidRPr="00DB0748" w:rsidRDefault="00DB0748" w:rsidP="00DB0748">
      <w:pPr>
        <w:widowControl w:val="0"/>
        <w:autoSpaceDE w:val="0"/>
        <w:autoSpaceDN w:val="0"/>
        <w:adjustRightInd w:val="0"/>
        <w:ind w:left="640" w:hanging="640"/>
        <w:rPr>
          <w:noProof/>
        </w:rPr>
      </w:pPr>
      <w:r w:rsidRPr="00DB0748">
        <w:rPr>
          <w:noProof/>
        </w:rPr>
        <w:t>[16]</w:t>
      </w:r>
      <w:r w:rsidRPr="00DB0748">
        <w:rPr>
          <w:noProof/>
        </w:rPr>
        <w:tab/>
        <w:t xml:space="preserve">S. R. Amin, S. Erdin, R. M. Ward, R. C. Lua, and O. Lichtarge, “Prediction and experimental validation of enzyme substrate specificity in protein structures,” </w:t>
      </w:r>
      <w:r w:rsidRPr="00DB0748">
        <w:rPr>
          <w:i/>
          <w:iCs/>
          <w:noProof/>
        </w:rPr>
        <w:t>Proc. Natl. Acad. Sci. U. S. A.</w:t>
      </w:r>
      <w:r w:rsidRPr="00DB0748">
        <w:rPr>
          <w:noProof/>
        </w:rPr>
        <w:t>, 2013.</w:t>
      </w:r>
    </w:p>
    <w:p w14:paraId="49563BC5" w14:textId="77777777" w:rsidR="00DB0748" w:rsidRPr="00DB0748" w:rsidRDefault="00DB0748" w:rsidP="00DB0748">
      <w:pPr>
        <w:widowControl w:val="0"/>
        <w:autoSpaceDE w:val="0"/>
        <w:autoSpaceDN w:val="0"/>
        <w:adjustRightInd w:val="0"/>
        <w:ind w:left="640" w:hanging="640"/>
        <w:rPr>
          <w:noProof/>
        </w:rPr>
      </w:pPr>
      <w:r w:rsidRPr="00DB0748">
        <w:rPr>
          <w:noProof/>
        </w:rPr>
        <w:t>[17]</w:t>
      </w:r>
      <w:r w:rsidRPr="00DB0748">
        <w:rPr>
          <w:noProof/>
        </w:rPr>
        <w:tab/>
        <w:t xml:space="preserve">P. Khurana, R. S. Gokhale, and D. Mohanty, “Genome scale prediction of substrate specificity for acyl adenylate superfamily of enzymes based on active site residue profiles,” </w:t>
      </w:r>
      <w:r w:rsidRPr="00DB0748">
        <w:rPr>
          <w:i/>
          <w:iCs/>
          <w:noProof/>
        </w:rPr>
        <w:t>BMC Bioinformatics</w:t>
      </w:r>
      <w:r w:rsidRPr="00DB0748">
        <w:rPr>
          <w:noProof/>
        </w:rPr>
        <w:t>, 2010.</w:t>
      </w:r>
    </w:p>
    <w:p w14:paraId="0C3FC425" w14:textId="77777777" w:rsidR="00DB0748" w:rsidRPr="00DB0748" w:rsidRDefault="00DB0748" w:rsidP="00DB0748">
      <w:pPr>
        <w:widowControl w:val="0"/>
        <w:autoSpaceDE w:val="0"/>
        <w:autoSpaceDN w:val="0"/>
        <w:adjustRightInd w:val="0"/>
        <w:ind w:left="640" w:hanging="640"/>
        <w:rPr>
          <w:noProof/>
        </w:rPr>
      </w:pPr>
      <w:r w:rsidRPr="00DB0748">
        <w:rPr>
          <w:noProof/>
        </w:rPr>
        <w:t>[18]</w:t>
      </w:r>
      <w:r w:rsidRPr="00DB0748">
        <w:rPr>
          <w:noProof/>
        </w:rPr>
        <w:tab/>
        <w:t xml:space="preserve">S. F. Altschul, W. Gish, W. Miller, E. W. Myers, and D. J. Lipman, “Basic local alignment search tool,” </w:t>
      </w:r>
      <w:r w:rsidRPr="00DB0748">
        <w:rPr>
          <w:i/>
          <w:iCs/>
          <w:noProof/>
        </w:rPr>
        <w:t>J. Mol. Biol.</w:t>
      </w:r>
      <w:r w:rsidRPr="00DB0748">
        <w:rPr>
          <w:noProof/>
        </w:rPr>
        <w:t>, 1990.</w:t>
      </w:r>
    </w:p>
    <w:p w14:paraId="05546F2D" w14:textId="77777777" w:rsidR="00DB0748" w:rsidRPr="00DB0748" w:rsidRDefault="00DB0748" w:rsidP="00DB0748">
      <w:pPr>
        <w:widowControl w:val="0"/>
        <w:autoSpaceDE w:val="0"/>
        <w:autoSpaceDN w:val="0"/>
        <w:adjustRightInd w:val="0"/>
        <w:ind w:left="640" w:hanging="640"/>
        <w:rPr>
          <w:noProof/>
        </w:rPr>
      </w:pPr>
      <w:r w:rsidRPr="00DB0748">
        <w:rPr>
          <w:noProof/>
        </w:rPr>
        <w:lastRenderedPageBreak/>
        <w:t>[19]</w:t>
      </w:r>
      <w:r w:rsidRPr="00DB0748">
        <w:rPr>
          <w:noProof/>
        </w:rPr>
        <w:tab/>
        <w:t xml:space="preserve">S. F. Altschul </w:t>
      </w:r>
      <w:r w:rsidRPr="00DB0748">
        <w:rPr>
          <w:i/>
          <w:iCs/>
          <w:noProof/>
        </w:rPr>
        <w:t>et al.</w:t>
      </w:r>
      <w:r w:rsidRPr="00DB0748">
        <w:rPr>
          <w:noProof/>
        </w:rPr>
        <w:t xml:space="preserve">, “Gapped BLAST and PSI-BLAST: A new generation of protein database search programs,” </w:t>
      </w:r>
      <w:r w:rsidRPr="00DB0748">
        <w:rPr>
          <w:i/>
          <w:iCs/>
          <w:noProof/>
        </w:rPr>
        <w:t>Nucleic Acids Research</w:t>
      </w:r>
      <w:r w:rsidRPr="00DB0748">
        <w:rPr>
          <w:noProof/>
        </w:rPr>
        <w:t>. 1997.</w:t>
      </w:r>
    </w:p>
    <w:p w14:paraId="1339B983" w14:textId="77777777" w:rsidR="00DB0748" w:rsidRPr="00DB0748" w:rsidRDefault="00DB0748" w:rsidP="00DB0748">
      <w:pPr>
        <w:widowControl w:val="0"/>
        <w:autoSpaceDE w:val="0"/>
        <w:autoSpaceDN w:val="0"/>
        <w:adjustRightInd w:val="0"/>
        <w:ind w:left="640" w:hanging="640"/>
        <w:rPr>
          <w:noProof/>
        </w:rPr>
      </w:pPr>
      <w:r w:rsidRPr="00DB0748">
        <w:rPr>
          <w:noProof/>
        </w:rPr>
        <w:t>[20]</w:t>
      </w:r>
      <w:r w:rsidRPr="00DB0748">
        <w:rPr>
          <w:noProof/>
        </w:rPr>
        <w:tab/>
        <w:t xml:space="preserve">M. Gribskov, A. D. McLachlan, and D. Eisenberg, “Profile analysis: detection of distantly related proteins.,” </w:t>
      </w:r>
      <w:r w:rsidRPr="00DB0748">
        <w:rPr>
          <w:i/>
          <w:iCs/>
          <w:noProof/>
        </w:rPr>
        <w:t>Proc. Natl. Acad. Sci. U. S. A.</w:t>
      </w:r>
      <w:r w:rsidRPr="00DB0748">
        <w:rPr>
          <w:noProof/>
        </w:rPr>
        <w:t>, 1987.</w:t>
      </w:r>
    </w:p>
    <w:p w14:paraId="288E97DB" w14:textId="77777777" w:rsidR="00DB0748" w:rsidRPr="00DB0748" w:rsidRDefault="00DB0748" w:rsidP="00DB0748">
      <w:pPr>
        <w:widowControl w:val="0"/>
        <w:autoSpaceDE w:val="0"/>
        <w:autoSpaceDN w:val="0"/>
        <w:adjustRightInd w:val="0"/>
        <w:ind w:left="640" w:hanging="640"/>
        <w:rPr>
          <w:noProof/>
        </w:rPr>
      </w:pPr>
      <w:r w:rsidRPr="00DB0748">
        <w:rPr>
          <w:noProof/>
        </w:rPr>
        <w:t>[21]</w:t>
      </w:r>
      <w:r w:rsidRPr="00DB0748">
        <w:rPr>
          <w:noProof/>
        </w:rPr>
        <w:tab/>
        <w:t xml:space="preserve">A. Bairoch, “PROSITE: A dictionary of sites and patterns in proteins,” </w:t>
      </w:r>
      <w:r w:rsidRPr="00DB0748">
        <w:rPr>
          <w:i/>
          <w:iCs/>
          <w:noProof/>
        </w:rPr>
        <w:t>Nucleic Acids Research</w:t>
      </w:r>
      <w:r w:rsidRPr="00DB0748">
        <w:rPr>
          <w:noProof/>
        </w:rPr>
        <w:t>. 1992.</w:t>
      </w:r>
    </w:p>
    <w:p w14:paraId="0164680E" w14:textId="77777777" w:rsidR="00DB0748" w:rsidRPr="00DB0748" w:rsidRDefault="00DB0748" w:rsidP="00DB0748">
      <w:pPr>
        <w:widowControl w:val="0"/>
        <w:autoSpaceDE w:val="0"/>
        <w:autoSpaceDN w:val="0"/>
        <w:adjustRightInd w:val="0"/>
        <w:ind w:left="640" w:hanging="640"/>
        <w:rPr>
          <w:noProof/>
        </w:rPr>
      </w:pPr>
      <w:r w:rsidRPr="00DB0748">
        <w:rPr>
          <w:noProof/>
        </w:rPr>
        <w:t>[22]</w:t>
      </w:r>
      <w:r w:rsidRPr="00DB0748">
        <w:rPr>
          <w:noProof/>
        </w:rPr>
        <w:tab/>
        <w:t xml:space="preserve">T. K. Attwood, M. E. Beck, D. R. Flower, P. Scordis, and J. N. Selley, “The PRINTS protein fingerprint database in its fifth year,” </w:t>
      </w:r>
      <w:r w:rsidRPr="00DB0748">
        <w:rPr>
          <w:i/>
          <w:iCs/>
          <w:noProof/>
        </w:rPr>
        <w:t>Nucleic Acids Res.</w:t>
      </w:r>
      <w:r w:rsidRPr="00DB0748">
        <w:rPr>
          <w:noProof/>
        </w:rPr>
        <w:t>, 1998.</w:t>
      </w:r>
    </w:p>
    <w:p w14:paraId="03F89D1C" w14:textId="77777777" w:rsidR="00DB0748" w:rsidRPr="00DB0748" w:rsidRDefault="00DB0748" w:rsidP="00DB0748">
      <w:pPr>
        <w:widowControl w:val="0"/>
        <w:autoSpaceDE w:val="0"/>
        <w:autoSpaceDN w:val="0"/>
        <w:adjustRightInd w:val="0"/>
        <w:ind w:left="640" w:hanging="640"/>
        <w:rPr>
          <w:noProof/>
        </w:rPr>
      </w:pPr>
      <w:r w:rsidRPr="00DB0748">
        <w:rPr>
          <w:noProof/>
        </w:rPr>
        <w:t>[23]</w:t>
      </w:r>
      <w:r w:rsidRPr="00DB0748">
        <w:rPr>
          <w:noProof/>
        </w:rPr>
        <w:tab/>
        <w:t xml:space="preserve">P. Baldi, Y. Chauvin, T. Hunkapiller, and M. A. Mcclure, “Hidden Markov models of biological primary sequence information,” </w:t>
      </w:r>
      <w:r w:rsidRPr="00DB0748">
        <w:rPr>
          <w:i/>
          <w:iCs/>
          <w:noProof/>
        </w:rPr>
        <w:t>Proc. Natl. Acad. Sci. U. S. A.</w:t>
      </w:r>
      <w:r w:rsidRPr="00DB0748">
        <w:rPr>
          <w:noProof/>
        </w:rPr>
        <w:t>, 1994.</w:t>
      </w:r>
    </w:p>
    <w:p w14:paraId="73AFDB3D" w14:textId="77777777" w:rsidR="00DB0748" w:rsidRPr="00DB0748" w:rsidRDefault="00DB0748" w:rsidP="00DB0748">
      <w:pPr>
        <w:widowControl w:val="0"/>
        <w:autoSpaceDE w:val="0"/>
        <w:autoSpaceDN w:val="0"/>
        <w:adjustRightInd w:val="0"/>
        <w:ind w:left="640" w:hanging="640"/>
        <w:rPr>
          <w:noProof/>
        </w:rPr>
      </w:pPr>
      <w:r w:rsidRPr="00DB0748">
        <w:rPr>
          <w:noProof/>
        </w:rPr>
        <w:t>[24]</w:t>
      </w:r>
      <w:r w:rsidRPr="00DB0748">
        <w:rPr>
          <w:noProof/>
        </w:rPr>
        <w:tab/>
        <w:t xml:space="preserve">A. Krogh, M. Brown, I. S. Mian, K. Sjölander, and D. Haussler, “Hidden Markov Models in computational biology applications to protein modeling,” </w:t>
      </w:r>
      <w:r w:rsidRPr="00DB0748">
        <w:rPr>
          <w:i/>
          <w:iCs/>
          <w:noProof/>
        </w:rPr>
        <w:t>J. Mol. Biol.</w:t>
      </w:r>
      <w:r w:rsidRPr="00DB0748">
        <w:rPr>
          <w:noProof/>
        </w:rPr>
        <w:t>, 1994.</w:t>
      </w:r>
    </w:p>
    <w:p w14:paraId="3C7AB4F8" w14:textId="77777777" w:rsidR="00DB0748" w:rsidRPr="00DB0748" w:rsidRDefault="00DB0748" w:rsidP="00DB0748">
      <w:pPr>
        <w:widowControl w:val="0"/>
        <w:autoSpaceDE w:val="0"/>
        <w:autoSpaceDN w:val="0"/>
        <w:adjustRightInd w:val="0"/>
        <w:ind w:left="640" w:hanging="640"/>
        <w:rPr>
          <w:noProof/>
        </w:rPr>
      </w:pPr>
      <w:r w:rsidRPr="00DB0748">
        <w:rPr>
          <w:noProof/>
        </w:rPr>
        <w:t>[25]</w:t>
      </w:r>
      <w:r w:rsidRPr="00DB0748">
        <w:rPr>
          <w:noProof/>
        </w:rPr>
        <w:tab/>
        <w:t xml:space="preserve">S. R. Eddy, “Multiple alignment using hidden Markov models.,” </w:t>
      </w:r>
      <w:r w:rsidRPr="00DB0748">
        <w:rPr>
          <w:i/>
          <w:iCs/>
          <w:noProof/>
        </w:rPr>
        <w:t>Proc. Int. Conf. Intell. Syst. Mol. Biol.</w:t>
      </w:r>
      <w:r w:rsidRPr="00DB0748">
        <w:rPr>
          <w:noProof/>
        </w:rPr>
        <w:t>, 1995.</w:t>
      </w:r>
    </w:p>
    <w:p w14:paraId="4A7D67C8" w14:textId="77777777" w:rsidR="00DB0748" w:rsidRPr="00DB0748" w:rsidRDefault="00DB0748" w:rsidP="00DB0748">
      <w:pPr>
        <w:widowControl w:val="0"/>
        <w:autoSpaceDE w:val="0"/>
        <w:autoSpaceDN w:val="0"/>
        <w:adjustRightInd w:val="0"/>
        <w:ind w:left="640" w:hanging="640"/>
        <w:rPr>
          <w:noProof/>
        </w:rPr>
      </w:pPr>
      <w:r w:rsidRPr="00DB0748">
        <w:rPr>
          <w:noProof/>
        </w:rPr>
        <w:t>[26]</w:t>
      </w:r>
      <w:r w:rsidRPr="00DB0748">
        <w:rPr>
          <w:noProof/>
        </w:rPr>
        <w:tab/>
        <w:t xml:space="preserve">J. McDowall and S. Hunter, “InterPro protein classification.,” </w:t>
      </w:r>
      <w:r w:rsidRPr="00DB0748">
        <w:rPr>
          <w:i/>
          <w:iCs/>
          <w:noProof/>
        </w:rPr>
        <w:t>Methods Mol. Biol.</w:t>
      </w:r>
      <w:r w:rsidRPr="00DB0748">
        <w:rPr>
          <w:noProof/>
        </w:rPr>
        <w:t>, 2011.</w:t>
      </w:r>
    </w:p>
    <w:p w14:paraId="48034DC1" w14:textId="77777777" w:rsidR="00DB0748" w:rsidRPr="00DB0748" w:rsidRDefault="00DB0748" w:rsidP="00DB0748">
      <w:pPr>
        <w:widowControl w:val="0"/>
        <w:autoSpaceDE w:val="0"/>
        <w:autoSpaceDN w:val="0"/>
        <w:adjustRightInd w:val="0"/>
        <w:ind w:left="640" w:hanging="640"/>
        <w:rPr>
          <w:noProof/>
        </w:rPr>
      </w:pPr>
      <w:r w:rsidRPr="00DB0748">
        <w:rPr>
          <w:noProof/>
        </w:rPr>
        <w:t>[27]</w:t>
      </w:r>
      <w:r w:rsidRPr="00DB0748">
        <w:rPr>
          <w:noProof/>
        </w:rPr>
        <w:tab/>
        <w:t xml:space="preserve">W. Chmielnicki and K. Staçpor, “A hybrid discriminative/generative approach to protein fold recognition,” </w:t>
      </w:r>
      <w:r w:rsidRPr="00DB0748">
        <w:rPr>
          <w:i/>
          <w:iCs/>
          <w:noProof/>
        </w:rPr>
        <w:t>Neurocomputing</w:t>
      </w:r>
      <w:r w:rsidRPr="00DB0748">
        <w:rPr>
          <w:noProof/>
        </w:rPr>
        <w:t>, 2012.</w:t>
      </w:r>
    </w:p>
    <w:p w14:paraId="41CAC6BF" w14:textId="77777777" w:rsidR="00DB0748" w:rsidRPr="00DB0748" w:rsidRDefault="00DB0748" w:rsidP="00DB0748">
      <w:pPr>
        <w:widowControl w:val="0"/>
        <w:autoSpaceDE w:val="0"/>
        <w:autoSpaceDN w:val="0"/>
        <w:adjustRightInd w:val="0"/>
        <w:ind w:left="640" w:hanging="640"/>
        <w:rPr>
          <w:noProof/>
        </w:rPr>
      </w:pPr>
      <w:r w:rsidRPr="00DB0748">
        <w:rPr>
          <w:noProof/>
        </w:rPr>
        <w:t>[28]</w:t>
      </w:r>
      <w:r w:rsidRPr="00DB0748">
        <w:rPr>
          <w:noProof/>
        </w:rPr>
        <w:tab/>
        <w:t xml:space="preserve">C. H. Q. Ding and I. Dubchak, “Multi-class protein fold recognition using support vector machines and neural networks,” </w:t>
      </w:r>
      <w:r w:rsidRPr="00DB0748">
        <w:rPr>
          <w:i/>
          <w:iCs/>
          <w:noProof/>
        </w:rPr>
        <w:t>Bioinformatics</w:t>
      </w:r>
      <w:r w:rsidRPr="00DB0748">
        <w:rPr>
          <w:noProof/>
        </w:rPr>
        <w:t>, 2001.</w:t>
      </w:r>
    </w:p>
    <w:p w14:paraId="1B375ADD" w14:textId="77777777" w:rsidR="00DB0748" w:rsidRPr="00DB0748" w:rsidRDefault="00DB0748" w:rsidP="00DB0748">
      <w:pPr>
        <w:widowControl w:val="0"/>
        <w:autoSpaceDE w:val="0"/>
        <w:autoSpaceDN w:val="0"/>
        <w:adjustRightInd w:val="0"/>
        <w:ind w:left="640" w:hanging="640"/>
        <w:rPr>
          <w:noProof/>
        </w:rPr>
      </w:pPr>
      <w:r w:rsidRPr="00DB0748">
        <w:rPr>
          <w:noProof/>
        </w:rPr>
        <w:t>[29]</w:t>
      </w:r>
      <w:r w:rsidRPr="00DB0748">
        <w:rPr>
          <w:noProof/>
        </w:rPr>
        <w:tab/>
        <w:t xml:space="preserve">C. Leslie, E. Eskin, and W. S. Noble, “The Spectrum Kernel: A String Kernel for SVM Protein Classification,” </w:t>
      </w:r>
      <w:r w:rsidRPr="00DB0748">
        <w:rPr>
          <w:i/>
          <w:iCs/>
          <w:noProof/>
        </w:rPr>
        <w:t>Proc. Pacific Symp. Biocomput.</w:t>
      </w:r>
      <w:r w:rsidRPr="00DB0748">
        <w:rPr>
          <w:noProof/>
        </w:rPr>
        <w:t>, pp. 564–575, 2002.</w:t>
      </w:r>
    </w:p>
    <w:p w14:paraId="35A5A315" w14:textId="77777777" w:rsidR="00DB0748" w:rsidRPr="00DB0748" w:rsidRDefault="00DB0748" w:rsidP="00DB0748">
      <w:pPr>
        <w:widowControl w:val="0"/>
        <w:autoSpaceDE w:val="0"/>
        <w:autoSpaceDN w:val="0"/>
        <w:adjustRightInd w:val="0"/>
        <w:ind w:left="640" w:hanging="640"/>
        <w:rPr>
          <w:noProof/>
        </w:rPr>
      </w:pPr>
      <w:r w:rsidRPr="00DB0748">
        <w:rPr>
          <w:noProof/>
        </w:rPr>
        <w:t>[30]</w:t>
      </w:r>
      <w:r w:rsidRPr="00DB0748">
        <w:rPr>
          <w:noProof/>
        </w:rPr>
        <w:tab/>
        <w:t xml:space="preserve">T. Jaakkola, M. Diekhans, and D. Haussler, “Using the Fisher kernel method to detect remote protein homologies.,” </w:t>
      </w:r>
      <w:r w:rsidRPr="00DB0748">
        <w:rPr>
          <w:i/>
          <w:iCs/>
          <w:noProof/>
        </w:rPr>
        <w:t>Proc. Int. Conf. Intell. Syst. Mol. Biol.</w:t>
      </w:r>
      <w:r w:rsidRPr="00DB0748">
        <w:rPr>
          <w:noProof/>
        </w:rPr>
        <w:t>, 1999.</w:t>
      </w:r>
    </w:p>
    <w:p w14:paraId="2E6E2B74" w14:textId="77777777" w:rsidR="00DB0748" w:rsidRPr="00DB0748" w:rsidRDefault="00DB0748" w:rsidP="00DB0748">
      <w:pPr>
        <w:widowControl w:val="0"/>
        <w:autoSpaceDE w:val="0"/>
        <w:autoSpaceDN w:val="0"/>
        <w:adjustRightInd w:val="0"/>
        <w:ind w:left="640" w:hanging="640"/>
        <w:rPr>
          <w:noProof/>
        </w:rPr>
      </w:pPr>
      <w:r w:rsidRPr="00DB0748">
        <w:rPr>
          <w:noProof/>
        </w:rPr>
        <w:t>[31]</w:t>
      </w:r>
      <w:r w:rsidRPr="00DB0748">
        <w:rPr>
          <w:noProof/>
        </w:rPr>
        <w:tab/>
        <w:t xml:space="preserve">A. C. Tan, D. Gilbert, and Y. Deville, “Multi-class protein fold classification using a new ensemble machine learning approach.,” </w:t>
      </w:r>
      <w:r w:rsidRPr="00DB0748">
        <w:rPr>
          <w:i/>
          <w:iCs/>
          <w:noProof/>
        </w:rPr>
        <w:t>Genome Inform.</w:t>
      </w:r>
      <w:r w:rsidRPr="00DB0748">
        <w:rPr>
          <w:noProof/>
        </w:rPr>
        <w:t>, 2003.</w:t>
      </w:r>
    </w:p>
    <w:p w14:paraId="5385DE47" w14:textId="77777777" w:rsidR="00DB0748" w:rsidRPr="00DB0748" w:rsidRDefault="00DB0748" w:rsidP="00DB0748">
      <w:pPr>
        <w:widowControl w:val="0"/>
        <w:autoSpaceDE w:val="0"/>
        <w:autoSpaceDN w:val="0"/>
        <w:adjustRightInd w:val="0"/>
        <w:ind w:left="640" w:hanging="640"/>
        <w:rPr>
          <w:noProof/>
        </w:rPr>
      </w:pPr>
      <w:r w:rsidRPr="00DB0748">
        <w:rPr>
          <w:noProof/>
        </w:rPr>
        <w:t>[32]</w:t>
      </w:r>
      <w:r w:rsidRPr="00DB0748">
        <w:rPr>
          <w:noProof/>
        </w:rPr>
        <w:tab/>
        <w:t xml:space="preserve">C. S. Leslie, E. Eskin, A. Cohen, J. Weston, and W. S. Noble, “Mismatch string kernels for discriminative protein classification,” </w:t>
      </w:r>
      <w:r w:rsidRPr="00DB0748">
        <w:rPr>
          <w:i/>
          <w:iCs/>
          <w:noProof/>
        </w:rPr>
        <w:t>Bioinformatics</w:t>
      </w:r>
      <w:r w:rsidRPr="00DB0748">
        <w:rPr>
          <w:noProof/>
        </w:rPr>
        <w:t>, 2004.</w:t>
      </w:r>
    </w:p>
    <w:p w14:paraId="51AD1B2A" w14:textId="77777777" w:rsidR="00DB0748" w:rsidRPr="00DB0748" w:rsidRDefault="00DB0748" w:rsidP="00DB0748">
      <w:pPr>
        <w:widowControl w:val="0"/>
        <w:autoSpaceDE w:val="0"/>
        <w:autoSpaceDN w:val="0"/>
        <w:adjustRightInd w:val="0"/>
        <w:ind w:left="640" w:hanging="640"/>
        <w:rPr>
          <w:noProof/>
        </w:rPr>
      </w:pPr>
      <w:r w:rsidRPr="00DB0748">
        <w:rPr>
          <w:noProof/>
        </w:rPr>
        <w:t>[33]</w:t>
      </w:r>
      <w:r w:rsidRPr="00DB0748">
        <w:rPr>
          <w:noProof/>
        </w:rPr>
        <w:tab/>
        <w:t xml:space="preserve">S. Diplaris, G. Tsoumakas, P. A. Mitkas, and I. Vlahavas, “Protein classification with multiple algorithms,” in </w:t>
      </w:r>
      <w:r w:rsidRPr="00DB0748">
        <w:rPr>
          <w:i/>
          <w:iCs/>
          <w:noProof/>
        </w:rPr>
        <w:t>Lecture Notes in Computer Science (including subseries Lecture Notes in Artificial Intelligence and Lecture Notes in Bioinformatics)</w:t>
      </w:r>
      <w:r w:rsidRPr="00DB0748">
        <w:rPr>
          <w:noProof/>
        </w:rPr>
        <w:t>, 2005.</w:t>
      </w:r>
    </w:p>
    <w:p w14:paraId="78F7FE22" w14:textId="77777777" w:rsidR="00DB0748" w:rsidRPr="00DB0748" w:rsidRDefault="00DB0748" w:rsidP="00DB0748">
      <w:pPr>
        <w:widowControl w:val="0"/>
        <w:autoSpaceDE w:val="0"/>
        <w:autoSpaceDN w:val="0"/>
        <w:adjustRightInd w:val="0"/>
        <w:ind w:left="640" w:hanging="640"/>
        <w:rPr>
          <w:noProof/>
        </w:rPr>
      </w:pPr>
      <w:r w:rsidRPr="00DB0748">
        <w:rPr>
          <w:noProof/>
        </w:rPr>
        <w:t>[34]</w:t>
      </w:r>
      <w:r w:rsidRPr="00DB0748">
        <w:rPr>
          <w:noProof/>
        </w:rPr>
        <w:tab/>
        <w:t xml:space="preserve">O. Çamoǧlu, T. Can, A. K. Singh, and Y. F. Wang, “Decision tree based information integration for automated protein classification,” </w:t>
      </w:r>
      <w:r w:rsidRPr="00DB0748">
        <w:rPr>
          <w:i/>
          <w:iCs/>
          <w:noProof/>
        </w:rPr>
        <w:t>J. Bioinform. Comput. Biol.</w:t>
      </w:r>
      <w:r w:rsidRPr="00DB0748">
        <w:rPr>
          <w:noProof/>
        </w:rPr>
        <w:t>, 2005.</w:t>
      </w:r>
    </w:p>
    <w:p w14:paraId="5CDD636C" w14:textId="77777777" w:rsidR="00DB0748" w:rsidRPr="00DB0748" w:rsidRDefault="00DB0748" w:rsidP="00DB0748">
      <w:pPr>
        <w:widowControl w:val="0"/>
        <w:autoSpaceDE w:val="0"/>
        <w:autoSpaceDN w:val="0"/>
        <w:adjustRightInd w:val="0"/>
        <w:ind w:left="640" w:hanging="640"/>
        <w:rPr>
          <w:noProof/>
        </w:rPr>
      </w:pPr>
      <w:r w:rsidRPr="00DB0748">
        <w:rPr>
          <w:noProof/>
        </w:rPr>
        <w:t>[35]</w:t>
      </w:r>
      <w:r w:rsidRPr="00DB0748">
        <w:rPr>
          <w:noProof/>
        </w:rPr>
        <w:tab/>
        <w:t xml:space="preserve">Z. Xing, J. Pei, and E. Keogh, “A brief survey on sequence classification,” </w:t>
      </w:r>
      <w:r w:rsidRPr="00DB0748">
        <w:rPr>
          <w:i/>
          <w:iCs/>
          <w:noProof/>
        </w:rPr>
        <w:t>ACM SIGKDD Explor. Newsl.</w:t>
      </w:r>
      <w:r w:rsidRPr="00DB0748">
        <w:rPr>
          <w:noProof/>
        </w:rPr>
        <w:t>, 2010.</w:t>
      </w:r>
    </w:p>
    <w:p w14:paraId="343C16DA" w14:textId="77777777" w:rsidR="00DB0748" w:rsidRPr="00DB0748" w:rsidRDefault="00DB0748" w:rsidP="00DB0748">
      <w:pPr>
        <w:widowControl w:val="0"/>
        <w:autoSpaceDE w:val="0"/>
        <w:autoSpaceDN w:val="0"/>
        <w:adjustRightInd w:val="0"/>
        <w:ind w:left="640" w:hanging="640"/>
        <w:rPr>
          <w:noProof/>
        </w:rPr>
      </w:pPr>
      <w:r w:rsidRPr="00DB0748">
        <w:rPr>
          <w:noProof/>
        </w:rPr>
        <w:t>[36]</w:t>
      </w:r>
      <w:r w:rsidRPr="00DB0748">
        <w:rPr>
          <w:noProof/>
        </w:rPr>
        <w:tab/>
        <w:t xml:space="preserve">L. Nanni, A. Lumini, and S. Brahnam, “An empirical study of different approaches for protein classification,” </w:t>
      </w:r>
      <w:r w:rsidRPr="00DB0748">
        <w:rPr>
          <w:i/>
          <w:iCs/>
          <w:noProof/>
        </w:rPr>
        <w:t>Sci. World J.</w:t>
      </w:r>
      <w:r w:rsidRPr="00DB0748">
        <w:rPr>
          <w:noProof/>
        </w:rPr>
        <w:t>, 2014.</w:t>
      </w:r>
    </w:p>
    <w:p w14:paraId="00458343" w14:textId="77777777" w:rsidR="00DB0748" w:rsidRPr="00DB0748" w:rsidRDefault="00DB0748" w:rsidP="00DB0748">
      <w:pPr>
        <w:widowControl w:val="0"/>
        <w:autoSpaceDE w:val="0"/>
        <w:autoSpaceDN w:val="0"/>
        <w:adjustRightInd w:val="0"/>
        <w:ind w:left="640" w:hanging="640"/>
        <w:rPr>
          <w:noProof/>
        </w:rPr>
      </w:pPr>
      <w:r w:rsidRPr="00DB0748">
        <w:rPr>
          <w:noProof/>
        </w:rPr>
        <w:t>[37]</w:t>
      </w:r>
      <w:r w:rsidRPr="00DB0748">
        <w:rPr>
          <w:noProof/>
        </w:rPr>
        <w:tab/>
        <w:t xml:space="preserve">S. Nojoomi and P. Koehl, “String kernels for protein sequence comparisons: Improved fold recognition,” </w:t>
      </w:r>
      <w:r w:rsidRPr="00DB0748">
        <w:rPr>
          <w:i/>
          <w:iCs/>
          <w:noProof/>
        </w:rPr>
        <w:t>BMC Bioinformatics</w:t>
      </w:r>
      <w:r w:rsidRPr="00DB0748">
        <w:rPr>
          <w:noProof/>
        </w:rPr>
        <w:t>, 2017.</w:t>
      </w:r>
    </w:p>
    <w:p w14:paraId="05C9618F" w14:textId="77777777" w:rsidR="00DB0748" w:rsidRPr="00DB0748" w:rsidRDefault="00DB0748" w:rsidP="00DB0748">
      <w:pPr>
        <w:widowControl w:val="0"/>
        <w:autoSpaceDE w:val="0"/>
        <w:autoSpaceDN w:val="0"/>
        <w:adjustRightInd w:val="0"/>
        <w:ind w:left="640" w:hanging="640"/>
        <w:rPr>
          <w:noProof/>
        </w:rPr>
      </w:pPr>
      <w:r w:rsidRPr="00DB0748">
        <w:rPr>
          <w:noProof/>
        </w:rPr>
        <w:t>[38]</w:t>
      </w:r>
      <w:r w:rsidRPr="00DB0748">
        <w:rPr>
          <w:noProof/>
        </w:rPr>
        <w:tab/>
        <w:t xml:space="preserve">G. X. Yu, B. H. Park, P. Chandramohan, R. Munavalli, A. Geist, and N. F. Samatova, “In silico discovery of enzyme-substrate specificity-determining residue clusters,” </w:t>
      </w:r>
      <w:r w:rsidRPr="00DB0748">
        <w:rPr>
          <w:i/>
          <w:iCs/>
          <w:noProof/>
        </w:rPr>
        <w:t>J. Mol. Biol.</w:t>
      </w:r>
      <w:r w:rsidRPr="00DB0748">
        <w:rPr>
          <w:noProof/>
        </w:rPr>
        <w:t>, vol. 352, no. 5, pp. 1105–1117, 2005.</w:t>
      </w:r>
    </w:p>
    <w:p w14:paraId="19B0519E" w14:textId="77777777" w:rsidR="00DB0748" w:rsidRPr="00DB0748" w:rsidRDefault="00DB0748" w:rsidP="00DB0748">
      <w:pPr>
        <w:widowControl w:val="0"/>
        <w:autoSpaceDE w:val="0"/>
        <w:autoSpaceDN w:val="0"/>
        <w:adjustRightInd w:val="0"/>
        <w:ind w:left="640" w:hanging="640"/>
        <w:rPr>
          <w:noProof/>
        </w:rPr>
      </w:pPr>
      <w:r w:rsidRPr="00DB0748">
        <w:rPr>
          <w:noProof/>
        </w:rPr>
        <w:t>[39]</w:t>
      </w:r>
      <w:r w:rsidRPr="00DB0748">
        <w:rPr>
          <w:noProof/>
        </w:rPr>
        <w:tab/>
        <w:t xml:space="preserve">M. Deshpande and G. Karypis, “Evaluation of techniques for classifying biological sequences,” in </w:t>
      </w:r>
      <w:r w:rsidRPr="00DB0748">
        <w:rPr>
          <w:i/>
          <w:iCs/>
          <w:noProof/>
        </w:rPr>
        <w:t>Lecture Notes in Computer Science (including subseries Lecture Notes in Artificial Intelligence and Lecture Notes in Bioinformatics)</w:t>
      </w:r>
      <w:r w:rsidRPr="00DB0748">
        <w:rPr>
          <w:noProof/>
        </w:rPr>
        <w:t>, 2002.</w:t>
      </w:r>
    </w:p>
    <w:p w14:paraId="1C37D1C2" w14:textId="77777777" w:rsidR="00DB0748" w:rsidRPr="00DB0748" w:rsidRDefault="00DB0748" w:rsidP="00DB0748">
      <w:pPr>
        <w:widowControl w:val="0"/>
        <w:autoSpaceDE w:val="0"/>
        <w:autoSpaceDN w:val="0"/>
        <w:adjustRightInd w:val="0"/>
        <w:ind w:left="640" w:hanging="640"/>
        <w:rPr>
          <w:noProof/>
        </w:rPr>
      </w:pPr>
      <w:r w:rsidRPr="00DB0748">
        <w:rPr>
          <w:noProof/>
        </w:rPr>
        <w:t>[40]</w:t>
      </w:r>
      <w:r w:rsidRPr="00DB0748">
        <w:rPr>
          <w:noProof/>
        </w:rPr>
        <w:tab/>
        <w:t xml:space="preserve">G. Rätsch, S. Sonnenburg, and C. Schäfer, “Learning interpretable SVMs for biological sequence classification,” </w:t>
      </w:r>
      <w:r w:rsidRPr="00DB0748">
        <w:rPr>
          <w:i/>
          <w:iCs/>
          <w:noProof/>
        </w:rPr>
        <w:t>BMC Bioinformatics</w:t>
      </w:r>
      <w:r w:rsidRPr="00DB0748">
        <w:rPr>
          <w:noProof/>
        </w:rPr>
        <w:t>, 2006.</w:t>
      </w:r>
    </w:p>
    <w:p w14:paraId="2476CB58" w14:textId="77777777" w:rsidR="00DB0748" w:rsidRPr="00DB0748" w:rsidRDefault="00DB0748" w:rsidP="00DB0748">
      <w:pPr>
        <w:widowControl w:val="0"/>
        <w:autoSpaceDE w:val="0"/>
        <w:autoSpaceDN w:val="0"/>
        <w:adjustRightInd w:val="0"/>
        <w:ind w:left="640" w:hanging="640"/>
        <w:rPr>
          <w:noProof/>
        </w:rPr>
      </w:pPr>
      <w:r w:rsidRPr="00DB0748">
        <w:rPr>
          <w:noProof/>
        </w:rPr>
        <w:lastRenderedPageBreak/>
        <w:t>[41]</w:t>
      </w:r>
      <w:r w:rsidRPr="00DB0748">
        <w:rPr>
          <w:noProof/>
        </w:rPr>
        <w:tab/>
        <w:t xml:space="preserve">S. Sonnenburg, G. Rätsch, and B. Schölkopf, “Large scale genomic sequence SVM classifiers,” in </w:t>
      </w:r>
      <w:r w:rsidRPr="00DB0748">
        <w:rPr>
          <w:i/>
          <w:iCs/>
          <w:noProof/>
        </w:rPr>
        <w:t>ICML 2005 - Proceedings of the 22nd International Conference on Machine Learning</w:t>
      </w:r>
      <w:r w:rsidRPr="00DB0748">
        <w:rPr>
          <w:noProof/>
        </w:rPr>
        <w:t>, 2005.</w:t>
      </w:r>
    </w:p>
    <w:p w14:paraId="7C63B237" w14:textId="77777777" w:rsidR="00DB0748" w:rsidRPr="00DB0748" w:rsidRDefault="00DB0748" w:rsidP="00DB0748">
      <w:pPr>
        <w:widowControl w:val="0"/>
        <w:autoSpaceDE w:val="0"/>
        <w:autoSpaceDN w:val="0"/>
        <w:adjustRightInd w:val="0"/>
        <w:ind w:left="640" w:hanging="640"/>
        <w:rPr>
          <w:noProof/>
        </w:rPr>
      </w:pPr>
      <w:r w:rsidRPr="00DB0748">
        <w:rPr>
          <w:noProof/>
        </w:rPr>
        <w:t>[42]</w:t>
      </w:r>
      <w:r w:rsidRPr="00DB0748">
        <w:rPr>
          <w:noProof/>
        </w:rPr>
        <w:tab/>
        <w:t xml:space="preserve">H. Saigo, J. P. Vert, N. Ueda, and T. Akutsu, “Protein homology detection using string alignment kernels,” </w:t>
      </w:r>
      <w:r w:rsidRPr="00DB0748">
        <w:rPr>
          <w:i/>
          <w:iCs/>
          <w:noProof/>
        </w:rPr>
        <w:t>Bioinformatics</w:t>
      </w:r>
      <w:r w:rsidRPr="00DB0748">
        <w:rPr>
          <w:noProof/>
        </w:rPr>
        <w:t>, 2004.</w:t>
      </w:r>
    </w:p>
    <w:p w14:paraId="17B8D5DE" w14:textId="77777777" w:rsidR="00DB0748" w:rsidRPr="00DB0748" w:rsidRDefault="00DB0748" w:rsidP="00DB0748">
      <w:pPr>
        <w:widowControl w:val="0"/>
        <w:autoSpaceDE w:val="0"/>
        <w:autoSpaceDN w:val="0"/>
        <w:adjustRightInd w:val="0"/>
        <w:ind w:left="640" w:hanging="640"/>
        <w:rPr>
          <w:noProof/>
        </w:rPr>
      </w:pPr>
      <w:r w:rsidRPr="00DB0748">
        <w:rPr>
          <w:noProof/>
        </w:rPr>
        <w:t>[43]</w:t>
      </w:r>
      <w:r w:rsidRPr="00DB0748">
        <w:rPr>
          <w:noProof/>
        </w:rPr>
        <w:tab/>
        <w:t xml:space="preserve">T. Jaakkola, M. Diekhans, and D. Haussler, “A discriminative framework for detecting remote protein homologies,” </w:t>
      </w:r>
      <w:r w:rsidRPr="00DB0748">
        <w:rPr>
          <w:i/>
          <w:iCs/>
          <w:noProof/>
        </w:rPr>
        <w:t>Journal of Computational Biology</w:t>
      </w:r>
      <w:r w:rsidRPr="00DB0748">
        <w:rPr>
          <w:noProof/>
        </w:rPr>
        <w:t>. 2000.</w:t>
      </w:r>
    </w:p>
    <w:p w14:paraId="28F1547B" w14:textId="77777777" w:rsidR="00DB0748" w:rsidRPr="00DB0748" w:rsidRDefault="00DB0748" w:rsidP="00DB0748">
      <w:pPr>
        <w:widowControl w:val="0"/>
        <w:autoSpaceDE w:val="0"/>
        <w:autoSpaceDN w:val="0"/>
        <w:adjustRightInd w:val="0"/>
        <w:ind w:left="640" w:hanging="640"/>
        <w:rPr>
          <w:noProof/>
        </w:rPr>
      </w:pPr>
      <w:r w:rsidRPr="00DB0748">
        <w:rPr>
          <w:noProof/>
        </w:rPr>
        <w:t>[44]</w:t>
      </w:r>
      <w:r w:rsidRPr="00DB0748">
        <w:rPr>
          <w:noProof/>
        </w:rPr>
        <w:tab/>
        <w:t xml:space="preserve">G. Rätsch, S. Sonnenburg, and B. Schölkopf, “RASE: Recognition of alternatively spliced exons in C.elegans,” </w:t>
      </w:r>
      <w:r w:rsidRPr="00DB0748">
        <w:rPr>
          <w:i/>
          <w:iCs/>
          <w:noProof/>
        </w:rPr>
        <w:t>Bioinformatics</w:t>
      </w:r>
      <w:r w:rsidRPr="00DB0748">
        <w:rPr>
          <w:noProof/>
        </w:rPr>
        <w:t>, 2005.</w:t>
      </w:r>
    </w:p>
    <w:p w14:paraId="4D42BA51" w14:textId="77777777" w:rsidR="00DB0748" w:rsidRPr="00DB0748" w:rsidRDefault="00DB0748" w:rsidP="00DB0748">
      <w:pPr>
        <w:widowControl w:val="0"/>
        <w:autoSpaceDE w:val="0"/>
        <w:autoSpaceDN w:val="0"/>
        <w:adjustRightInd w:val="0"/>
        <w:ind w:left="640" w:hanging="640"/>
        <w:rPr>
          <w:noProof/>
        </w:rPr>
      </w:pPr>
      <w:r w:rsidRPr="00DB0748">
        <w:rPr>
          <w:noProof/>
        </w:rPr>
        <w:t>[45]</w:t>
      </w:r>
      <w:r w:rsidRPr="00DB0748">
        <w:rPr>
          <w:noProof/>
        </w:rPr>
        <w:tab/>
        <w:t xml:space="preserve">H. Nakashima, K. Nishikawa, and T. Ooi, “The folding type of a protein is relevant to the amino acid composition,” </w:t>
      </w:r>
      <w:r w:rsidRPr="00DB0748">
        <w:rPr>
          <w:i/>
          <w:iCs/>
          <w:noProof/>
        </w:rPr>
        <w:t>J. Biochem.</w:t>
      </w:r>
      <w:r w:rsidRPr="00DB0748">
        <w:rPr>
          <w:noProof/>
        </w:rPr>
        <w:t>, 1986.</w:t>
      </w:r>
    </w:p>
    <w:p w14:paraId="13F281C8" w14:textId="77777777" w:rsidR="00DB0748" w:rsidRPr="00DB0748" w:rsidRDefault="00DB0748" w:rsidP="00DB0748">
      <w:pPr>
        <w:widowControl w:val="0"/>
        <w:autoSpaceDE w:val="0"/>
        <w:autoSpaceDN w:val="0"/>
        <w:adjustRightInd w:val="0"/>
        <w:ind w:left="640" w:hanging="640"/>
        <w:rPr>
          <w:noProof/>
        </w:rPr>
      </w:pPr>
      <w:r w:rsidRPr="00DB0748">
        <w:rPr>
          <w:noProof/>
        </w:rPr>
        <w:t>[46]</w:t>
      </w:r>
      <w:r w:rsidRPr="00DB0748">
        <w:rPr>
          <w:noProof/>
        </w:rPr>
        <w:tab/>
        <w:t xml:space="preserve">K.-C. Chou, “Pseudo Amino Acid Composition and its Applications in Bioinformatics, Proteomics and System Biology,” </w:t>
      </w:r>
      <w:r w:rsidRPr="00DB0748">
        <w:rPr>
          <w:i/>
          <w:iCs/>
          <w:noProof/>
        </w:rPr>
        <w:t>Curr. Proteomics</w:t>
      </w:r>
      <w:r w:rsidRPr="00DB0748">
        <w:rPr>
          <w:noProof/>
        </w:rPr>
        <w:t>, 2009.</w:t>
      </w:r>
    </w:p>
    <w:p w14:paraId="59698CA7" w14:textId="77777777" w:rsidR="00DB0748" w:rsidRPr="00DB0748" w:rsidRDefault="00DB0748" w:rsidP="00DB0748">
      <w:pPr>
        <w:widowControl w:val="0"/>
        <w:autoSpaceDE w:val="0"/>
        <w:autoSpaceDN w:val="0"/>
        <w:adjustRightInd w:val="0"/>
        <w:ind w:left="640" w:hanging="640"/>
        <w:rPr>
          <w:noProof/>
        </w:rPr>
      </w:pPr>
      <w:r w:rsidRPr="00DB0748">
        <w:rPr>
          <w:noProof/>
        </w:rPr>
        <w:t>[47]</w:t>
      </w:r>
      <w:r w:rsidRPr="00DB0748">
        <w:rPr>
          <w:noProof/>
        </w:rPr>
        <w:tab/>
        <w:t xml:space="preserve">D. Jurafsky and J. H. Martin, “Language Modeling with N- grams,” </w:t>
      </w:r>
      <w:r w:rsidRPr="00DB0748">
        <w:rPr>
          <w:i/>
          <w:iCs/>
          <w:noProof/>
        </w:rPr>
        <w:t>Speech Lang. Process.</w:t>
      </w:r>
      <w:r w:rsidRPr="00DB0748">
        <w:rPr>
          <w:noProof/>
        </w:rPr>
        <w:t>, 2016.</w:t>
      </w:r>
    </w:p>
    <w:p w14:paraId="4145C8F2" w14:textId="77777777" w:rsidR="00DB0748" w:rsidRPr="00DB0748" w:rsidRDefault="00DB0748" w:rsidP="00DB0748">
      <w:pPr>
        <w:widowControl w:val="0"/>
        <w:autoSpaceDE w:val="0"/>
        <w:autoSpaceDN w:val="0"/>
        <w:adjustRightInd w:val="0"/>
        <w:ind w:left="640" w:hanging="640"/>
        <w:rPr>
          <w:noProof/>
        </w:rPr>
      </w:pPr>
      <w:r w:rsidRPr="00DB0748">
        <w:rPr>
          <w:noProof/>
        </w:rPr>
        <w:t>[48]</w:t>
      </w:r>
      <w:r w:rsidRPr="00DB0748">
        <w:rPr>
          <w:noProof/>
        </w:rPr>
        <w:tab/>
        <w:t xml:space="preserve">L. Nanni, A. Lumini, and S. Brahnam, “An empirical study on the matrix-based protein representations and their combination with sequence-based approaches,” </w:t>
      </w:r>
      <w:r w:rsidRPr="00DB0748">
        <w:rPr>
          <w:i/>
          <w:iCs/>
          <w:noProof/>
        </w:rPr>
        <w:t>Amino Acids</w:t>
      </w:r>
      <w:r w:rsidRPr="00DB0748">
        <w:rPr>
          <w:noProof/>
        </w:rPr>
        <w:t>, 2013.</w:t>
      </w:r>
    </w:p>
    <w:p w14:paraId="2D3AC36F" w14:textId="77777777" w:rsidR="00DB0748" w:rsidRPr="00DB0748" w:rsidRDefault="00DB0748" w:rsidP="00DB0748">
      <w:pPr>
        <w:widowControl w:val="0"/>
        <w:autoSpaceDE w:val="0"/>
        <w:autoSpaceDN w:val="0"/>
        <w:adjustRightInd w:val="0"/>
        <w:ind w:left="640" w:hanging="640"/>
        <w:rPr>
          <w:noProof/>
        </w:rPr>
      </w:pPr>
      <w:r w:rsidRPr="00DB0748">
        <w:rPr>
          <w:noProof/>
        </w:rPr>
        <w:t>[49]</w:t>
      </w:r>
      <w:r w:rsidRPr="00DB0748">
        <w:rPr>
          <w:noProof/>
        </w:rPr>
        <w:tab/>
        <w:t xml:space="preserve">S. Whalen and G. Pandey, “A comparative analysis of ensemble classifiers: Case studies in genomics,” in </w:t>
      </w:r>
      <w:r w:rsidRPr="00DB0748">
        <w:rPr>
          <w:i/>
          <w:iCs/>
          <w:noProof/>
        </w:rPr>
        <w:t>Proceedings - IEEE International Conference on Data Mining, ICDM</w:t>
      </w:r>
      <w:r w:rsidRPr="00DB0748">
        <w:rPr>
          <w:noProof/>
        </w:rPr>
        <w:t>, 2013.</w:t>
      </w:r>
    </w:p>
    <w:p w14:paraId="426832CB" w14:textId="77777777" w:rsidR="00DB0748" w:rsidRPr="00DB0748" w:rsidRDefault="00DB0748" w:rsidP="00DB0748">
      <w:pPr>
        <w:widowControl w:val="0"/>
        <w:autoSpaceDE w:val="0"/>
        <w:autoSpaceDN w:val="0"/>
        <w:adjustRightInd w:val="0"/>
        <w:ind w:left="640" w:hanging="640"/>
        <w:rPr>
          <w:noProof/>
        </w:rPr>
      </w:pPr>
      <w:r w:rsidRPr="00DB0748">
        <w:rPr>
          <w:noProof/>
        </w:rPr>
        <w:t>[50]</w:t>
      </w:r>
      <w:r w:rsidRPr="00DB0748">
        <w:rPr>
          <w:noProof/>
        </w:rPr>
        <w:tab/>
        <w:t xml:space="preserve">C. Caragea, J. Sinapov, A. Silvescu, D. Dobbs, and V. Honavar, “Glycosylation site prediction using ensembles of Support Vector Machine classifiers,” </w:t>
      </w:r>
      <w:r w:rsidRPr="00DB0748">
        <w:rPr>
          <w:i/>
          <w:iCs/>
          <w:noProof/>
        </w:rPr>
        <w:t>BMC Bioinformatics</w:t>
      </w:r>
      <w:r w:rsidRPr="00DB0748">
        <w:rPr>
          <w:noProof/>
        </w:rPr>
        <w:t>, 2007.</w:t>
      </w:r>
    </w:p>
    <w:p w14:paraId="32717BCD" w14:textId="77777777" w:rsidR="00DB0748" w:rsidRPr="00DB0748" w:rsidRDefault="00DB0748" w:rsidP="00DB0748">
      <w:pPr>
        <w:widowControl w:val="0"/>
        <w:autoSpaceDE w:val="0"/>
        <w:autoSpaceDN w:val="0"/>
        <w:adjustRightInd w:val="0"/>
        <w:ind w:left="640" w:hanging="640"/>
        <w:rPr>
          <w:noProof/>
        </w:rPr>
      </w:pPr>
      <w:r w:rsidRPr="00DB0748">
        <w:rPr>
          <w:noProof/>
        </w:rPr>
        <w:t>[51]</w:t>
      </w:r>
      <w:r w:rsidRPr="00DB0748">
        <w:rPr>
          <w:noProof/>
        </w:rPr>
        <w:tab/>
        <w:t xml:space="preserve">A. Jones, H. M. Davies, and T. A. Voelker, “Palmitoyl-acyl carrier protein (ACP) thioesterase and the evolutionary origin of plant acyl-ACP thioesterases,” </w:t>
      </w:r>
      <w:r w:rsidRPr="00DB0748">
        <w:rPr>
          <w:i/>
          <w:iCs/>
          <w:noProof/>
        </w:rPr>
        <w:t>Plant Cell</w:t>
      </w:r>
      <w:r w:rsidRPr="00DB0748">
        <w:rPr>
          <w:noProof/>
        </w:rPr>
        <w:t>, 1995.</w:t>
      </w:r>
    </w:p>
    <w:p w14:paraId="46A72A15" w14:textId="77777777" w:rsidR="00DB0748" w:rsidRPr="00DB0748" w:rsidRDefault="00DB0748" w:rsidP="00DB0748">
      <w:pPr>
        <w:widowControl w:val="0"/>
        <w:autoSpaceDE w:val="0"/>
        <w:autoSpaceDN w:val="0"/>
        <w:adjustRightInd w:val="0"/>
        <w:ind w:left="640" w:hanging="640"/>
        <w:rPr>
          <w:noProof/>
        </w:rPr>
      </w:pPr>
      <w:r w:rsidRPr="00DB0748">
        <w:rPr>
          <w:noProof/>
        </w:rPr>
        <w:t>[52]</w:t>
      </w:r>
      <w:r w:rsidRPr="00DB0748">
        <w:rPr>
          <w:noProof/>
        </w:rPr>
        <w:tab/>
        <w:t xml:space="preserve">T. A. Voelker and H. M. Davies, “Alteration of the specificity and regulation of fatty acid synthesis of Escherichia coli by expression of a plant medium-chain acyl-acyl carrier protein thioesterase,” </w:t>
      </w:r>
      <w:r w:rsidRPr="00DB0748">
        <w:rPr>
          <w:i/>
          <w:iCs/>
          <w:noProof/>
        </w:rPr>
        <w:t>J. Bacteriol.</w:t>
      </w:r>
      <w:r w:rsidRPr="00DB0748">
        <w:rPr>
          <w:noProof/>
        </w:rPr>
        <w:t>, 1994.</w:t>
      </w:r>
    </w:p>
    <w:p w14:paraId="160653D4" w14:textId="77777777" w:rsidR="00DB0748" w:rsidRPr="00DB0748" w:rsidRDefault="00DB0748" w:rsidP="00DB0748">
      <w:pPr>
        <w:widowControl w:val="0"/>
        <w:autoSpaceDE w:val="0"/>
        <w:autoSpaceDN w:val="0"/>
        <w:adjustRightInd w:val="0"/>
        <w:ind w:left="640" w:hanging="640"/>
        <w:rPr>
          <w:noProof/>
        </w:rPr>
      </w:pPr>
      <w:r w:rsidRPr="00DB0748">
        <w:rPr>
          <w:noProof/>
        </w:rPr>
        <w:t>[53]</w:t>
      </w:r>
      <w:r w:rsidRPr="00DB0748">
        <w:rPr>
          <w:noProof/>
        </w:rPr>
        <w:tab/>
        <w:t xml:space="preserve">A. Ben-Hur, C. S. Ong, S. Sonnenburg, B. Schölkopf, and G. Rätsch, “Support vector machines and kernels for computational biology,” </w:t>
      </w:r>
      <w:r w:rsidRPr="00DB0748">
        <w:rPr>
          <w:i/>
          <w:iCs/>
          <w:noProof/>
        </w:rPr>
        <w:t>PLoS Comput. Biol.</w:t>
      </w:r>
      <w:r w:rsidRPr="00DB0748">
        <w:rPr>
          <w:noProof/>
        </w:rPr>
        <w:t>, 2008.</w:t>
      </w:r>
    </w:p>
    <w:p w14:paraId="0BCAAA96" w14:textId="77777777" w:rsidR="00DB0748" w:rsidRPr="00DB0748" w:rsidRDefault="00DB0748" w:rsidP="00DB0748">
      <w:pPr>
        <w:widowControl w:val="0"/>
        <w:autoSpaceDE w:val="0"/>
        <w:autoSpaceDN w:val="0"/>
        <w:adjustRightInd w:val="0"/>
        <w:ind w:left="640" w:hanging="640"/>
        <w:rPr>
          <w:noProof/>
        </w:rPr>
      </w:pPr>
      <w:r w:rsidRPr="00DB0748">
        <w:rPr>
          <w:noProof/>
        </w:rPr>
        <w:t>[54]</w:t>
      </w:r>
      <w:r w:rsidRPr="00DB0748">
        <w:rPr>
          <w:noProof/>
        </w:rPr>
        <w:tab/>
        <w:t xml:space="preserve">D. C. Cantu, Y. Chen, and P. J. Reilly, “Thioesterases: A new perspective based on their primary and tertiary structures,” </w:t>
      </w:r>
      <w:r w:rsidRPr="00DB0748">
        <w:rPr>
          <w:i/>
          <w:iCs/>
          <w:noProof/>
        </w:rPr>
        <w:t>Protein Sci.</w:t>
      </w:r>
      <w:r w:rsidRPr="00DB0748">
        <w:rPr>
          <w:noProof/>
        </w:rPr>
        <w:t>, vol. 19, no. 7, pp. 1281–1295, 2010.</w:t>
      </w:r>
    </w:p>
    <w:p w14:paraId="78FEE34D" w14:textId="77777777" w:rsidR="00DB0748" w:rsidRPr="00DB0748" w:rsidRDefault="00DB0748" w:rsidP="00DB0748">
      <w:pPr>
        <w:widowControl w:val="0"/>
        <w:autoSpaceDE w:val="0"/>
        <w:autoSpaceDN w:val="0"/>
        <w:adjustRightInd w:val="0"/>
        <w:ind w:left="640" w:hanging="640"/>
        <w:rPr>
          <w:noProof/>
        </w:rPr>
      </w:pPr>
      <w:r w:rsidRPr="00DB0748">
        <w:rPr>
          <w:noProof/>
        </w:rPr>
        <w:t>[55]</w:t>
      </w:r>
      <w:r w:rsidRPr="00DB0748">
        <w:rPr>
          <w:noProof/>
        </w:rPr>
        <w:tab/>
        <w:t>R. M. Lennen, D. J. Braden, R. M. West, J. A. Dumesic, and B. F. Pfleger, “A Process for Microbial Hydrocarbon Synthesis : Overproduction of Fatty Acids in Escherichia coli and Catalytic Conversion to Alkanes.”</w:t>
      </w:r>
    </w:p>
    <w:p w14:paraId="6563049F" w14:textId="77777777" w:rsidR="00DB0748" w:rsidRPr="00DB0748" w:rsidRDefault="00DB0748" w:rsidP="00DB0748">
      <w:pPr>
        <w:widowControl w:val="0"/>
        <w:autoSpaceDE w:val="0"/>
        <w:autoSpaceDN w:val="0"/>
        <w:adjustRightInd w:val="0"/>
        <w:ind w:left="640" w:hanging="640"/>
        <w:rPr>
          <w:noProof/>
        </w:rPr>
      </w:pPr>
      <w:r w:rsidRPr="00DB0748">
        <w:rPr>
          <w:noProof/>
        </w:rPr>
        <w:t>[56]</w:t>
      </w:r>
      <w:r w:rsidRPr="00DB0748">
        <w:rPr>
          <w:noProof/>
        </w:rPr>
        <w:tab/>
        <w:t xml:space="preserve">P. Kuksa, P. H. Huang, and V. Pavlovic, “A fast, large-scale learning method for protein sequence classification,” in </w:t>
      </w:r>
      <w:r w:rsidRPr="00DB0748">
        <w:rPr>
          <w:i/>
          <w:iCs/>
          <w:noProof/>
        </w:rPr>
        <w:t>8th International Workshop on Data Mining in Bioinformatics, BIOKDD 2008 - Held in conjunction with SIGKDD conference, KDD 2008</w:t>
      </w:r>
      <w:r w:rsidRPr="00DB0748">
        <w:rPr>
          <w:noProof/>
        </w:rPr>
        <w:t>, 2008.</w:t>
      </w:r>
    </w:p>
    <w:p w14:paraId="22B52726" w14:textId="77777777" w:rsidR="00DB0748" w:rsidRPr="00DB0748" w:rsidRDefault="00DB0748" w:rsidP="00DB0748">
      <w:pPr>
        <w:widowControl w:val="0"/>
        <w:autoSpaceDE w:val="0"/>
        <w:autoSpaceDN w:val="0"/>
        <w:adjustRightInd w:val="0"/>
        <w:ind w:left="640" w:hanging="640"/>
        <w:rPr>
          <w:noProof/>
        </w:rPr>
      </w:pPr>
      <w:r w:rsidRPr="00DB0748">
        <w:rPr>
          <w:noProof/>
        </w:rPr>
        <w:t>[57]</w:t>
      </w:r>
      <w:r w:rsidRPr="00DB0748">
        <w:rPr>
          <w:noProof/>
        </w:rPr>
        <w:tab/>
        <w:t xml:space="preserve">M. Bhasin and G. P. S. Raghava, “Classification of nuclear receptors based on amino acid composition and dipeptide composition,” </w:t>
      </w:r>
      <w:r w:rsidRPr="00DB0748">
        <w:rPr>
          <w:i/>
          <w:iCs/>
          <w:noProof/>
        </w:rPr>
        <w:t>J. Biol. Chem.</w:t>
      </w:r>
      <w:r w:rsidRPr="00DB0748">
        <w:rPr>
          <w:noProof/>
        </w:rPr>
        <w:t>, 2004.</w:t>
      </w:r>
    </w:p>
    <w:p w14:paraId="1AAB990D" w14:textId="77777777" w:rsidR="00DB0748" w:rsidRPr="00DB0748" w:rsidRDefault="00DB0748" w:rsidP="00DB0748">
      <w:pPr>
        <w:widowControl w:val="0"/>
        <w:autoSpaceDE w:val="0"/>
        <w:autoSpaceDN w:val="0"/>
        <w:adjustRightInd w:val="0"/>
        <w:ind w:left="640" w:hanging="640"/>
        <w:rPr>
          <w:noProof/>
        </w:rPr>
      </w:pPr>
      <w:r w:rsidRPr="00DB0748">
        <w:rPr>
          <w:noProof/>
        </w:rPr>
        <w:t>[58]</w:t>
      </w:r>
      <w:r w:rsidRPr="00DB0748">
        <w:rPr>
          <w:noProof/>
        </w:rPr>
        <w:tab/>
        <w:t xml:space="preserve">K. Chen, L. Kurgan, and M. Rahbari, “Prediction of protein crystallization using collocation of amino acid pairs,” </w:t>
      </w:r>
      <w:r w:rsidRPr="00DB0748">
        <w:rPr>
          <w:i/>
          <w:iCs/>
          <w:noProof/>
        </w:rPr>
        <w:t>Biochem. Biophys. Res. Commun.</w:t>
      </w:r>
      <w:r w:rsidRPr="00DB0748">
        <w:rPr>
          <w:noProof/>
        </w:rPr>
        <w:t>, 2007.</w:t>
      </w:r>
    </w:p>
    <w:p w14:paraId="441B3CB2" w14:textId="77777777" w:rsidR="00DB0748" w:rsidRPr="00DB0748" w:rsidRDefault="00DB0748" w:rsidP="00DB0748">
      <w:pPr>
        <w:widowControl w:val="0"/>
        <w:autoSpaceDE w:val="0"/>
        <w:autoSpaceDN w:val="0"/>
        <w:adjustRightInd w:val="0"/>
        <w:ind w:left="640" w:hanging="640"/>
        <w:rPr>
          <w:noProof/>
        </w:rPr>
      </w:pPr>
      <w:r w:rsidRPr="00DB0748">
        <w:rPr>
          <w:noProof/>
        </w:rPr>
        <w:t>[59]</w:t>
      </w:r>
      <w:r w:rsidRPr="00DB0748">
        <w:rPr>
          <w:noProof/>
        </w:rPr>
        <w:tab/>
        <w:t xml:space="preserve">V. Saravanan and N. Gautham, “Harnessing computational biology for exact linear B-cell epitope prediction: A novel amino acid composition-based feature descriptor,” </w:t>
      </w:r>
      <w:r w:rsidRPr="00DB0748">
        <w:rPr>
          <w:i/>
          <w:iCs/>
          <w:noProof/>
        </w:rPr>
        <w:t>Omi. A J. Integr. Biol.</w:t>
      </w:r>
      <w:r w:rsidRPr="00DB0748">
        <w:rPr>
          <w:noProof/>
        </w:rPr>
        <w:t>, 2015.</w:t>
      </w:r>
    </w:p>
    <w:p w14:paraId="63F4629C" w14:textId="77777777" w:rsidR="00DB0748" w:rsidRPr="00DB0748" w:rsidRDefault="00DB0748" w:rsidP="00DB0748">
      <w:pPr>
        <w:widowControl w:val="0"/>
        <w:autoSpaceDE w:val="0"/>
        <w:autoSpaceDN w:val="0"/>
        <w:adjustRightInd w:val="0"/>
        <w:ind w:left="640" w:hanging="640"/>
        <w:rPr>
          <w:noProof/>
        </w:rPr>
      </w:pPr>
      <w:r w:rsidRPr="00DB0748">
        <w:rPr>
          <w:noProof/>
        </w:rPr>
        <w:t>[60]</w:t>
      </w:r>
      <w:r w:rsidRPr="00DB0748">
        <w:rPr>
          <w:noProof/>
        </w:rPr>
        <w:tab/>
        <w:t xml:space="preserve">T. Y. Lee, Z. Q. Lin, S. J. Hsieh, N. A. Bretaña, and C. T. Lu, “Exploiting maximal </w:t>
      </w:r>
      <w:r w:rsidRPr="00DB0748">
        <w:rPr>
          <w:noProof/>
        </w:rPr>
        <w:lastRenderedPageBreak/>
        <w:t xml:space="preserve">dependence decomposition to identify conserved motifs from a group of aligned signal sequences,” </w:t>
      </w:r>
      <w:r w:rsidRPr="00DB0748">
        <w:rPr>
          <w:i/>
          <w:iCs/>
          <w:noProof/>
        </w:rPr>
        <w:t>Bioinformatics</w:t>
      </w:r>
      <w:r w:rsidRPr="00DB0748">
        <w:rPr>
          <w:noProof/>
        </w:rPr>
        <w:t>, 2011.</w:t>
      </w:r>
    </w:p>
    <w:p w14:paraId="3177F4BB" w14:textId="77777777" w:rsidR="00DB0748" w:rsidRPr="00DB0748" w:rsidRDefault="00DB0748" w:rsidP="00DB0748">
      <w:pPr>
        <w:widowControl w:val="0"/>
        <w:autoSpaceDE w:val="0"/>
        <w:autoSpaceDN w:val="0"/>
        <w:adjustRightInd w:val="0"/>
        <w:ind w:left="640" w:hanging="640"/>
        <w:rPr>
          <w:noProof/>
        </w:rPr>
      </w:pPr>
      <w:r w:rsidRPr="00DB0748">
        <w:rPr>
          <w:noProof/>
        </w:rPr>
        <w:t>[61]</w:t>
      </w:r>
      <w:r w:rsidRPr="00DB0748">
        <w:rPr>
          <w:noProof/>
        </w:rPr>
        <w:tab/>
        <w:t xml:space="preserve">Z. Chen </w:t>
      </w:r>
      <w:r w:rsidRPr="00DB0748">
        <w:rPr>
          <w:i/>
          <w:iCs/>
          <w:noProof/>
        </w:rPr>
        <w:t>et al.</w:t>
      </w:r>
      <w:r w:rsidRPr="00DB0748">
        <w:rPr>
          <w:noProof/>
        </w:rPr>
        <w:t>, “Sequence analysis iFeature : a Python package and web server for features extraction and selection from protein and peptide sequences,” vol. 34, no. March, pp. 2499–2502, 2018.</w:t>
      </w:r>
    </w:p>
    <w:p w14:paraId="61F47FA6" w14:textId="77777777" w:rsidR="00DB0748" w:rsidRPr="00DB0748" w:rsidRDefault="00DB0748" w:rsidP="00DB0748">
      <w:pPr>
        <w:widowControl w:val="0"/>
        <w:autoSpaceDE w:val="0"/>
        <w:autoSpaceDN w:val="0"/>
        <w:adjustRightInd w:val="0"/>
        <w:ind w:left="640" w:hanging="640"/>
        <w:rPr>
          <w:noProof/>
        </w:rPr>
      </w:pPr>
      <w:r w:rsidRPr="00DB0748">
        <w:rPr>
          <w:noProof/>
        </w:rPr>
        <w:t>[62]</w:t>
      </w:r>
      <w:r w:rsidRPr="00DB0748">
        <w:rPr>
          <w:noProof/>
        </w:rPr>
        <w:tab/>
        <w:t xml:space="preserve">Z. P. Feng and C. T. Zhang, “Prediction of membrane protein types based on the hydrophobic index of amino acids,” </w:t>
      </w:r>
      <w:r w:rsidRPr="00DB0748">
        <w:rPr>
          <w:i/>
          <w:iCs/>
          <w:noProof/>
        </w:rPr>
        <w:t>J. Protein Chem.</w:t>
      </w:r>
      <w:r w:rsidRPr="00DB0748">
        <w:rPr>
          <w:noProof/>
        </w:rPr>
        <w:t>, 2000.</w:t>
      </w:r>
    </w:p>
    <w:p w14:paraId="7BD1FBB6" w14:textId="77777777" w:rsidR="00DB0748" w:rsidRPr="00DB0748" w:rsidRDefault="00DB0748" w:rsidP="00DB0748">
      <w:pPr>
        <w:widowControl w:val="0"/>
        <w:autoSpaceDE w:val="0"/>
        <w:autoSpaceDN w:val="0"/>
        <w:adjustRightInd w:val="0"/>
        <w:ind w:left="640" w:hanging="640"/>
        <w:rPr>
          <w:noProof/>
        </w:rPr>
      </w:pPr>
      <w:r w:rsidRPr="00DB0748">
        <w:rPr>
          <w:noProof/>
        </w:rPr>
        <w:t>[63]</w:t>
      </w:r>
      <w:r w:rsidRPr="00DB0748">
        <w:rPr>
          <w:noProof/>
        </w:rPr>
        <w:tab/>
        <w:t xml:space="preserve">R. R. Sokal and B. A. Thomson, “Population structure inferred by local spatial autocorrelation: An example from an Amerindian tribal population,” </w:t>
      </w:r>
      <w:r w:rsidRPr="00DB0748">
        <w:rPr>
          <w:i/>
          <w:iCs/>
          <w:noProof/>
        </w:rPr>
        <w:t>Am. J. Phys. Anthropol.</w:t>
      </w:r>
      <w:r w:rsidRPr="00DB0748">
        <w:rPr>
          <w:noProof/>
        </w:rPr>
        <w:t>, 2006.</w:t>
      </w:r>
    </w:p>
    <w:p w14:paraId="41B27159" w14:textId="77777777" w:rsidR="00DB0748" w:rsidRPr="00DB0748" w:rsidRDefault="00DB0748" w:rsidP="00DB0748">
      <w:pPr>
        <w:widowControl w:val="0"/>
        <w:autoSpaceDE w:val="0"/>
        <w:autoSpaceDN w:val="0"/>
        <w:adjustRightInd w:val="0"/>
        <w:ind w:left="640" w:hanging="640"/>
        <w:rPr>
          <w:noProof/>
        </w:rPr>
      </w:pPr>
      <w:r w:rsidRPr="00DB0748">
        <w:rPr>
          <w:noProof/>
        </w:rPr>
        <w:t>[64]</w:t>
      </w:r>
      <w:r w:rsidRPr="00DB0748">
        <w:rPr>
          <w:noProof/>
        </w:rPr>
        <w:tab/>
        <w:t xml:space="preserve">D. S. Horne, “Prediction of protein helix content from an autocorrelation analysis of sequence hydrophobicities,” </w:t>
      </w:r>
      <w:r w:rsidRPr="00DB0748">
        <w:rPr>
          <w:i/>
          <w:iCs/>
          <w:noProof/>
        </w:rPr>
        <w:t>Biopolymers</w:t>
      </w:r>
      <w:r w:rsidRPr="00DB0748">
        <w:rPr>
          <w:noProof/>
        </w:rPr>
        <w:t>, 1988.</w:t>
      </w:r>
    </w:p>
    <w:p w14:paraId="75B34376" w14:textId="77777777" w:rsidR="00DB0748" w:rsidRPr="00DB0748" w:rsidRDefault="00DB0748" w:rsidP="00DB0748">
      <w:pPr>
        <w:widowControl w:val="0"/>
        <w:autoSpaceDE w:val="0"/>
        <w:autoSpaceDN w:val="0"/>
        <w:adjustRightInd w:val="0"/>
        <w:ind w:left="640" w:hanging="640"/>
        <w:rPr>
          <w:noProof/>
        </w:rPr>
      </w:pPr>
      <w:r w:rsidRPr="00DB0748">
        <w:rPr>
          <w:noProof/>
        </w:rPr>
        <w:t>[65]</w:t>
      </w:r>
      <w:r w:rsidRPr="00DB0748">
        <w:rPr>
          <w:noProof/>
        </w:rPr>
        <w:tab/>
        <w:t xml:space="preserve">C. Z. Cai, L. Y. Han, Z. L. Ji, X. Chen, and Y. Z. Chen, “SVM-Prot: Web-based support vector machine software for functional classification of a protein from its primary sequence,” </w:t>
      </w:r>
      <w:r w:rsidRPr="00DB0748">
        <w:rPr>
          <w:i/>
          <w:iCs/>
          <w:noProof/>
        </w:rPr>
        <w:t>Nucleic Acids Res.</w:t>
      </w:r>
      <w:r w:rsidRPr="00DB0748">
        <w:rPr>
          <w:noProof/>
        </w:rPr>
        <w:t>, 2003.</w:t>
      </w:r>
    </w:p>
    <w:p w14:paraId="793007CA" w14:textId="77777777" w:rsidR="00DB0748" w:rsidRPr="00DB0748" w:rsidRDefault="00DB0748" w:rsidP="00DB0748">
      <w:pPr>
        <w:widowControl w:val="0"/>
        <w:autoSpaceDE w:val="0"/>
        <w:autoSpaceDN w:val="0"/>
        <w:adjustRightInd w:val="0"/>
        <w:ind w:left="640" w:hanging="640"/>
        <w:rPr>
          <w:noProof/>
        </w:rPr>
      </w:pPr>
      <w:r w:rsidRPr="00DB0748">
        <w:rPr>
          <w:noProof/>
        </w:rPr>
        <w:t>[66]</w:t>
      </w:r>
      <w:r w:rsidRPr="00DB0748">
        <w:rPr>
          <w:noProof/>
        </w:rPr>
        <w:tab/>
        <w:t xml:space="preserve">I. Dubchak, I. Muchnik, S. R. Holbrook, and S. H. Kim, “Prediction of protein folding class using global description of amino acid sequence,” </w:t>
      </w:r>
      <w:r w:rsidRPr="00DB0748">
        <w:rPr>
          <w:i/>
          <w:iCs/>
          <w:noProof/>
        </w:rPr>
        <w:t>Proc. Natl. Acad. Sci. U. S. A.</w:t>
      </w:r>
      <w:r w:rsidRPr="00DB0748">
        <w:rPr>
          <w:noProof/>
        </w:rPr>
        <w:t>, 1995.</w:t>
      </w:r>
    </w:p>
    <w:p w14:paraId="42A7CF63" w14:textId="77777777" w:rsidR="00DB0748" w:rsidRPr="00DB0748" w:rsidRDefault="00DB0748" w:rsidP="00DB0748">
      <w:pPr>
        <w:widowControl w:val="0"/>
        <w:autoSpaceDE w:val="0"/>
        <w:autoSpaceDN w:val="0"/>
        <w:adjustRightInd w:val="0"/>
        <w:ind w:left="640" w:hanging="640"/>
        <w:rPr>
          <w:noProof/>
        </w:rPr>
      </w:pPr>
      <w:r w:rsidRPr="00DB0748">
        <w:rPr>
          <w:noProof/>
        </w:rPr>
        <w:t>[67]</w:t>
      </w:r>
      <w:r w:rsidRPr="00DB0748">
        <w:rPr>
          <w:noProof/>
        </w:rPr>
        <w:tab/>
        <w:t xml:space="preserve">L. Y. Han, C. Z. Cai, S. L. Lo, M. C. M. Chung, and Y. Z. Chen, “Prediction of RNA-binding proteins from primary sequence by a support vector machine approach,” </w:t>
      </w:r>
      <w:r w:rsidRPr="00DB0748">
        <w:rPr>
          <w:i/>
          <w:iCs/>
          <w:noProof/>
        </w:rPr>
        <w:t>RNA</w:t>
      </w:r>
      <w:r w:rsidRPr="00DB0748">
        <w:rPr>
          <w:noProof/>
        </w:rPr>
        <w:t>, 2004.</w:t>
      </w:r>
    </w:p>
    <w:p w14:paraId="3ACBDE4F" w14:textId="77777777" w:rsidR="00DB0748" w:rsidRPr="00DB0748" w:rsidRDefault="00DB0748" w:rsidP="00DB0748">
      <w:pPr>
        <w:widowControl w:val="0"/>
        <w:autoSpaceDE w:val="0"/>
        <w:autoSpaceDN w:val="0"/>
        <w:adjustRightInd w:val="0"/>
        <w:ind w:left="640" w:hanging="640"/>
        <w:rPr>
          <w:noProof/>
        </w:rPr>
      </w:pPr>
      <w:r w:rsidRPr="00DB0748">
        <w:rPr>
          <w:noProof/>
        </w:rPr>
        <w:t>[68]</w:t>
      </w:r>
      <w:r w:rsidRPr="00DB0748">
        <w:rPr>
          <w:noProof/>
        </w:rPr>
        <w:tab/>
        <w:t xml:space="preserve">J. Shen </w:t>
      </w:r>
      <w:r w:rsidRPr="00DB0748">
        <w:rPr>
          <w:i/>
          <w:iCs/>
          <w:noProof/>
        </w:rPr>
        <w:t>et al.</w:t>
      </w:r>
      <w:r w:rsidRPr="00DB0748">
        <w:rPr>
          <w:noProof/>
        </w:rPr>
        <w:t xml:space="preserve">, “Predicting protein-protein interactions based only on sequences information,” </w:t>
      </w:r>
      <w:r w:rsidRPr="00DB0748">
        <w:rPr>
          <w:i/>
          <w:iCs/>
          <w:noProof/>
        </w:rPr>
        <w:t>Proc. Natl. Acad. Sci. U. S. A.</w:t>
      </w:r>
      <w:r w:rsidRPr="00DB0748">
        <w:rPr>
          <w:noProof/>
        </w:rPr>
        <w:t>, 2007.</w:t>
      </w:r>
    </w:p>
    <w:p w14:paraId="3A1C5245" w14:textId="77777777" w:rsidR="00DB0748" w:rsidRPr="00DB0748" w:rsidRDefault="00DB0748" w:rsidP="00DB0748">
      <w:pPr>
        <w:widowControl w:val="0"/>
        <w:autoSpaceDE w:val="0"/>
        <w:autoSpaceDN w:val="0"/>
        <w:adjustRightInd w:val="0"/>
        <w:ind w:left="640" w:hanging="640"/>
        <w:rPr>
          <w:noProof/>
        </w:rPr>
      </w:pPr>
      <w:r w:rsidRPr="00DB0748">
        <w:rPr>
          <w:noProof/>
        </w:rPr>
        <w:t>[69]</w:t>
      </w:r>
      <w:r w:rsidRPr="00DB0748">
        <w:rPr>
          <w:noProof/>
        </w:rPr>
        <w:tab/>
        <w:t xml:space="preserve">K. C. Chou, “Prediction of protein cellular attributes using pseudo-amino acid composition,” </w:t>
      </w:r>
      <w:r w:rsidRPr="00DB0748">
        <w:rPr>
          <w:i/>
          <w:iCs/>
          <w:noProof/>
        </w:rPr>
        <w:t>Proteins Struct. Funct. Genet.</w:t>
      </w:r>
      <w:r w:rsidRPr="00DB0748">
        <w:rPr>
          <w:noProof/>
        </w:rPr>
        <w:t>, 2001.</w:t>
      </w:r>
    </w:p>
    <w:p w14:paraId="6B8CE52D" w14:textId="77777777" w:rsidR="00DB0748" w:rsidRPr="00DB0748" w:rsidRDefault="00DB0748" w:rsidP="00DB0748">
      <w:pPr>
        <w:widowControl w:val="0"/>
        <w:autoSpaceDE w:val="0"/>
        <w:autoSpaceDN w:val="0"/>
        <w:adjustRightInd w:val="0"/>
        <w:ind w:left="640" w:hanging="640"/>
        <w:rPr>
          <w:noProof/>
        </w:rPr>
      </w:pPr>
      <w:r w:rsidRPr="00DB0748">
        <w:rPr>
          <w:noProof/>
        </w:rPr>
        <w:t>[70]</w:t>
      </w:r>
      <w:r w:rsidRPr="00DB0748">
        <w:rPr>
          <w:noProof/>
        </w:rPr>
        <w:tab/>
        <w:t xml:space="preserve">T. Liu, X. Zheng, and J. Wang, “Prediction of protein structural class for low-similarity sequences using support vector machine and PSI-BLAST profile,” </w:t>
      </w:r>
      <w:r w:rsidRPr="00DB0748">
        <w:rPr>
          <w:i/>
          <w:iCs/>
          <w:noProof/>
        </w:rPr>
        <w:t>Biochimie</w:t>
      </w:r>
      <w:r w:rsidRPr="00DB0748">
        <w:rPr>
          <w:noProof/>
        </w:rPr>
        <w:t>, 2010.</w:t>
      </w:r>
    </w:p>
    <w:p w14:paraId="1740CD76" w14:textId="77777777" w:rsidR="00DB0748" w:rsidRPr="00DB0748" w:rsidRDefault="00DB0748" w:rsidP="00DB0748">
      <w:pPr>
        <w:widowControl w:val="0"/>
        <w:autoSpaceDE w:val="0"/>
        <w:autoSpaceDN w:val="0"/>
        <w:adjustRightInd w:val="0"/>
        <w:ind w:left="640" w:hanging="640"/>
        <w:rPr>
          <w:noProof/>
        </w:rPr>
      </w:pPr>
      <w:r w:rsidRPr="00DB0748">
        <w:rPr>
          <w:noProof/>
        </w:rPr>
        <w:t>[71]</w:t>
      </w:r>
      <w:r w:rsidRPr="00DB0748">
        <w:rPr>
          <w:noProof/>
        </w:rPr>
        <w:tab/>
        <w:t xml:space="preserve">T. Liu, X. Geng, X. Zheng, R. Li, and J. Wang, “Accurate prediction of protein structural class using auto covariance transformation of PSI-BLAST profiles,” </w:t>
      </w:r>
      <w:r w:rsidRPr="00DB0748">
        <w:rPr>
          <w:i/>
          <w:iCs/>
          <w:noProof/>
        </w:rPr>
        <w:t>Amino Acids</w:t>
      </w:r>
      <w:r w:rsidRPr="00DB0748">
        <w:rPr>
          <w:noProof/>
        </w:rPr>
        <w:t>, 2012.</w:t>
      </w:r>
    </w:p>
    <w:p w14:paraId="2C16E0BD" w14:textId="77777777" w:rsidR="00DB0748" w:rsidRPr="00DB0748" w:rsidRDefault="00DB0748" w:rsidP="00DB0748">
      <w:pPr>
        <w:widowControl w:val="0"/>
        <w:autoSpaceDE w:val="0"/>
        <w:autoSpaceDN w:val="0"/>
        <w:adjustRightInd w:val="0"/>
        <w:ind w:left="640" w:hanging="640"/>
        <w:rPr>
          <w:noProof/>
        </w:rPr>
      </w:pPr>
      <w:r w:rsidRPr="00DB0748">
        <w:rPr>
          <w:noProof/>
        </w:rPr>
        <w:t>[72]</w:t>
      </w:r>
      <w:r w:rsidRPr="00DB0748">
        <w:rPr>
          <w:noProof/>
        </w:rPr>
        <w:tab/>
        <w:t xml:space="preserve">Y. Guo, L. Yu, Z. Wen, and M. Li, “Using support vector machine combined with auto covariance to predict protein-protein interactions from protein sequences,” </w:t>
      </w:r>
      <w:r w:rsidRPr="00DB0748">
        <w:rPr>
          <w:i/>
          <w:iCs/>
          <w:noProof/>
        </w:rPr>
        <w:t>Nucleic Acids Res.</w:t>
      </w:r>
      <w:r w:rsidRPr="00DB0748">
        <w:rPr>
          <w:noProof/>
        </w:rPr>
        <w:t>, 2008.</w:t>
      </w:r>
    </w:p>
    <w:p w14:paraId="04B88755" w14:textId="77777777" w:rsidR="00DB0748" w:rsidRPr="00DB0748" w:rsidRDefault="00DB0748" w:rsidP="00DB0748">
      <w:pPr>
        <w:widowControl w:val="0"/>
        <w:autoSpaceDE w:val="0"/>
        <w:autoSpaceDN w:val="0"/>
        <w:adjustRightInd w:val="0"/>
        <w:ind w:left="640" w:hanging="640"/>
        <w:rPr>
          <w:noProof/>
        </w:rPr>
      </w:pPr>
      <w:r w:rsidRPr="00DB0748">
        <w:rPr>
          <w:noProof/>
        </w:rPr>
        <w:t>[73]</w:t>
      </w:r>
      <w:r w:rsidRPr="00DB0748">
        <w:rPr>
          <w:noProof/>
        </w:rPr>
        <w:tab/>
        <w:t xml:space="preserve">S. Ding, Y. Li, Z. Shi, and S. Yan, “A protein structural classes prediction method based on predicted secondary structure and PSI-BLAST profile,” </w:t>
      </w:r>
      <w:r w:rsidRPr="00DB0748">
        <w:rPr>
          <w:i/>
          <w:iCs/>
          <w:noProof/>
        </w:rPr>
        <w:t>Biochimie</w:t>
      </w:r>
      <w:r w:rsidRPr="00DB0748">
        <w:rPr>
          <w:noProof/>
        </w:rPr>
        <w:t>, 2014.</w:t>
      </w:r>
    </w:p>
    <w:p w14:paraId="362C8519" w14:textId="77777777" w:rsidR="00DB0748" w:rsidRPr="00DB0748" w:rsidRDefault="00DB0748" w:rsidP="00DB0748">
      <w:pPr>
        <w:widowControl w:val="0"/>
        <w:autoSpaceDE w:val="0"/>
        <w:autoSpaceDN w:val="0"/>
        <w:adjustRightInd w:val="0"/>
        <w:ind w:left="640" w:hanging="640"/>
        <w:rPr>
          <w:noProof/>
        </w:rPr>
      </w:pPr>
      <w:r w:rsidRPr="00DB0748">
        <w:rPr>
          <w:noProof/>
        </w:rPr>
        <w:t>[74]</w:t>
      </w:r>
      <w:r w:rsidRPr="00DB0748">
        <w:rPr>
          <w:noProof/>
        </w:rPr>
        <w:tab/>
        <w:t xml:space="preserve">P. Tao, T. Liu, X. Li, and L. Chen, “Prediction of protein structural class using tri-gram probabilities of position-specific scoring matrix and recursive feature elimination,” </w:t>
      </w:r>
      <w:r w:rsidRPr="00DB0748">
        <w:rPr>
          <w:i/>
          <w:iCs/>
          <w:noProof/>
        </w:rPr>
        <w:t>Amino Acids</w:t>
      </w:r>
      <w:r w:rsidRPr="00DB0748">
        <w:rPr>
          <w:noProof/>
        </w:rPr>
        <w:t>, 2015.</w:t>
      </w:r>
    </w:p>
    <w:p w14:paraId="64FAD2EB" w14:textId="77777777" w:rsidR="00DB0748" w:rsidRPr="00DB0748" w:rsidRDefault="00DB0748" w:rsidP="00DB0748">
      <w:pPr>
        <w:widowControl w:val="0"/>
        <w:autoSpaceDE w:val="0"/>
        <w:autoSpaceDN w:val="0"/>
        <w:adjustRightInd w:val="0"/>
        <w:ind w:left="640" w:hanging="640"/>
        <w:rPr>
          <w:noProof/>
        </w:rPr>
      </w:pPr>
      <w:r w:rsidRPr="00DB0748">
        <w:rPr>
          <w:noProof/>
        </w:rPr>
        <w:t>[75]</w:t>
      </w:r>
      <w:r w:rsidRPr="00DB0748">
        <w:rPr>
          <w:noProof/>
        </w:rPr>
        <w:tab/>
        <w:t xml:space="preserve">L. Zhang, X. Zhao, and L. Kong, “Predict protein structural class for low-similarity sequences by evolutionary difference information into the general form of Chou[U+05F3]s pseudo amino acid composition,” </w:t>
      </w:r>
      <w:r w:rsidRPr="00DB0748">
        <w:rPr>
          <w:i/>
          <w:iCs/>
          <w:noProof/>
        </w:rPr>
        <w:t>J. Theor. Biol.</w:t>
      </w:r>
      <w:r w:rsidRPr="00DB0748">
        <w:rPr>
          <w:noProof/>
        </w:rPr>
        <w:t>, 2014.</w:t>
      </w:r>
    </w:p>
    <w:p w14:paraId="057A5C1D" w14:textId="77777777" w:rsidR="00DB0748" w:rsidRPr="00DB0748" w:rsidRDefault="00DB0748" w:rsidP="00DB0748">
      <w:pPr>
        <w:widowControl w:val="0"/>
        <w:autoSpaceDE w:val="0"/>
        <w:autoSpaceDN w:val="0"/>
        <w:adjustRightInd w:val="0"/>
        <w:ind w:left="640" w:hanging="640"/>
        <w:rPr>
          <w:noProof/>
        </w:rPr>
      </w:pPr>
      <w:r w:rsidRPr="00DB0748">
        <w:rPr>
          <w:noProof/>
        </w:rPr>
        <w:t>[76]</w:t>
      </w:r>
      <w:r w:rsidRPr="00DB0748">
        <w:rPr>
          <w:noProof/>
        </w:rPr>
        <w:tab/>
        <w:t xml:space="preserve">S. Zhang, F. Ye, and X. Yuan, “Using principal component analysis and support vector machine to predict protein structural class for low-similarity sequences via PSSM,” </w:t>
      </w:r>
      <w:r w:rsidRPr="00DB0748">
        <w:rPr>
          <w:i/>
          <w:iCs/>
          <w:noProof/>
        </w:rPr>
        <w:t>J. Biomol. Struct. Dyn.</w:t>
      </w:r>
      <w:r w:rsidRPr="00DB0748">
        <w:rPr>
          <w:noProof/>
        </w:rPr>
        <w:t>, 2012.</w:t>
      </w:r>
    </w:p>
    <w:p w14:paraId="422C76BD" w14:textId="77777777" w:rsidR="00DB0748" w:rsidRPr="00DB0748" w:rsidRDefault="00DB0748" w:rsidP="00DB0748">
      <w:pPr>
        <w:widowControl w:val="0"/>
        <w:autoSpaceDE w:val="0"/>
        <w:autoSpaceDN w:val="0"/>
        <w:adjustRightInd w:val="0"/>
        <w:ind w:left="640" w:hanging="640"/>
        <w:rPr>
          <w:noProof/>
        </w:rPr>
      </w:pPr>
      <w:r w:rsidRPr="00DB0748">
        <w:rPr>
          <w:noProof/>
        </w:rPr>
        <w:t>[77]</w:t>
      </w:r>
      <w:r w:rsidRPr="00DB0748">
        <w:rPr>
          <w:noProof/>
        </w:rPr>
        <w:tab/>
        <w:t xml:space="preserve">H. Saini, G. Raicar, S. Lal, A. Dehzangi, S. Imoto, and A. Sharma, “Protein Fold Recognition Using Genetic Algorithm Optimized Voting Scheme and Profile Bigram,” </w:t>
      </w:r>
      <w:r w:rsidRPr="00DB0748">
        <w:rPr>
          <w:i/>
          <w:iCs/>
          <w:noProof/>
        </w:rPr>
        <w:t>J. Softw.</w:t>
      </w:r>
      <w:r w:rsidRPr="00DB0748">
        <w:rPr>
          <w:noProof/>
        </w:rPr>
        <w:t>, 2016.</w:t>
      </w:r>
    </w:p>
    <w:p w14:paraId="3ED3FEF6" w14:textId="77777777" w:rsidR="00DB0748" w:rsidRPr="00DB0748" w:rsidRDefault="00DB0748" w:rsidP="00DB0748">
      <w:pPr>
        <w:widowControl w:val="0"/>
        <w:autoSpaceDE w:val="0"/>
        <w:autoSpaceDN w:val="0"/>
        <w:adjustRightInd w:val="0"/>
        <w:ind w:left="640" w:hanging="640"/>
        <w:rPr>
          <w:noProof/>
        </w:rPr>
      </w:pPr>
      <w:r w:rsidRPr="00DB0748">
        <w:rPr>
          <w:noProof/>
        </w:rPr>
        <w:t>[78]</w:t>
      </w:r>
      <w:r w:rsidRPr="00DB0748">
        <w:rPr>
          <w:noProof/>
        </w:rPr>
        <w:tab/>
        <w:t xml:space="preserve">J. Zahiri, O. Yaghoubi, M. Mohammad-Noori, R. Ebrahimpour, and A. Masoudi-Nejad, </w:t>
      </w:r>
      <w:r w:rsidRPr="00DB0748">
        <w:rPr>
          <w:noProof/>
        </w:rPr>
        <w:lastRenderedPageBreak/>
        <w:t xml:space="preserve">“PPIevo: Protein-protein interaction prediction from PSSM based evolutionary information,” </w:t>
      </w:r>
      <w:r w:rsidRPr="00DB0748">
        <w:rPr>
          <w:i/>
          <w:iCs/>
          <w:noProof/>
        </w:rPr>
        <w:t>Genomics</w:t>
      </w:r>
      <w:r w:rsidRPr="00DB0748">
        <w:rPr>
          <w:noProof/>
        </w:rPr>
        <w:t>, 2013.</w:t>
      </w:r>
    </w:p>
    <w:p w14:paraId="65E8F616" w14:textId="77777777" w:rsidR="00DB0748" w:rsidRPr="00DB0748" w:rsidRDefault="00DB0748" w:rsidP="00DB0748">
      <w:pPr>
        <w:widowControl w:val="0"/>
        <w:autoSpaceDE w:val="0"/>
        <w:autoSpaceDN w:val="0"/>
        <w:adjustRightInd w:val="0"/>
        <w:ind w:left="640" w:hanging="640"/>
        <w:rPr>
          <w:noProof/>
        </w:rPr>
      </w:pPr>
      <w:r w:rsidRPr="00DB0748">
        <w:rPr>
          <w:noProof/>
        </w:rPr>
        <w:t>[79]</w:t>
      </w:r>
      <w:r w:rsidRPr="00DB0748">
        <w:rPr>
          <w:noProof/>
        </w:rPr>
        <w:tab/>
        <w:t xml:space="preserve">K. C. Chou and H. Bin Shen, “MemType-2L: A Web server for predicting membrane proteins and their types by incorporating evolution information through Pse-PSSM,” </w:t>
      </w:r>
      <w:r w:rsidRPr="00DB0748">
        <w:rPr>
          <w:i/>
          <w:iCs/>
          <w:noProof/>
        </w:rPr>
        <w:t>Biochem. Biophys. Res. Commun.</w:t>
      </w:r>
      <w:r w:rsidRPr="00DB0748">
        <w:rPr>
          <w:noProof/>
        </w:rPr>
        <w:t>, 2007.</w:t>
      </w:r>
    </w:p>
    <w:p w14:paraId="35359836" w14:textId="77777777" w:rsidR="00DB0748" w:rsidRPr="00DB0748" w:rsidRDefault="00DB0748" w:rsidP="00DB0748">
      <w:pPr>
        <w:widowControl w:val="0"/>
        <w:autoSpaceDE w:val="0"/>
        <w:autoSpaceDN w:val="0"/>
        <w:adjustRightInd w:val="0"/>
        <w:ind w:left="640" w:hanging="640"/>
        <w:rPr>
          <w:noProof/>
        </w:rPr>
      </w:pPr>
      <w:r w:rsidRPr="00DB0748">
        <w:rPr>
          <w:noProof/>
        </w:rPr>
        <w:t>[80]</w:t>
      </w:r>
      <w:r w:rsidRPr="00DB0748">
        <w:rPr>
          <w:noProof/>
        </w:rPr>
        <w:tab/>
        <w:t xml:space="preserve">E. Y. T. Juan, W. J. Li, J. H. Jhang, and C. H. Chiu, “Predicting protein subcellular localizations for gram-negative bacteria using DP-PSSM and support vector machines,” in </w:t>
      </w:r>
      <w:r w:rsidRPr="00DB0748">
        <w:rPr>
          <w:i/>
          <w:iCs/>
          <w:noProof/>
        </w:rPr>
        <w:t>Proceedings of the International Conference on Complex, Intelligent and Software Intensive Systems, CISIS 2009</w:t>
      </w:r>
      <w:r w:rsidRPr="00DB0748">
        <w:rPr>
          <w:noProof/>
        </w:rPr>
        <w:t>, 2009.</w:t>
      </w:r>
    </w:p>
    <w:p w14:paraId="641D30DF" w14:textId="77777777" w:rsidR="00DB0748" w:rsidRPr="00DB0748" w:rsidRDefault="00DB0748" w:rsidP="00DB0748">
      <w:pPr>
        <w:widowControl w:val="0"/>
        <w:autoSpaceDE w:val="0"/>
        <w:autoSpaceDN w:val="0"/>
        <w:adjustRightInd w:val="0"/>
        <w:ind w:left="640" w:hanging="640"/>
        <w:rPr>
          <w:noProof/>
        </w:rPr>
      </w:pPr>
      <w:r w:rsidRPr="00DB0748">
        <w:rPr>
          <w:noProof/>
        </w:rPr>
        <w:t>[81]</w:t>
      </w:r>
      <w:r w:rsidRPr="00DB0748">
        <w:rPr>
          <w:noProof/>
        </w:rPr>
        <w:tab/>
        <w:t xml:space="preserve">L. Zou, C. Nan, F. Hu, and J. Hancock, “Accurate prediction of bacterial type IV secreted effectors using amino acid composition and PSSM profiles,” </w:t>
      </w:r>
      <w:r w:rsidRPr="00DB0748">
        <w:rPr>
          <w:i/>
          <w:iCs/>
          <w:noProof/>
        </w:rPr>
        <w:t>Bioinformatics</w:t>
      </w:r>
      <w:r w:rsidRPr="00DB0748">
        <w:rPr>
          <w:noProof/>
        </w:rPr>
        <w:t>, 2013.</w:t>
      </w:r>
    </w:p>
    <w:p w14:paraId="4EE8D25F" w14:textId="77777777" w:rsidR="00DB0748" w:rsidRPr="00DB0748" w:rsidRDefault="00DB0748" w:rsidP="00DB0748">
      <w:pPr>
        <w:widowControl w:val="0"/>
        <w:autoSpaceDE w:val="0"/>
        <w:autoSpaceDN w:val="0"/>
        <w:adjustRightInd w:val="0"/>
        <w:ind w:left="640" w:hanging="640"/>
        <w:rPr>
          <w:noProof/>
        </w:rPr>
      </w:pPr>
      <w:r w:rsidRPr="00DB0748">
        <w:rPr>
          <w:noProof/>
        </w:rPr>
        <w:t>[82]</w:t>
      </w:r>
      <w:r w:rsidRPr="00DB0748">
        <w:rPr>
          <w:noProof/>
        </w:rPr>
        <w:tab/>
        <w:t xml:space="preserve">C. W. Cheng, E. C. Y. Su, J. K. Hwang, T. Y. Sung, and W. L. Hsu, “Predicting RNA-binding sites of proteins using support vector machines and evolutionary information,” in </w:t>
      </w:r>
      <w:r w:rsidRPr="00DB0748">
        <w:rPr>
          <w:i/>
          <w:iCs/>
          <w:noProof/>
        </w:rPr>
        <w:t>BMC Bioinformatics</w:t>
      </w:r>
      <w:r w:rsidRPr="00DB0748">
        <w:rPr>
          <w:noProof/>
        </w:rPr>
        <w:t>, 2008.</w:t>
      </w:r>
    </w:p>
    <w:p w14:paraId="54DB6DE9" w14:textId="77777777" w:rsidR="00DB0748" w:rsidRPr="00DB0748" w:rsidRDefault="00DB0748" w:rsidP="00DB0748">
      <w:pPr>
        <w:widowControl w:val="0"/>
        <w:autoSpaceDE w:val="0"/>
        <w:autoSpaceDN w:val="0"/>
        <w:adjustRightInd w:val="0"/>
        <w:ind w:left="640" w:hanging="640"/>
        <w:rPr>
          <w:noProof/>
        </w:rPr>
      </w:pPr>
      <w:r w:rsidRPr="00DB0748">
        <w:rPr>
          <w:noProof/>
        </w:rPr>
        <w:t>[83]</w:t>
      </w:r>
      <w:r w:rsidRPr="00DB0748">
        <w:rPr>
          <w:noProof/>
        </w:rPr>
        <w:tab/>
        <w:t xml:space="preserve">J. C. Jeong, X. Lin, and X. W. Chen, “On position-specific scoring matrix for protein function prediction,” </w:t>
      </w:r>
      <w:r w:rsidRPr="00DB0748">
        <w:rPr>
          <w:i/>
          <w:iCs/>
          <w:noProof/>
        </w:rPr>
        <w:t>IEEE/ACM Trans. Comput. Biol. Bioinforma.</w:t>
      </w:r>
      <w:r w:rsidRPr="00DB0748">
        <w:rPr>
          <w:noProof/>
        </w:rPr>
        <w:t>, 2011.</w:t>
      </w:r>
    </w:p>
    <w:p w14:paraId="011476F7" w14:textId="77777777" w:rsidR="00DB0748" w:rsidRPr="00DB0748" w:rsidRDefault="00DB0748" w:rsidP="00DB0748">
      <w:pPr>
        <w:widowControl w:val="0"/>
        <w:autoSpaceDE w:val="0"/>
        <w:autoSpaceDN w:val="0"/>
        <w:adjustRightInd w:val="0"/>
        <w:ind w:left="640" w:hanging="640"/>
        <w:rPr>
          <w:noProof/>
        </w:rPr>
      </w:pPr>
      <w:r w:rsidRPr="00DB0748">
        <w:rPr>
          <w:noProof/>
        </w:rPr>
        <w:t>[84]</w:t>
      </w:r>
      <w:r w:rsidRPr="00DB0748">
        <w:rPr>
          <w:noProof/>
        </w:rPr>
        <w:tab/>
        <w:t xml:space="preserve">J. Palme, S. Hochreiter, and U. Bodenhofer, “KeBABS: An R package for kernel-based analysis of biological sequences,” </w:t>
      </w:r>
      <w:r w:rsidRPr="00DB0748">
        <w:rPr>
          <w:i/>
          <w:iCs/>
          <w:noProof/>
        </w:rPr>
        <w:t>Bioinformatics</w:t>
      </w:r>
      <w:r w:rsidRPr="00DB0748">
        <w:rPr>
          <w:noProof/>
        </w:rPr>
        <w:t>, 2015.</w:t>
      </w:r>
    </w:p>
    <w:p w14:paraId="092483C0" w14:textId="77777777" w:rsidR="00DB0748" w:rsidRPr="00DB0748" w:rsidRDefault="00DB0748" w:rsidP="00DB0748">
      <w:pPr>
        <w:widowControl w:val="0"/>
        <w:autoSpaceDE w:val="0"/>
        <w:autoSpaceDN w:val="0"/>
        <w:adjustRightInd w:val="0"/>
        <w:ind w:left="640" w:hanging="640"/>
        <w:rPr>
          <w:noProof/>
        </w:rPr>
      </w:pPr>
      <w:r w:rsidRPr="00DB0748">
        <w:rPr>
          <w:noProof/>
        </w:rPr>
        <w:t>[85]</w:t>
      </w:r>
      <w:r w:rsidRPr="00DB0748">
        <w:rPr>
          <w:noProof/>
        </w:rPr>
        <w:tab/>
        <w:t xml:space="preserve">NumPy, “NumPy — NumPy,” </w:t>
      </w:r>
      <w:r w:rsidRPr="00DB0748">
        <w:rPr>
          <w:i/>
          <w:iCs/>
          <w:noProof/>
        </w:rPr>
        <w:t>NumPy Website</w:t>
      </w:r>
      <w:r w:rsidRPr="00DB0748">
        <w:rPr>
          <w:noProof/>
        </w:rPr>
        <w:t>, 2017. .</w:t>
      </w:r>
    </w:p>
    <w:p w14:paraId="58DF220F" w14:textId="77777777" w:rsidR="00DB0748" w:rsidRPr="00DB0748" w:rsidRDefault="00DB0748" w:rsidP="00DB0748">
      <w:pPr>
        <w:widowControl w:val="0"/>
        <w:autoSpaceDE w:val="0"/>
        <w:autoSpaceDN w:val="0"/>
        <w:adjustRightInd w:val="0"/>
        <w:ind w:left="640" w:hanging="640"/>
        <w:rPr>
          <w:noProof/>
        </w:rPr>
      </w:pPr>
      <w:r w:rsidRPr="00DB0748">
        <w:rPr>
          <w:noProof/>
        </w:rPr>
        <w:t>[86]</w:t>
      </w:r>
      <w:r w:rsidRPr="00DB0748">
        <w:rPr>
          <w:noProof/>
        </w:rPr>
        <w:tab/>
        <w:t xml:space="preserve">S. Kawashima and M. Kanehisa, “AAindex: Amino acid index database,” </w:t>
      </w:r>
      <w:r w:rsidRPr="00DB0748">
        <w:rPr>
          <w:i/>
          <w:iCs/>
          <w:noProof/>
        </w:rPr>
        <w:t>Nucleic Acids Research</w:t>
      </w:r>
      <w:r w:rsidRPr="00DB0748">
        <w:rPr>
          <w:noProof/>
        </w:rPr>
        <w:t>. 2000.</w:t>
      </w:r>
    </w:p>
    <w:p w14:paraId="032A7F78" w14:textId="77777777" w:rsidR="00DB0748" w:rsidRPr="00DB0748" w:rsidRDefault="00DB0748" w:rsidP="00DB0748">
      <w:pPr>
        <w:widowControl w:val="0"/>
        <w:autoSpaceDE w:val="0"/>
        <w:autoSpaceDN w:val="0"/>
        <w:adjustRightInd w:val="0"/>
        <w:ind w:left="640" w:hanging="640"/>
        <w:rPr>
          <w:noProof/>
        </w:rPr>
      </w:pPr>
      <w:r w:rsidRPr="00DB0748">
        <w:rPr>
          <w:noProof/>
        </w:rPr>
        <w:t>[87]</w:t>
      </w:r>
      <w:r w:rsidRPr="00DB0748">
        <w:rPr>
          <w:noProof/>
        </w:rPr>
        <w:tab/>
        <w:t xml:space="preserve">B. E. Suzek, H. Huang, P. McGarvey, R. Mazumder, and C. H. Wu, “UniRef: Comprehensive and non-redundant UniProt reference clusters,” </w:t>
      </w:r>
      <w:r w:rsidRPr="00DB0748">
        <w:rPr>
          <w:i/>
          <w:iCs/>
          <w:noProof/>
        </w:rPr>
        <w:t>Bioinformatics</w:t>
      </w:r>
      <w:r w:rsidRPr="00DB0748">
        <w:rPr>
          <w:noProof/>
        </w:rPr>
        <w:t>, 2007.</w:t>
      </w:r>
    </w:p>
    <w:p w14:paraId="1068CA81" w14:textId="77777777" w:rsidR="00DB0748" w:rsidRPr="00DB0748" w:rsidRDefault="00DB0748" w:rsidP="00DB0748">
      <w:pPr>
        <w:widowControl w:val="0"/>
        <w:autoSpaceDE w:val="0"/>
        <w:autoSpaceDN w:val="0"/>
        <w:adjustRightInd w:val="0"/>
        <w:ind w:left="640" w:hanging="640"/>
        <w:rPr>
          <w:noProof/>
        </w:rPr>
      </w:pPr>
      <w:r w:rsidRPr="00DB0748">
        <w:rPr>
          <w:noProof/>
        </w:rPr>
        <w:t>[88]</w:t>
      </w:r>
      <w:r w:rsidRPr="00DB0748">
        <w:rPr>
          <w:noProof/>
        </w:rPr>
        <w:tab/>
        <w:t xml:space="preserve">B. E. Boser, I. M. Guyon, and V. N. Vapnik, “Training algorithm for optimal margin classifiers,” in </w:t>
      </w:r>
      <w:r w:rsidRPr="00DB0748">
        <w:rPr>
          <w:i/>
          <w:iCs/>
          <w:noProof/>
        </w:rPr>
        <w:t>Proceedings of the Fifth Annual ACM Workshop on Computational Learning Theory</w:t>
      </w:r>
      <w:r w:rsidRPr="00DB0748">
        <w:rPr>
          <w:noProof/>
        </w:rPr>
        <w:t>, 1992.</w:t>
      </w:r>
    </w:p>
    <w:p w14:paraId="1F2D7B47" w14:textId="77777777" w:rsidR="00DB0748" w:rsidRPr="00DB0748" w:rsidRDefault="00DB0748" w:rsidP="00DB0748">
      <w:pPr>
        <w:widowControl w:val="0"/>
        <w:autoSpaceDE w:val="0"/>
        <w:autoSpaceDN w:val="0"/>
        <w:adjustRightInd w:val="0"/>
        <w:ind w:left="640" w:hanging="640"/>
        <w:rPr>
          <w:noProof/>
        </w:rPr>
      </w:pPr>
      <w:r w:rsidRPr="00DB0748">
        <w:rPr>
          <w:noProof/>
        </w:rPr>
        <w:t>[89]</w:t>
      </w:r>
      <w:r w:rsidRPr="00DB0748">
        <w:rPr>
          <w:noProof/>
        </w:rPr>
        <w:tab/>
        <w:t xml:space="preserve">M. Aly and &lt;malaa@caltech Edu&gt;, “Survey on multiclass classification methods,” </w:t>
      </w:r>
      <w:r w:rsidRPr="00DB0748">
        <w:rPr>
          <w:i/>
          <w:iCs/>
          <w:noProof/>
        </w:rPr>
        <w:t>Neural Netw</w:t>
      </w:r>
      <w:r w:rsidRPr="00DB0748">
        <w:rPr>
          <w:noProof/>
        </w:rPr>
        <w:t>, 2005.</w:t>
      </w:r>
    </w:p>
    <w:p w14:paraId="2EDF170E" w14:textId="77777777" w:rsidR="00DB0748" w:rsidRPr="00DB0748" w:rsidRDefault="00DB0748" w:rsidP="00DB0748">
      <w:pPr>
        <w:widowControl w:val="0"/>
        <w:autoSpaceDE w:val="0"/>
        <w:autoSpaceDN w:val="0"/>
        <w:adjustRightInd w:val="0"/>
        <w:ind w:left="640" w:hanging="640"/>
        <w:rPr>
          <w:noProof/>
        </w:rPr>
      </w:pPr>
      <w:r w:rsidRPr="00DB0748">
        <w:rPr>
          <w:noProof/>
        </w:rPr>
        <w:t>[90]</w:t>
      </w:r>
      <w:r w:rsidRPr="00DB0748">
        <w:rPr>
          <w:noProof/>
        </w:rPr>
        <w:tab/>
        <w:t xml:space="preserve">F. Pedregosa </w:t>
      </w:r>
      <w:r w:rsidRPr="00DB0748">
        <w:rPr>
          <w:i/>
          <w:iCs/>
          <w:noProof/>
        </w:rPr>
        <w:t>et al.</w:t>
      </w:r>
      <w:r w:rsidRPr="00DB0748">
        <w:rPr>
          <w:noProof/>
        </w:rPr>
        <w:t xml:space="preserve">, “Scikit-learn: Machine learning in Python,” </w:t>
      </w:r>
      <w:r w:rsidRPr="00DB0748">
        <w:rPr>
          <w:i/>
          <w:iCs/>
          <w:noProof/>
        </w:rPr>
        <w:t>J. Mach. Learn. Res.</w:t>
      </w:r>
      <w:r w:rsidRPr="00DB0748">
        <w:rPr>
          <w:noProof/>
        </w:rPr>
        <w:t>, 2011.</w:t>
      </w:r>
    </w:p>
    <w:p w14:paraId="3F8439C5" w14:textId="77777777" w:rsidR="00DB0748" w:rsidRPr="00DB0748" w:rsidRDefault="00DB0748" w:rsidP="00DB0748">
      <w:pPr>
        <w:widowControl w:val="0"/>
        <w:autoSpaceDE w:val="0"/>
        <w:autoSpaceDN w:val="0"/>
        <w:adjustRightInd w:val="0"/>
        <w:ind w:left="640" w:hanging="640"/>
        <w:rPr>
          <w:noProof/>
        </w:rPr>
      </w:pPr>
      <w:r w:rsidRPr="00DB0748">
        <w:rPr>
          <w:noProof/>
        </w:rPr>
        <w:t>[91]</w:t>
      </w:r>
      <w:r w:rsidRPr="00DB0748">
        <w:rPr>
          <w:noProof/>
        </w:rPr>
        <w:tab/>
        <w:t xml:space="preserve">G. P. Rédei, “BLASTP,” in </w:t>
      </w:r>
      <w:r w:rsidRPr="00DB0748">
        <w:rPr>
          <w:i/>
          <w:iCs/>
          <w:noProof/>
        </w:rPr>
        <w:t>Encyclopedia of Genetics, Genomics, Proteomics and Informatics</w:t>
      </w:r>
      <w:r w:rsidRPr="00DB0748">
        <w:rPr>
          <w:noProof/>
        </w:rPr>
        <w:t>, 2008.</w:t>
      </w:r>
    </w:p>
    <w:p w14:paraId="6C433BE4" w14:textId="5BF91337" w:rsidR="00FE4F3B" w:rsidRPr="00FE4F3B" w:rsidRDefault="00F71C4F" w:rsidP="00206617">
      <w:pPr>
        <w:widowControl w:val="0"/>
        <w:autoSpaceDE w:val="0"/>
        <w:autoSpaceDN w:val="0"/>
        <w:adjustRightInd w:val="0"/>
        <w:ind w:left="640" w:hanging="640"/>
      </w:pPr>
      <w:r>
        <w:fldChar w:fldCharType="end"/>
      </w:r>
    </w:p>
    <w:sectPr w:rsidR="00FE4F3B" w:rsidRPr="00FE4F3B" w:rsidSect="00394C4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Mike Jindra" w:date="2021-03-02T10:22:00Z" w:initials="MJ">
    <w:p w14:paraId="4E8B230B" w14:textId="36277B4B" w:rsidR="00642F17" w:rsidRDefault="00642F17">
      <w:pPr>
        <w:pStyle w:val="CommentText"/>
      </w:pPr>
      <w:r>
        <w:rPr>
          <w:rStyle w:val="CommentReference"/>
        </w:rPr>
        <w:annotationRef/>
      </w:r>
      <w:r>
        <w:t xml:space="preserve">I meant alcohols in this piece. Synthetic processes to free fatty acids are not industrially relevant because ag sources are </w:t>
      </w:r>
      <w:proofErr w:type="gramStart"/>
      <w:r>
        <w:t>available</w:t>
      </w:r>
      <w:proofErr w:type="gramEnd"/>
    </w:p>
  </w:comment>
  <w:comment w:id="48" w:author="Banerjee, Deepro" w:date="2021-02-28T09:39:00Z" w:initials="BD">
    <w:p w14:paraId="5F0F2F29" w14:textId="75B03043" w:rsidR="00642F17" w:rsidRDefault="00642F17">
      <w:pPr>
        <w:pStyle w:val="CommentText"/>
      </w:pPr>
      <w:r>
        <w:rPr>
          <w:rStyle w:val="CommentReference"/>
        </w:rPr>
        <w:annotationRef/>
      </w:r>
      <w:r>
        <w:t>Something novel about acyl ACP TE substrate specificity characterization.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E8B230B" w15:done="0"/>
  <w15:commentEx w15:paraId="5F0F2F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8904D" w16cex:dateUtc="2021-03-02T16:22:00Z"/>
  <w16cex:commentExtensible w16cex:durableId="23E5E33B" w16cex:dateUtc="2021-02-28T16: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E8B230B" w16cid:durableId="23E8904D"/>
  <w16cid:commentId w16cid:paraId="5F0F2F29" w16cid:durableId="23E5E3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254822"/>
    <w:multiLevelType w:val="hybridMultilevel"/>
    <w:tmpl w:val="E8EC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ke Jindra">
    <w15:presenceInfo w15:providerId="None" w15:userId="Mike Jindra"/>
  </w15:person>
  <w15:person w15:author="Banerjee, Deepro">
    <w15:presenceInfo w15:providerId="AD" w15:userId="S::dzb5732@psu.edu::59bb156d-7516-4212-a860-9ec41fb041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F8"/>
    <w:rsid w:val="00001F2D"/>
    <w:rsid w:val="00006D63"/>
    <w:rsid w:val="0001009E"/>
    <w:rsid w:val="0001231C"/>
    <w:rsid w:val="00024A1B"/>
    <w:rsid w:val="000256FA"/>
    <w:rsid w:val="0002703C"/>
    <w:rsid w:val="00030EE4"/>
    <w:rsid w:val="00055654"/>
    <w:rsid w:val="000667FA"/>
    <w:rsid w:val="00073147"/>
    <w:rsid w:val="000759BB"/>
    <w:rsid w:val="000841E8"/>
    <w:rsid w:val="000871F8"/>
    <w:rsid w:val="000879E1"/>
    <w:rsid w:val="00092FCC"/>
    <w:rsid w:val="00093409"/>
    <w:rsid w:val="000B37BE"/>
    <w:rsid w:val="000B76BD"/>
    <w:rsid w:val="000C4997"/>
    <w:rsid w:val="000D54C8"/>
    <w:rsid w:val="000D76C5"/>
    <w:rsid w:val="000E4F12"/>
    <w:rsid w:val="00103A7B"/>
    <w:rsid w:val="00103D10"/>
    <w:rsid w:val="00105045"/>
    <w:rsid w:val="001104BF"/>
    <w:rsid w:val="00110CDC"/>
    <w:rsid w:val="00130F18"/>
    <w:rsid w:val="00131486"/>
    <w:rsid w:val="00147608"/>
    <w:rsid w:val="00156EAF"/>
    <w:rsid w:val="00163287"/>
    <w:rsid w:val="00165B22"/>
    <w:rsid w:val="001665F3"/>
    <w:rsid w:val="0019236C"/>
    <w:rsid w:val="0019466C"/>
    <w:rsid w:val="001B5896"/>
    <w:rsid w:val="001C10CF"/>
    <w:rsid w:val="001F1E28"/>
    <w:rsid w:val="001F6CE6"/>
    <w:rsid w:val="00202799"/>
    <w:rsid w:val="00206617"/>
    <w:rsid w:val="00213DA7"/>
    <w:rsid w:val="00214431"/>
    <w:rsid w:val="00214708"/>
    <w:rsid w:val="0021760C"/>
    <w:rsid w:val="00220543"/>
    <w:rsid w:val="002218F9"/>
    <w:rsid w:val="002238BE"/>
    <w:rsid w:val="00226DA9"/>
    <w:rsid w:val="00230B12"/>
    <w:rsid w:val="002379EB"/>
    <w:rsid w:val="00240946"/>
    <w:rsid w:val="00241A2F"/>
    <w:rsid w:val="00241A8A"/>
    <w:rsid w:val="00251011"/>
    <w:rsid w:val="0025135D"/>
    <w:rsid w:val="00252DF8"/>
    <w:rsid w:val="00261649"/>
    <w:rsid w:val="00264BF4"/>
    <w:rsid w:val="0028247A"/>
    <w:rsid w:val="002A22A2"/>
    <w:rsid w:val="002A39E0"/>
    <w:rsid w:val="002A42BF"/>
    <w:rsid w:val="002A71CF"/>
    <w:rsid w:val="002B4095"/>
    <w:rsid w:val="002B6DAA"/>
    <w:rsid w:val="002C3D84"/>
    <w:rsid w:val="002D799E"/>
    <w:rsid w:val="002E3181"/>
    <w:rsid w:val="002E4FC9"/>
    <w:rsid w:val="002E5D60"/>
    <w:rsid w:val="003077B2"/>
    <w:rsid w:val="00313E8E"/>
    <w:rsid w:val="00316422"/>
    <w:rsid w:val="00320921"/>
    <w:rsid w:val="00333929"/>
    <w:rsid w:val="00333E87"/>
    <w:rsid w:val="00334696"/>
    <w:rsid w:val="00342D77"/>
    <w:rsid w:val="003432D1"/>
    <w:rsid w:val="00350D82"/>
    <w:rsid w:val="00361DBF"/>
    <w:rsid w:val="003653CC"/>
    <w:rsid w:val="003723A5"/>
    <w:rsid w:val="003747B3"/>
    <w:rsid w:val="00374ADF"/>
    <w:rsid w:val="00376A88"/>
    <w:rsid w:val="00380AC3"/>
    <w:rsid w:val="00394850"/>
    <w:rsid w:val="00394C46"/>
    <w:rsid w:val="0039613A"/>
    <w:rsid w:val="003A7485"/>
    <w:rsid w:val="003B1D83"/>
    <w:rsid w:val="003B65B6"/>
    <w:rsid w:val="003B700C"/>
    <w:rsid w:val="003C30BD"/>
    <w:rsid w:val="003C4032"/>
    <w:rsid w:val="003C532A"/>
    <w:rsid w:val="003D052E"/>
    <w:rsid w:val="003D12DD"/>
    <w:rsid w:val="003D48DB"/>
    <w:rsid w:val="003E0020"/>
    <w:rsid w:val="003E0F2B"/>
    <w:rsid w:val="003E2039"/>
    <w:rsid w:val="003E370E"/>
    <w:rsid w:val="003E61A7"/>
    <w:rsid w:val="003F168C"/>
    <w:rsid w:val="004005FD"/>
    <w:rsid w:val="004007A6"/>
    <w:rsid w:val="004016C0"/>
    <w:rsid w:val="00404500"/>
    <w:rsid w:val="0041414D"/>
    <w:rsid w:val="00433BF5"/>
    <w:rsid w:val="00435250"/>
    <w:rsid w:val="004378E0"/>
    <w:rsid w:val="00451622"/>
    <w:rsid w:val="00451DEA"/>
    <w:rsid w:val="00453B27"/>
    <w:rsid w:val="004558A2"/>
    <w:rsid w:val="00460DC5"/>
    <w:rsid w:val="00461155"/>
    <w:rsid w:val="004660B8"/>
    <w:rsid w:val="00484B10"/>
    <w:rsid w:val="00485A0F"/>
    <w:rsid w:val="00487170"/>
    <w:rsid w:val="004909A7"/>
    <w:rsid w:val="004B3031"/>
    <w:rsid w:val="004B6806"/>
    <w:rsid w:val="004C17D6"/>
    <w:rsid w:val="004C5A41"/>
    <w:rsid w:val="004D3519"/>
    <w:rsid w:val="004E7DB4"/>
    <w:rsid w:val="004F1A12"/>
    <w:rsid w:val="004F26FC"/>
    <w:rsid w:val="004F51A2"/>
    <w:rsid w:val="004F5755"/>
    <w:rsid w:val="005020FA"/>
    <w:rsid w:val="005031FD"/>
    <w:rsid w:val="00520784"/>
    <w:rsid w:val="0052298B"/>
    <w:rsid w:val="00526AC6"/>
    <w:rsid w:val="005365B9"/>
    <w:rsid w:val="00543DBA"/>
    <w:rsid w:val="00544156"/>
    <w:rsid w:val="00551EA1"/>
    <w:rsid w:val="00555405"/>
    <w:rsid w:val="00566D0D"/>
    <w:rsid w:val="005815C4"/>
    <w:rsid w:val="0058206B"/>
    <w:rsid w:val="005837FD"/>
    <w:rsid w:val="005930BC"/>
    <w:rsid w:val="005A1606"/>
    <w:rsid w:val="005A3D95"/>
    <w:rsid w:val="005A3ED7"/>
    <w:rsid w:val="005B154A"/>
    <w:rsid w:val="005B50BF"/>
    <w:rsid w:val="005C4449"/>
    <w:rsid w:val="005D0791"/>
    <w:rsid w:val="005D1CDB"/>
    <w:rsid w:val="005D3511"/>
    <w:rsid w:val="005D52E3"/>
    <w:rsid w:val="005E2453"/>
    <w:rsid w:val="005E46E7"/>
    <w:rsid w:val="005E7E98"/>
    <w:rsid w:val="005F3ACB"/>
    <w:rsid w:val="005F68BE"/>
    <w:rsid w:val="00603045"/>
    <w:rsid w:val="00613613"/>
    <w:rsid w:val="00616F3E"/>
    <w:rsid w:val="006179F6"/>
    <w:rsid w:val="00620141"/>
    <w:rsid w:val="00620A13"/>
    <w:rsid w:val="00633198"/>
    <w:rsid w:val="00642825"/>
    <w:rsid w:val="00642F17"/>
    <w:rsid w:val="00647576"/>
    <w:rsid w:val="00651092"/>
    <w:rsid w:val="00671CD2"/>
    <w:rsid w:val="006807CA"/>
    <w:rsid w:val="00681358"/>
    <w:rsid w:val="0068626C"/>
    <w:rsid w:val="00686EDB"/>
    <w:rsid w:val="006A0F40"/>
    <w:rsid w:val="006A1F7D"/>
    <w:rsid w:val="006A4F39"/>
    <w:rsid w:val="006A7A12"/>
    <w:rsid w:val="006C0A54"/>
    <w:rsid w:val="006D1D82"/>
    <w:rsid w:val="006D214F"/>
    <w:rsid w:val="006D51B2"/>
    <w:rsid w:val="006E0D56"/>
    <w:rsid w:val="006E16CF"/>
    <w:rsid w:val="006E3302"/>
    <w:rsid w:val="006E376D"/>
    <w:rsid w:val="006E5DF3"/>
    <w:rsid w:val="006F14A3"/>
    <w:rsid w:val="00700681"/>
    <w:rsid w:val="00710AFD"/>
    <w:rsid w:val="007130AB"/>
    <w:rsid w:val="00715CF2"/>
    <w:rsid w:val="00716505"/>
    <w:rsid w:val="00716D69"/>
    <w:rsid w:val="00731E7C"/>
    <w:rsid w:val="007365B4"/>
    <w:rsid w:val="0073759E"/>
    <w:rsid w:val="007422C7"/>
    <w:rsid w:val="007426CC"/>
    <w:rsid w:val="00743D80"/>
    <w:rsid w:val="00743E0A"/>
    <w:rsid w:val="00743EB2"/>
    <w:rsid w:val="00750394"/>
    <w:rsid w:val="00760E6A"/>
    <w:rsid w:val="00762633"/>
    <w:rsid w:val="00764BB4"/>
    <w:rsid w:val="007706F5"/>
    <w:rsid w:val="00770C03"/>
    <w:rsid w:val="007748C3"/>
    <w:rsid w:val="00777848"/>
    <w:rsid w:val="00791ED6"/>
    <w:rsid w:val="007923C7"/>
    <w:rsid w:val="00793BE1"/>
    <w:rsid w:val="007947D7"/>
    <w:rsid w:val="007B2F57"/>
    <w:rsid w:val="007B735B"/>
    <w:rsid w:val="007C46AC"/>
    <w:rsid w:val="007C7A8E"/>
    <w:rsid w:val="007D6213"/>
    <w:rsid w:val="007E07C5"/>
    <w:rsid w:val="007E1763"/>
    <w:rsid w:val="007E4B07"/>
    <w:rsid w:val="007F2751"/>
    <w:rsid w:val="008031B3"/>
    <w:rsid w:val="0080517B"/>
    <w:rsid w:val="00805D5C"/>
    <w:rsid w:val="008169AA"/>
    <w:rsid w:val="00833D66"/>
    <w:rsid w:val="00835BFF"/>
    <w:rsid w:val="008510CD"/>
    <w:rsid w:val="00860631"/>
    <w:rsid w:val="00885966"/>
    <w:rsid w:val="008927C4"/>
    <w:rsid w:val="008955AF"/>
    <w:rsid w:val="00896505"/>
    <w:rsid w:val="008970E6"/>
    <w:rsid w:val="008A05F3"/>
    <w:rsid w:val="008A575C"/>
    <w:rsid w:val="008B4ABD"/>
    <w:rsid w:val="008B5D8D"/>
    <w:rsid w:val="008C1647"/>
    <w:rsid w:val="008C66EF"/>
    <w:rsid w:val="008C785B"/>
    <w:rsid w:val="008E4D9E"/>
    <w:rsid w:val="008E4FA9"/>
    <w:rsid w:val="008F38B1"/>
    <w:rsid w:val="00905443"/>
    <w:rsid w:val="00915F0C"/>
    <w:rsid w:val="00916488"/>
    <w:rsid w:val="00923CB9"/>
    <w:rsid w:val="009301B0"/>
    <w:rsid w:val="00937355"/>
    <w:rsid w:val="009400FC"/>
    <w:rsid w:val="0094502F"/>
    <w:rsid w:val="00945358"/>
    <w:rsid w:val="00953846"/>
    <w:rsid w:val="009611FD"/>
    <w:rsid w:val="00974BBA"/>
    <w:rsid w:val="00975D7F"/>
    <w:rsid w:val="00993A9B"/>
    <w:rsid w:val="00995ACC"/>
    <w:rsid w:val="009C46D7"/>
    <w:rsid w:val="009C56FB"/>
    <w:rsid w:val="009E2077"/>
    <w:rsid w:val="009E2C39"/>
    <w:rsid w:val="009E320C"/>
    <w:rsid w:val="009F0B50"/>
    <w:rsid w:val="009F1EA5"/>
    <w:rsid w:val="00A066FE"/>
    <w:rsid w:val="00A17E40"/>
    <w:rsid w:val="00A264A1"/>
    <w:rsid w:val="00A349B7"/>
    <w:rsid w:val="00A40B20"/>
    <w:rsid w:val="00A46CEE"/>
    <w:rsid w:val="00A61E10"/>
    <w:rsid w:val="00A626B1"/>
    <w:rsid w:val="00A70136"/>
    <w:rsid w:val="00A7297A"/>
    <w:rsid w:val="00A93E92"/>
    <w:rsid w:val="00A94FCA"/>
    <w:rsid w:val="00A958E3"/>
    <w:rsid w:val="00A96710"/>
    <w:rsid w:val="00AA102F"/>
    <w:rsid w:val="00AB08D3"/>
    <w:rsid w:val="00AB363B"/>
    <w:rsid w:val="00AB6139"/>
    <w:rsid w:val="00AC1E91"/>
    <w:rsid w:val="00AC33CA"/>
    <w:rsid w:val="00AD0238"/>
    <w:rsid w:val="00AD487C"/>
    <w:rsid w:val="00AD6125"/>
    <w:rsid w:val="00AD6650"/>
    <w:rsid w:val="00B0548F"/>
    <w:rsid w:val="00B06C76"/>
    <w:rsid w:val="00B07307"/>
    <w:rsid w:val="00B1593D"/>
    <w:rsid w:val="00B242D8"/>
    <w:rsid w:val="00B2492E"/>
    <w:rsid w:val="00B271BE"/>
    <w:rsid w:val="00B30BE8"/>
    <w:rsid w:val="00B32948"/>
    <w:rsid w:val="00B41895"/>
    <w:rsid w:val="00B502A0"/>
    <w:rsid w:val="00B5516B"/>
    <w:rsid w:val="00B8059B"/>
    <w:rsid w:val="00B80631"/>
    <w:rsid w:val="00B852C2"/>
    <w:rsid w:val="00B87E71"/>
    <w:rsid w:val="00B92FFD"/>
    <w:rsid w:val="00BA035B"/>
    <w:rsid w:val="00BA3E24"/>
    <w:rsid w:val="00BD1762"/>
    <w:rsid w:val="00BD74AE"/>
    <w:rsid w:val="00BE51F5"/>
    <w:rsid w:val="00BF3C99"/>
    <w:rsid w:val="00BF52DB"/>
    <w:rsid w:val="00BF6383"/>
    <w:rsid w:val="00C055E6"/>
    <w:rsid w:val="00C105F5"/>
    <w:rsid w:val="00C10757"/>
    <w:rsid w:val="00C10DDE"/>
    <w:rsid w:val="00C12657"/>
    <w:rsid w:val="00C15DD4"/>
    <w:rsid w:val="00C17264"/>
    <w:rsid w:val="00C3109E"/>
    <w:rsid w:val="00C34947"/>
    <w:rsid w:val="00C44A02"/>
    <w:rsid w:val="00C44DA3"/>
    <w:rsid w:val="00C47774"/>
    <w:rsid w:val="00C47D21"/>
    <w:rsid w:val="00C515E3"/>
    <w:rsid w:val="00C52468"/>
    <w:rsid w:val="00C62A38"/>
    <w:rsid w:val="00C75574"/>
    <w:rsid w:val="00C873C5"/>
    <w:rsid w:val="00C87CF0"/>
    <w:rsid w:val="00C957A9"/>
    <w:rsid w:val="00C96AA2"/>
    <w:rsid w:val="00CC1103"/>
    <w:rsid w:val="00CC1D45"/>
    <w:rsid w:val="00CC4172"/>
    <w:rsid w:val="00CC5B1F"/>
    <w:rsid w:val="00CD3158"/>
    <w:rsid w:val="00CD325A"/>
    <w:rsid w:val="00CD49D0"/>
    <w:rsid w:val="00CD5B8E"/>
    <w:rsid w:val="00CE52E1"/>
    <w:rsid w:val="00CE7FAF"/>
    <w:rsid w:val="00CF5E63"/>
    <w:rsid w:val="00D04496"/>
    <w:rsid w:val="00D13EA4"/>
    <w:rsid w:val="00D15562"/>
    <w:rsid w:val="00D32579"/>
    <w:rsid w:val="00D35581"/>
    <w:rsid w:val="00D379B6"/>
    <w:rsid w:val="00D4229C"/>
    <w:rsid w:val="00D56144"/>
    <w:rsid w:val="00D57D1C"/>
    <w:rsid w:val="00D646D1"/>
    <w:rsid w:val="00D7200A"/>
    <w:rsid w:val="00D7223F"/>
    <w:rsid w:val="00D75FCC"/>
    <w:rsid w:val="00D766D1"/>
    <w:rsid w:val="00D84877"/>
    <w:rsid w:val="00D84C1E"/>
    <w:rsid w:val="00D84CCC"/>
    <w:rsid w:val="00D9510F"/>
    <w:rsid w:val="00DA1F82"/>
    <w:rsid w:val="00DA3A89"/>
    <w:rsid w:val="00DB0748"/>
    <w:rsid w:val="00DB40A3"/>
    <w:rsid w:val="00DC1618"/>
    <w:rsid w:val="00DC2DBE"/>
    <w:rsid w:val="00DC5C9D"/>
    <w:rsid w:val="00DD3FAE"/>
    <w:rsid w:val="00DD567B"/>
    <w:rsid w:val="00DE4E15"/>
    <w:rsid w:val="00DF0D8C"/>
    <w:rsid w:val="00E068A4"/>
    <w:rsid w:val="00E079DB"/>
    <w:rsid w:val="00E11F00"/>
    <w:rsid w:val="00E138BD"/>
    <w:rsid w:val="00E1743B"/>
    <w:rsid w:val="00E21D56"/>
    <w:rsid w:val="00E32C53"/>
    <w:rsid w:val="00E434D3"/>
    <w:rsid w:val="00E43EBD"/>
    <w:rsid w:val="00E514DB"/>
    <w:rsid w:val="00E518E0"/>
    <w:rsid w:val="00E62E4F"/>
    <w:rsid w:val="00E63DB2"/>
    <w:rsid w:val="00E65C02"/>
    <w:rsid w:val="00E66187"/>
    <w:rsid w:val="00E67FB7"/>
    <w:rsid w:val="00E70630"/>
    <w:rsid w:val="00E7188A"/>
    <w:rsid w:val="00E72206"/>
    <w:rsid w:val="00E750FA"/>
    <w:rsid w:val="00E86D44"/>
    <w:rsid w:val="00E92BC2"/>
    <w:rsid w:val="00E9566B"/>
    <w:rsid w:val="00E97FAF"/>
    <w:rsid w:val="00EA257F"/>
    <w:rsid w:val="00EA5CAF"/>
    <w:rsid w:val="00EA6582"/>
    <w:rsid w:val="00EB4DCC"/>
    <w:rsid w:val="00EC48CB"/>
    <w:rsid w:val="00EC5169"/>
    <w:rsid w:val="00EC5306"/>
    <w:rsid w:val="00ED2DEE"/>
    <w:rsid w:val="00EE31EB"/>
    <w:rsid w:val="00EF48A3"/>
    <w:rsid w:val="00EF63B2"/>
    <w:rsid w:val="00F01257"/>
    <w:rsid w:val="00F020D7"/>
    <w:rsid w:val="00F048D7"/>
    <w:rsid w:val="00F148B6"/>
    <w:rsid w:val="00F22339"/>
    <w:rsid w:val="00F24535"/>
    <w:rsid w:val="00F2612C"/>
    <w:rsid w:val="00F35C4B"/>
    <w:rsid w:val="00F35DD3"/>
    <w:rsid w:val="00F40DF7"/>
    <w:rsid w:val="00F4715D"/>
    <w:rsid w:val="00F47D14"/>
    <w:rsid w:val="00F5194F"/>
    <w:rsid w:val="00F54801"/>
    <w:rsid w:val="00F60FA7"/>
    <w:rsid w:val="00F61F06"/>
    <w:rsid w:val="00F659AC"/>
    <w:rsid w:val="00F71C4F"/>
    <w:rsid w:val="00F765F8"/>
    <w:rsid w:val="00F771C3"/>
    <w:rsid w:val="00F837B3"/>
    <w:rsid w:val="00F878B8"/>
    <w:rsid w:val="00F9195A"/>
    <w:rsid w:val="00FA251D"/>
    <w:rsid w:val="00FA7329"/>
    <w:rsid w:val="00FB1F72"/>
    <w:rsid w:val="00FB4B5A"/>
    <w:rsid w:val="00FD335E"/>
    <w:rsid w:val="00FD7F73"/>
    <w:rsid w:val="00FE161E"/>
    <w:rsid w:val="00FE3DA2"/>
    <w:rsid w:val="00FE4F3B"/>
    <w:rsid w:val="00FE6BD6"/>
    <w:rsid w:val="00FE6EB8"/>
    <w:rsid w:val="00FE7C8A"/>
    <w:rsid w:val="00FF4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5D015"/>
  <w15:chartTrackingRefBased/>
  <w15:docId w15:val="{E7F51524-1AFF-AB4C-ACA2-8CC50119F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FCC"/>
    <w:pPr>
      <w:jc w:val="both"/>
    </w:pPr>
    <w:rPr>
      <w:rFonts w:ascii="Times New Roman" w:hAnsi="Times New Roman" w:cs="Times New Roman"/>
    </w:rPr>
  </w:style>
  <w:style w:type="paragraph" w:styleId="Heading1">
    <w:name w:val="heading 1"/>
    <w:basedOn w:val="Normal"/>
    <w:next w:val="Normal"/>
    <w:link w:val="Heading1Char"/>
    <w:uiPriority w:val="9"/>
    <w:qFormat/>
    <w:rsid w:val="005930BC"/>
    <w:pPr>
      <w:outlineLvl w:val="0"/>
    </w:pPr>
    <w:rPr>
      <w:b/>
      <w:bCs/>
      <w:sz w:val="32"/>
      <w:szCs w:val="32"/>
    </w:rPr>
  </w:style>
  <w:style w:type="paragraph" w:styleId="Heading2">
    <w:name w:val="heading 2"/>
    <w:basedOn w:val="Normal"/>
    <w:next w:val="Normal"/>
    <w:link w:val="Heading2Char"/>
    <w:uiPriority w:val="9"/>
    <w:unhideWhenUsed/>
    <w:qFormat/>
    <w:rsid w:val="005930BC"/>
    <w:pPr>
      <w:spacing w:line="360" w:lineRule="auto"/>
      <w:outlineLvl w:val="1"/>
    </w:pPr>
    <w:rPr>
      <w:b/>
      <w:bCs/>
      <w:sz w:val="30"/>
      <w:szCs w:val="30"/>
    </w:rPr>
  </w:style>
  <w:style w:type="paragraph" w:styleId="Heading3">
    <w:name w:val="heading 3"/>
    <w:basedOn w:val="Normal"/>
    <w:next w:val="Normal"/>
    <w:link w:val="Heading3Char"/>
    <w:uiPriority w:val="9"/>
    <w:unhideWhenUsed/>
    <w:qFormat/>
    <w:rsid w:val="005930BC"/>
    <w:pPr>
      <w:keepNext/>
      <w:keepLines/>
      <w:spacing w:before="40" w:line="360" w:lineRule="auto"/>
      <w:outlineLvl w:val="2"/>
    </w:pPr>
    <w:rPr>
      <w:rFonts w:eastAsiaTheme="majorEastAsia"/>
      <w:b/>
      <w:bCs/>
      <w:color w:val="000000" w:themeColor="text1"/>
      <w:sz w:val="26"/>
      <w:szCs w:val="26"/>
    </w:rPr>
  </w:style>
  <w:style w:type="paragraph" w:styleId="Heading4">
    <w:name w:val="heading 4"/>
    <w:basedOn w:val="Normal"/>
    <w:next w:val="Normal"/>
    <w:link w:val="Heading4Char"/>
    <w:uiPriority w:val="9"/>
    <w:unhideWhenUsed/>
    <w:qFormat/>
    <w:rsid w:val="005930BC"/>
    <w:pPr>
      <w:keepNext/>
      <w:keepLines/>
      <w:spacing w:before="40" w:line="276" w:lineRule="auto"/>
      <w:outlineLvl w:val="3"/>
    </w:pPr>
    <w:rPr>
      <w:rFonts w:eastAsiaTheme="majorEastAsia"/>
      <w:color w:val="000000" w:themeColor="text1"/>
      <w:sz w:val="26"/>
      <w:szCs w:val="26"/>
      <w:u w:val="single"/>
    </w:rPr>
  </w:style>
  <w:style w:type="paragraph" w:styleId="Heading5">
    <w:name w:val="heading 5"/>
    <w:basedOn w:val="Heading4"/>
    <w:next w:val="Normal"/>
    <w:link w:val="Heading5Char"/>
    <w:uiPriority w:val="9"/>
    <w:unhideWhenUsed/>
    <w:qFormat/>
    <w:rsid w:val="00860631"/>
    <w:pPr>
      <w:outlineLvl w:val="4"/>
    </w:pPr>
    <w:rPr>
      <w:i/>
      <w:iCs/>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0BC"/>
    <w:rPr>
      <w:rFonts w:ascii="Times New Roman" w:hAnsi="Times New Roman" w:cs="Times New Roman"/>
      <w:b/>
      <w:bCs/>
      <w:sz w:val="32"/>
      <w:szCs w:val="32"/>
    </w:rPr>
  </w:style>
  <w:style w:type="character" w:customStyle="1" w:styleId="Heading2Char">
    <w:name w:val="Heading 2 Char"/>
    <w:basedOn w:val="DefaultParagraphFont"/>
    <w:link w:val="Heading2"/>
    <w:uiPriority w:val="9"/>
    <w:rsid w:val="005930BC"/>
    <w:rPr>
      <w:rFonts w:ascii="Times New Roman" w:hAnsi="Times New Roman" w:cs="Times New Roman"/>
      <w:b/>
      <w:bCs/>
      <w:sz w:val="30"/>
      <w:szCs w:val="30"/>
    </w:rPr>
  </w:style>
  <w:style w:type="paragraph" w:styleId="BalloonText">
    <w:name w:val="Balloon Text"/>
    <w:basedOn w:val="Normal"/>
    <w:link w:val="BalloonTextChar"/>
    <w:uiPriority w:val="99"/>
    <w:semiHidden/>
    <w:unhideWhenUsed/>
    <w:rsid w:val="00252DF8"/>
    <w:rPr>
      <w:sz w:val="18"/>
      <w:szCs w:val="18"/>
    </w:rPr>
  </w:style>
  <w:style w:type="character" w:customStyle="1" w:styleId="BalloonTextChar">
    <w:name w:val="Balloon Text Char"/>
    <w:basedOn w:val="DefaultParagraphFont"/>
    <w:link w:val="BalloonText"/>
    <w:uiPriority w:val="99"/>
    <w:semiHidden/>
    <w:rsid w:val="00252DF8"/>
    <w:rPr>
      <w:rFonts w:ascii="Times New Roman" w:hAnsi="Times New Roman" w:cs="Times New Roman"/>
      <w:sz w:val="18"/>
      <w:szCs w:val="18"/>
    </w:rPr>
  </w:style>
  <w:style w:type="paragraph" w:styleId="ListParagraph">
    <w:name w:val="List Paragraph"/>
    <w:basedOn w:val="Normal"/>
    <w:uiPriority w:val="34"/>
    <w:qFormat/>
    <w:rsid w:val="003F168C"/>
    <w:pPr>
      <w:ind w:left="720"/>
      <w:contextualSpacing/>
    </w:pPr>
  </w:style>
  <w:style w:type="character" w:customStyle="1" w:styleId="Heading3Char">
    <w:name w:val="Heading 3 Char"/>
    <w:basedOn w:val="DefaultParagraphFont"/>
    <w:link w:val="Heading3"/>
    <w:uiPriority w:val="9"/>
    <w:rsid w:val="005930BC"/>
    <w:rPr>
      <w:rFonts w:ascii="Times New Roman" w:eastAsiaTheme="majorEastAsia" w:hAnsi="Times New Roman" w:cs="Times New Roman"/>
      <w:b/>
      <w:bCs/>
      <w:color w:val="000000" w:themeColor="text1"/>
      <w:sz w:val="26"/>
      <w:szCs w:val="26"/>
    </w:rPr>
  </w:style>
  <w:style w:type="character" w:customStyle="1" w:styleId="Heading4Char">
    <w:name w:val="Heading 4 Char"/>
    <w:basedOn w:val="DefaultParagraphFont"/>
    <w:link w:val="Heading4"/>
    <w:uiPriority w:val="9"/>
    <w:rsid w:val="005930BC"/>
    <w:rPr>
      <w:rFonts w:ascii="Times New Roman" w:eastAsiaTheme="majorEastAsia" w:hAnsi="Times New Roman" w:cs="Times New Roman"/>
      <w:color w:val="000000" w:themeColor="text1"/>
      <w:sz w:val="26"/>
      <w:szCs w:val="26"/>
      <w:u w:val="single"/>
    </w:rPr>
  </w:style>
  <w:style w:type="character" w:customStyle="1" w:styleId="Heading5Char">
    <w:name w:val="Heading 5 Char"/>
    <w:basedOn w:val="DefaultParagraphFont"/>
    <w:link w:val="Heading5"/>
    <w:uiPriority w:val="9"/>
    <w:rsid w:val="00860631"/>
    <w:rPr>
      <w:rFonts w:ascii="Times New Roman" w:eastAsiaTheme="majorEastAsia" w:hAnsi="Times New Roman" w:cs="Times New Roman"/>
      <w:i/>
      <w:iCs/>
      <w:color w:val="000000" w:themeColor="text1"/>
    </w:rPr>
  </w:style>
  <w:style w:type="character" w:styleId="Hyperlink">
    <w:name w:val="Hyperlink"/>
    <w:basedOn w:val="DefaultParagraphFont"/>
    <w:uiPriority w:val="99"/>
    <w:unhideWhenUsed/>
    <w:rsid w:val="00320921"/>
    <w:rPr>
      <w:color w:val="0563C1" w:themeColor="hyperlink"/>
      <w:u w:val="single"/>
    </w:rPr>
  </w:style>
  <w:style w:type="paragraph" w:styleId="Caption">
    <w:name w:val="caption"/>
    <w:basedOn w:val="Normal"/>
    <w:next w:val="Normal"/>
    <w:uiPriority w:val="35"/>
    <w:unhideWhenUsed/>
    <w:qFormat/>
    <w:rsid w:val="008169AA"/>
    <w:rPr>
      <w:sz w:val="20"/>
      <w:szCs w:val="20"/>
    </w:rPr>
  </w:style>
  <w:style w:type="character" w:styleId="UnresolvedMention">
    <w:name w:val="Unresolved Mention"/>
    <w:basedOn w:val="DefaultParagraphFont"/>
    <w:uiPriority w:val="99"/>
    <w:semiHidden/>
    <w:unhideWhenUsed/>
    <w:rsid w:val="0019466C"/>
    <w:rPr>
      <w:color w:val="605E5C"/>
      <w:shd w:val="clear" w:color="auto" w:fill="E1DFDD"/>
    </w:rPr>
  </w:style>
  <w:style w:type="paragraph" w:styleId="BodyText">
    <w:name w:val="Body Text"/>
    <w:basedOn w:val="Normal"/>
    <w:link w:val="BodyTextChar"/>
    <w:qFormat/>
    <w:rsid w:val="001104BF"/>
    <w:pPr>
      <w:spacing w:before="180" w:beforeAutospacing="1" w:after="180" w:afterAutospacing="1"/>
      <w:jc w:val="lowKashida"/>
    </w:pPr>
    <w:rPr>
      <w:rFonts w:cstheme="minorBidi"/>
      <w:color w:val="000000" w:themeColor="text1"/>
    </w:rPr>
  </w:style>
  <w:style w:type="character" w:customStyle="1" w:styleId="BodyTextChar">
    <w:name w:val="Body Text Char"/>
    <w:basedOn w:val="DefaultParagraphFont"/>
    <w:link w:val="BodyText"/>
    <w:rsid w:val="001104BF"/>
    <w:rPr>
      <w:rFonts w:ascii="Times New Roman" w:hAnsi="Times New Roman"/>
      <w:color w:val="000000" w:themeColor="text1"/>
    </w:rPr>
  </w:style>
  <w:style w:type="character" w:customStyle="1" w:styleId="nlm-addr-line">
    <w:name w:val="nlm-addr-line"/>
    <w:basedOn w:val="DefaultParagraphFont"/>
    <w:rsid w:val="001104BF"/>
  </w:style>
  <w:style w:type="paragraph" w:styleId="Subtitle">
    <w:name w:val="Subtitle"/>
    <w:basedOn w:val="NoSpacing"/>
    <w:next w:val="Normal"/>
    <w:link w:val="SubtitleChar"/>
    <w:uiPriority w:val="11"/>
    <w:qFormat/>
    <w:rsid w:val="001104BF"/>
    <w:pPr>
      <w:spacing w:line="276" w:lineRule="auto"/>
    </w:pPr>
    <w:rPr>
      <w:sz w:val="16"/>
      <w:szCs w:val="16"/>
    </w:rPr>
  </w:style>
  <w:style w:type="character" w:customStyle="1" w:styleId="SubtitleChar">
    <w:name w:val="Subtitle Char"/>
    <w:basedOn w:val="DefaultParagraphFont"/>
    <w:link w:val="Subtitle"/>
    <w:uiPriority w:val="11"/>
    <w:rsid w:val="001104BF"/>
    <w:rPr>
      <w:rFonts w:ascii="Times New Roman" w:hAnsi="Times New Roman" w:cs="Times New Roman"/>
      <w:sz w:val="16"/>
      <w:szCs w:val="16"/>
    </w:rPr>
  </w:style>
  <w:style w:type="paragraph" w:styleId="NoSpacing">
    <w:name w:val="No Spacing"/>
    <w:uiPriority w:val="1"/>
    <w:qFormat/>
    <w:rsid w:val="001104BF"/>
    <w:pPr>
      <w:jc w:val="both"/>
    </w:pPr>
    <w:rPr>
      <w:rFonts w:ascii="Times New Roman" w:hAnsi="Times New Roman" w:cs="Times New Roman"/>
    </w:rPr>
  </w:style>
  <w:style w:type="character" w:styleId="CommentReference">
    <w:name w:val="annotation reference"/>
    <w:basedOn w:val="DefaultParagraphFont"/>
    <w:uiPriority w:val="99"/>
    <w:semiHidden/>
    <w:unhideWhenUsed/>
    <w:rsid w:val="009C46D7"/>
    <w:rPr>
      <w:sz w:val="16"/>
      <w:szCs w:val="16"/>
    </w:rPr>
  </w:style>
  <w:style w:type="paragraph" w:styleId="CommentText">
    <w:name w:val="annotation text"/>
    <w:basedOn w:val="Normal"/>
    <w:link w:val="CommentTextChar"/>
    <w:uiPriority w:val="99"/>
    <w:unhideWhenUsed/>
    <w:rsid w:val="009C46D7"/>
    <w:rPr>
      <w:sz w:val="20"/>
      <w:szCs w:val="20"/>
    </w:rPr>
  </w:style>
  <w:style w:type="character" w:customStyle="1" w:styleId="CommentTextChar">
    <w:name w:val="Comment Text Char"/>
    <w:basedOn w:val="DefaultParagraphFont"/>
    <w:link w:val="CommentText"/>
    <w:uiPriority w:val="99"/>
    <w:rsid w:val="009C46D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C46D7"/>
    <w:rPr>
      <w:b/>
      <w:bCs/>
    </w:rPr>
  </w:style>
  <w:style w:type="character" w:customStyle="1" w:styleId="CommentSubjectChar">
    <w:name w:val="Comment Subject Char"/>
    <w:basedOn w:val="CommentTextChar"/>
    <w:link w:val="CommentSubject"/>
    <w:uiPriority w:val="99"/>
    <w:semiHidden/>
    <w:rsid w:val="009C46D7"/>
    <w:rPr>
      <w:rFonts w:ascii="Times New Roman" w:hAnsi="Times New Roman" w:cs="Times New Roman"/>
      <w:b/>
      <w:bCs/>
      <w:sz w:val="20"/>
      <w:szCs w:val="20"/>
    </w:rPr>
  </w:style>
  <w:style w:type="character" w:styleId="PlaceholderText">
    <w:name w:val="Placeholder Text"/>
    <w:basedOn w:val="DefaultParagraphFont"/>
    <w:uiPriority w:val="99"/>
    <w:semiHidden/>
    <w:rsid w:val="007F2751"/>
    <w:rPr>
      <w:color w:val="808080"/>
    </w:rPr>
  </w:style>
  <w:style w:type="character" w:styleId="FollowedHyperlink">
    <w:name w:val="FollowedHyperlink"/>
    <w:basedOn w:val="DefaultParagraphFont"/>
    <w:uiPriority w:val="99"/>
    <w:semiHidden/>
    <w:unhideWhenUsed/>
    <w:rsid w:val="00241A8A"/>
    <w:rPr>
      <w:color w:val="954F72" w:themeColor="followedHyperlink"/>
      <w:u w:val="single"/>
    </w:rPr>
  </w:style>
  <w:style w:type="character" w:styleId="SubtleReference">
    <w:name w:val="Subtle Reference"/>
    <w:aliases w:val="doc_hyperlink"/>
    <w:uiPriority w:val="31"/>
    <w:qFormat/>
    <w:rsid w:val="000841E8"/>
    <w:rPr>
      <w:u w:val="single"/>
    </w:rPr>
  </w:style>
  <w:style w:type="table" w:styleId="TableGrid">
    <w:name w:val="Table Grid"/>
    <w:basedOn w:val="TableNormal"/>
    <w:uiPriority w:val="39"/>
    <w:rsid w:val="009400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613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38D1C-5438-C849-95DB-DD1323DCF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2330</TotalTime>
  <Pages>34</Pages>
  <Words>66499</Words>
  <Characters>379048</Characters>
  <Application>Microsoft Office Word</Application>
  <DocSecurity>0</DocSecurity>
  <Lines>3158</Lines>
  <Paragraphs>889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Deepro</dc:creator>
  <cp:keywords/>
  <dc:description/>
  <cp:lastModifiedBy>Mike Jindra</cp:lastModifiedBy>
  <cp:revision>356</cp:revision>
  <dcterms:created xsi:type="dcterms:W3CDTF">2021-02-10T19:47:00Z</dcterms:created>
  <dcterms:modified xsi:type="dcterms:W3CDTF">2021-03-02T17:10:00Z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fecd10eb-ddaf-3f03-b70b-3cb4b358b090</vt:lpwstr>
  </property>
</Properties>
</file>
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E01AD" w14:textId="3F7416D9" w:rsidR="00677921" w:rsidRDefault="00D72442" w:rsidP="0051474C">
      <w:pPr>
        <w:jc w:val="both"/>
      </w:pPr>
      <w:r>
        <w:t xml:space="preserve">With the advancement of sequencing technology, there have been a growing number of uncharacterized or unannotated protein sequences. Experimentally determining their functionality is both costly and time consuming. Computational methods that are capable of automatically predicting the annotations </w:t>
      </w:r>
      <w:r w:rsidR="00B24101">
        <w:t xml:space="preserve">from protein sequences </w:t>
      </w:r>
      <w:r>
        <w:t>are the best alternative. Machine Learning based supervised classification algorithms have evolved as the go</w:t>
      </w:r>
      <w:r w:rsidR="007B5B8C">
        <w:t>-</w:t>
      </w:r>
      <w:r>
        <w:t xml:space="preserve">to method to solve this problem because of their ability to discern generalizable patterns from data. </w:t>
      </w:r>
      <w:r w:rsidRPr="00863974">
        <w:t xml:space="preserve">These methods require a </w:t>
      </w:r>
      <w:r w:rsidR="002D74B2" w:rsidRPr="00863974">
        <w:t>batch</w:t>
      </w:r>
      <w:r w:rsidRPr="00863974">
        <w:t xml:space="preserve"> of characterized (labelled) protein sequence</w:t>
      </w:r>
      <w:r w:rsidR="00864DA0" w:rsidRPr="00863974">
        <w:t>s</w:t>
      </w:r>
      <w:r w:rsidRPr="00863974">
        <w:t xml:space="preserve"> </w:t>
      </w:r>
      <w:r w:rsidR="00B24101" w:rsidRPr="00863974">
        <w:t xml:space="preserve">from which they learn a set of rules or patterns </w:t>
      </w:r>
      <w:r w:rsidR="00674062" w:rsidRPr="00863974">
        <w:t>employed to</w:t>
      </w:r>
      <w:r w:rsidR="00B24101" w:rsidRPr="00863974">
        <w:t xml:space="preserve"> functionally annotate new uncharacterized sequences</w:t>
      </w:r>
      <w:r w:rsidR="00B24101">
        <w:t>. However,</w:t>
      </w:r>
      <w:r w:rsidR="00E87125">
        <w:t xml:space="preserve"> </w:t>
      </w:r>
      <w:r w:rsidR="00B24101">
        <w:t xml:space="preserve">the characterized dataset </w:t>
      </w:r>
      <w:r w:rsidR="00E87125">
        <w:t xml:space="preserve">needs to </w:t>
      </w:r>
      <w:r w:rsidR="00B24101">
        <w:t xml:space="preserve">meet certain </w:t>
      </w:r>
      <w:r w:rsidR="00E87125">
        <w:t xml:space="preserve">rigid </w:t>
      </w:r>
      <w:r w:rsidR="00B24101">
        <w:t xml:space="preserve">specifications such </w:t>
      </w:r>
      <w:r w:rsidR="00E87125">
        <w:t>as balanced dataset, enough instances per category of labels, feature set independence among others, to ensure</w:t>
      </w:r>
      <w:r w:rsidR="00B24101">
        <w:t xml:space="preserve"> </w:t>
      </w:r>
      <w:r w:rsidR="00E87125">
        <w:t xml:space="preserve">generalizability of the </w:t>
      </w:r>
      <w:r w:rsidR="00B24101">
        <w:t>ML model</w:t>
      </w:r>
      <w:r w:rsidR="00E87125">
        <w:t xml:space="preserve">. </w:t>
      </w:r>
      <w:r w:rsidR="00677921">
        <w:t xml:space="preserve">Most common protein classification datasets fail to meet at least one if not all of these specifications which leads to suboptimal performance of ML models on blinded test set.  </w:t>
      </w:r>
    </w:p>
    <w:p w14:paraId="049AFD44" w14:textId="77777777" w:rsidR="00677921" w:rsidRDefault="00677921" w:rsidP="0051474C">
      <w:pPr>
        <w:jc w:val="both"/>
      </w:pPr>
    </w:p>
    <w:p w14:paraId="0E457481" w14:textId="16509A98" w:rsidR="008312F4" w:rsidRDefault="00677921" w:rsidP="0051474C">
      <w:pPr>
        <w:jc w:val="both"/>
        <w:rPr>
          <w:ins w:id="0" w:author="Mike Jindra" w:date="2021-03-22T11:41:00Z"/>
        </w:rPr>
      </w:pPr>
      <w:r>
        <w:t xml:space="preserve">In this work, we presented a computational base carefully designed to address all the issues prevalent in protein classification pertinent datasets. </w:t>
      </w:r>
      <w:r w:rsidR="00097587">
        <w:t xml:space="preserve">To test the effectiveness of our developed computational base, we applied it </w:t>
      </w:r>
      <w:r w:rsidR="006338AE">
        <w:t>on a specific protein classification task, categorization of plant acyl-</w:t>
      </w:r>
      <w:ins w:id="1" w:author="Mike Jindra" w:date="2021-03-22T11:08:00Z">
        <w:r w:rsidR="00DE7B5F">
          <w:t xml:space="preserve">ACP </w:t>
        </w:r>
      </w:ins>
      <w:r w:rsidR="006338AE">
        <w:t>TEs into their respective substrate specificity groups.</w:t>
      </w:r>
      <w:ins w:id="2" w:author="Mike Jindra" w:date="2021-03-22T11:10:00Z">
        <w:r w:rsidR="00D860DE">
          <w:t xml:space="preserve"> Acyl-ACP TE</w:t>
        </w:r>
      </w:ins>
      <w:ins w:id="3" w:author="Mike Jindra" w:date="2021-03-22T11:15:00Z">
        <w:r w:rsidR="0014413B">
          <w:t>s</w:t>
        </w:r>
      </w:ins>
      <w:ins w:id="4" w:author="Mike Jindra" w:date="2021-03-22T11:10:00Z">
        <w:r w:rsidR="00D860DE">
          <w:t xml:space="preserve"> have</w:t>
        </w:r>
      </w:ins>
      <w:ins w:id="5" w:author="Mike Jindra" w:date="2021-03-22T11:11:00Z">
        <w:r w:rsidR="00D860DE">
          <w:t xml:space="preserve"> been effectively demonstrated to confer</w:t>
        </w:r>
      </w:ins>
      <w:ins w:id="6" w:author="Mike Jindra" w:date="2021-03-22T11:12:00Z">
        <w:r w:rsidR="00D860DE">
          <w:t xml:space="preserve"> substrate</w:t>
        </w:r>
      </w:ins>
      <w:ins w:id="7" w:author="Mike Jindra" w:date="2021-03-22T11:11:00Z">
        <w:r w:rsidR="00D860DE">
          <w:t xml:space="preserve"> specificity</w:t>
        </w:r>
      </w:ins>
      <w:ins w:id="8" w:author="Mike Jindra" w:date="2021-03-22T11:13:00Z">
        <w:r w:rsidR="0014413B">
          <w:t xml:space="preserve"> in </w:t>
        </w:r>
      </w:ins>
      <w:ins w:id="9" w:author="Mike Jindra" w:date="2021-03-22T11:15:00Z">
        <w:r w:rsidR="0014413B">
          <w:t xml:space="preserve">transgenic hosts engineered for </w:t>
        </w:r>
      </w:ins>
      <w:ins w:id="10" w:author="Mike Jindra" w:date="2021-03-22T11:16:00Z">
        <w:r w:rsidR="0014413B">
          <w:t>production of free fatty acids</w:t>
        </w:r>
      </w:ins>
      <w:ins w:id="11" w:author="Mike Jindra" w:date="2021-03-22T11:22:00Z">
        <w:r w:rsidR="0014413B">
          <w:t xml:space="preserve"> and related derivatives</w:t>
        </w:r>
      </w:ins>
      <w:ins w:id="12" w:author="Mike Jindra" w:date="2021-03-22T11:15:00Z">
        <w:r w:rsidR="0014413B">
          <w:t>.</w:t>
        </w:r>
      </w:ins>
      <w:ins w:id="13" w:author="Mike Jindra" w:date="2021-03-22T11:11:00Z">
        <w:r w:rsidR="00D860DE">
          <w:t xml:space="preserve"> </w:t>
        </w:r>
      </w:ins>
      <w:ins w:id="14" w:author="Mike Jindra" w:date="2021-03-22T11:17:00Z">
        <w:r w:rsidR="0014413B">
          <w:t>Th</w:t>
        </w:r>
      </w:ins>
      <w:ins w:id="15" w:author="Mike Jindra" w:date="2021-03-22T11:18:00Z">
        <w:r w:rsidR="0014413B">
          <w:t xml:space="preserve">is strategy has enabled </w:t>
        </w:r>
      </w:ins>
      <w:ins w:id="16" w:author="Mike Jindra" w:date="2021-03-22T11:20:00Z">
        <w:r w:rsidR="0014413B">
          <w:t xml:space="preserve">enrichment of </w:t>
        </w:r>
      </w:ins>
      <w:ins w:id="17" w:author="Mike Jindra" w:date="2021-03-22T11:19:00Z">
        <w:r w:rsidR="0014413B">
          <w:t xml:space="preserve">product distributions </w:t>
        </w:r>
      </w:ins>
      <w:ins w:id="18" w:author="Mike Jindra" w:date="2021-03-22T11:20:00Z">
        <w:r w:rsidR="0014413B">
          <w:t xml:space="preserve">for </w:t>
        </w:r>
      </w:ins>
      <w:ins w:id="19" w:author="Mike Jindra" w:date="2021-03-22T11:19:00Z">
        <w:r w:rsidR="0014413B">
          <w:t>medium-chain</w:t>
        </w:r>
      </w:ins>
      <w:ins w:id="20" w:author="Mike Jindra" w:date="2021-03-22T11:21:00Z">
        <w:r w:rsidR="0014413B">
          <w:t xml:space="preserve"> chemical species</w:t>
        </w:r>
      </w:ins>
      <w:ins w:id="21" w:author="Mike Jindra" w:date="2021-03-22T11:23:00Z">
        <w:r w:rsidR="008312F4">
          <w:t xml:space="preserve"> </w:t>
        </w:r>
      </w:ins>
      <w:ins w:id="22" w:author="Mike Jindra" w:date="2021-03-22T11:24:00Z">
        <w:r w:rsidR="008312F4">
          <w:t>in bacteria, yeast, and plant systems</w:t>
        </w:r>
      </w:ins>
      <w:ins w:id="23" w:author="Mike Jindra" w:date="2021-03-22T11:45:00Z">
        <w:r w:rsidR="00AF5871">
          <w:t xml:space="preserve"> </w:t>
        </w:r>
        <w:r w:rsidR="00AF5871">
          <w:fldChar w:fldCharType="begin" w:fldLock="1"/>
        </w:r>
      </w:ins>
      <w:r w:rsidR="00AF5871">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id":"ITEM-2","itemData":{"DOI":"10.1104/pp.16.01894","ISBN":"0000000272","author":[{"dropping-particle":"","family":"Iskandarov","given":"Umidjon","non-dropping-particle":"","parse-names":false,"suffix":""},{"dropping-particle":"","family":"Silva","given":"Jillian E","non-dropping-particle":"","parse-names":false,"suffix":""},{"dropping-particle":"","family":"Kim","given":"Hae Jin","non-dropping-particle":"","parse-names":false,"suffix":""},{"dropping-particle":"","family":"Andersson","given":"Mariette","non-dropping-particle":"","parse-names":false,"suffix":""},{"dropping-particle":"","family":"Cahoon","given":"Rebecca E","non-dropping-particle":"","parse-names":false,"suffix":""},{"dropping-particle":"","family":"Mockaitis","given":"Keithanne","non-dropping-particle":"","parse-names":false,"suffix":""},{"dropping-particle":"","family":"Cahoon","given":"Edgar B","non-dropping-particle":"","parse-names":false,"suffix":""}],"container-title":"Plant Physiology","id":"ITEM-2","issue":"May","issued":{"date-parts":[["2017"]]},"page":"97-109","title":"A Specialized Diacylglycerol Acyltransferase Contributes to the Extreme Medium-Chain Fatty Acid Content of Cuphea Seed Oil","type":"article-journal","volume":"174"},"uris":["http://www.mendeley.com/documents/?uuid=dbbeca42-7649-47b1-8f01-8b0f35a1a13b"]}],"mendeley":{"formattedCitation":"[1], [2]","plainTextFormattedCitation":"[1], [2]","previouslyFormattedCitation":"[1], [2]"},"properties":{"noteIndex":0},"schema":"https://github.com/citation-style-language/schema/raw/master/csl-citation.json"}</w:instrText>
      </w:r>
      <w:r w:rsidR="00AF5871">
        <w:fldChar w:fldCharType="separate"/>
      </w:r>
      <w:r w:rsidR="00AF5871" w:rsidRPr="00AF5871">
        <w:rPr>
          <w:noProof/>
        </w:rPr>
        <w:t>[1], [2]</w:t>
      </w:r>
      <w:ins w:id="24" w:author="Mike Jindra" w:date="2021-03-22T11:45:00Z">
        <w:r w:rsidR="00AF5871">
          <w:fldChar w:fldCharType="end"/>
        </w:r>
      </w:ins>
      <w:ins w:id="25" w:author="Mike Jindra" w:date="2021-03-22T11:49:00Z">
        <w:r w:rsidR="00AF5871">
          <w:t>,</w:t>
        </w:r>
      </w:ins>
      <w:ins w:id="26" w:author="Mike Jindra" w:date="2021-03-22T11:42:00Z">
        <w:r w:rsidR="00FA3A40">
          <w:t xml:space="preserve"> </w:t>
        </w:r>
      </w:ins>
      <w:ins w:id="27" w:author="Mike Jindra" w:date="2021-03-22T11:49:00Z">
        <w:r w:rsidR="00AF5871">
          <w:fldChar w:fldCharType="begin" w:fldLock="1"/>
        </w:r>
      </w:ins>
      <w:r w:rsidR="00AF5871">
        <w:instrText>ADDIN CSL_CITATION {"citationItems":[{"id":"ITEM-1","itemData":{"DOI":"10.1073/pnas.1607295113","ISBN":"1607295113","ISSN":"10916490","abstract":"Harnessing lipogenic pathways and rewiring acyl-CoA and acyl-ACP (acyl carrier protein) metabolism in Yarrowia lipolytica hold great potential for cost-efficient production of diesel, gasoline-like fuels, and oleochemicals. Here we assessed various pathway engineering strategies in Y. lipolytica toward developing a yeast biorefinery platform for sustainable production of fuel-like molecules and oleochemicals. Specifically, acyl-CoA/acyl-ACP processing enzymes were targeted to the cytoplasm, peroxisome, or endoplasmic reticulum to generate fatty acid ethyl esters and fatty alkanes with tailored chain length. Activation of endogenous free fatty acids and the subsequent reduction of fatty acyl-CoAs enabled the efficient synthesis of fatty alcohols. Engineering a hybrid fatty acid synthase shifted the free fatty acids to a medium chain-length scale. Manipulation of alternative cytosolic acetyl-CoA pathways partially decoupled lipogenesis from nitrogen starvation and unleashed the lipogenic potential of Y. lipolytica. Taken together, the strategies reported here represent promising steps to develop a yeast biorefinery platform that potentially upgrades low-value carbons to high-value fuels and oleochemicals in a sustainable and environmentally friendly manner.","author":[{"dropping-particle":"","family":"Xu","given":"Peng","non-dropping-particle":"","parse-names":false,"suffix":""},{"dropping-particle":"","family":"Qiao","given":"Kangjian","non-dropping-particle":"","parse-names":false,"suffix":""},{"dropping-particle":"","family":"Ahn","given":"Woo Suk","non-dropping-particle":"","parse-names":false,"suffix":""},{"dropping-particle":"","family":"Stephanopoulos","given":"Gregory","non-dropping-particle":"","parse-names":false,"suffix":""}],"container-title":"Proceedings of the National Academy of Sciences of the United States of America","id":"ITEM-1","issue":"39","issued":{"date-parts":[["2016"]]},"page":"10848-10853","title":"Engineering Yarrowia lipolytica as a platform for synthesis of drop-in transportation fuels and oleochemicals","type":"article-journal","volume":"113"},"uris":["http://www.mendeley.com/documents/?uuid=70914337-5da5-4be5-9a46-0393340dec39"]}],"mendeley":{"formattedCitation":"[3]","plainTextFormattedCitation":"[3]"},"properties":{"noteIndex":0},"schema":"https://github.com/citation-style-language/schema/raw/master/csl-citation.json"}</w:instrText>
      </w:r>
      <w:r w:rsidR="00AF5871">
        <w:fldChar w:fldCharType="separate"/>
      </w:r>
      <w:r w:rsidR="00AF5871" w:rsidRPr="00AF5871">
        <w:rPr>
          <w:noProof/>
        </w:rPr>
        <w:t>[3]</w:t>
      </w:r>
      <w:ins w:id="28" w:author="Mike Jindra" w:date="2021-03-22T11:49:00Z">
        <w:r w:rsidR="00AF5871">
          <w:fldChar w:fldCharType="end"/>
        </w:r>
      </w:ins>
      <w:ins w:id="29" w:author="Mike Jindra" w:date="2021-03-22T11:24:00Z">
        <w:r w:rsidR="008312F4">
          <w:t>.</w:t>
        </w:r>
      </w:ins>
      <w:ins w:id="30" w:author="Mike Jindra" w:date="2021-03-22T11:25:00Z">
        <w:r w:rsidR="008312F4">
          <w:t xml:space="preserve"> While the medium-chain activity is most desirable due to </w:t>
        </w:r>
      </w:ins>
      <w:ins w:id="31" w:author="Mike Jindra" w:date="2021-03-22T11:26:00Z">
        <w:r w:rsidR="008312F4">
          <w:t>the relative scarcity of 8 to 12 carbon oleochemicals</w:t>
        </w:r>
      </w:ins>
      <w:ins w:id="32" w:author="Mike Jindra" w:date="2021-03-22T11:27:00Z">
        <w:r w:rsidR="008312F4">
          <w:t>, most acyl-ACP TE exhibit a preference for C</w:t>
        </w:r>
        <w:r w:rsidR="008312F4" w:rsidRPr="008312F4">
          <w:rPr>
            <w:vertAlign w:val="subscript"/>
            <w:rPrChange w:id="33" w:author="Mike Jindra" w:date="2021-03-22T11:27:00Z">
              <w:rPr/>
            </w:rPrChange>
          </w:rPr>
          <w:t>14</w:t>
        </w:r>
        <w:r w:rsidR="008312F4">
          <w:t xml:space="preserve"> and above. </w:t>
        </w:r>
      </w:ins>
    </w:p>
    <w:p w14:paraId="2AF18266" w14:textId="77777777" w:rsidR="00FA3A40" w:rsidRDefault="00FA3A40" w:rsidP="0051474C">
      <w:pPr>
        <w:jc w:val="both"/>
        <w:rPr>
          <w:ins w:id="34" w:author="Mike Jindra" w:date="2021-03-22T11:28:00Z"/>
        </w:rPr>
      </w:pPr>
    </w:p>
    <w:p w14:paraId="3EB9D009" w14:textId="7C2E466C" w:rsidR="008312F4" w:rsidRDefault="008312F4" w:rsidP="0051474C">
      <w:pPr>
        <w:jc w:val="both"/>
        <w:rPr>
          <w:ins w:id="35" w:author="Mike Jindra" w:date="2021-03-22T11:28:00Z"/>
        </w:rPr>
      </w:pPr>
      <w:ins w:id="36" w:author="Mike Jindra" w:date="2021-03-22T11:29:00Z">
        <w:r>
          <w:t xml:space="preserve">Thus, several efforts have been made to </w:t>
        </w:r>
        <w:proofErr w:type="spellStart"/>
        <w:r>
          <w:t>bioprospect</w:t>
        </w:r>
        <w:proofErr w:type="spellEnd"/>
        <w:r>
          <w:t xml:space="preserve"> genomes of plants with high fractions of the medium-chain oils to identify and implement the thioesterase gene responsible for the narrow substrate specificity </w:t>
        </w:r>
        <w:r>
          <w:fldChar w:fldCharType="begin" w:fldLock="1"/>
        </w:r>
      </w:ins>
      <w:r w:rsidR="00AF5871">
        <w:instrText>ADDIN CSL_CITATION {"citationItems":[{"id":"ITEM-1","itemData":{"author":[{"dropping-particle":"","family":"Gordon Roessler","given":"Paul","non-dropping-particle":"","parse-names":false,"suffix":""},{"dropping-particle":"","family":"Roy","given":"Gena","non-dropping-particle":"","parse-names":false,"suffix":""}],"id":"ITEM-1","issued":{"date-parts":[["2015"]]},"note":"See Table 4 for list of species of Cuphea plants\n\nSee Fig. 5A for WT and best CalFatB2 variants\n-WT = Seq ID No: 29\n-WT = Strain 77\n\nCalFatB2 M174L --&amp;gt; Large increase in C8 activity (2x)\n\nAlso see\n\nL103I, S184N, M174V/M174F/ (3-4x)\n\n- Wheree did this variant come from?","number":"8956834 B2","publisher-place":"United States","title":"ACYL-ACP THOESTERASE GENES AND USES THEREFOR","type":"patent"},"uris":["http://www.mendeley.com/documents/?uuid=3a4dda0a-46cf-4014-ac44-a0ca9ddad8e7"]}],"mendeley":{"formattedCitation":"[4]","plainTextFormattedCitation":"[4]","previouslyFormattedCitation":"[3]"},"properties":{"noteIndex":0},"schema":"https://github.com/citation-style-language/schema/raw/master/csl-citation.json"}</w:instrText>
      </w:r>
      <w:ins w:id="37" w:author="Mike Jindra" w:date="2021-03-22T11:29:00Z">
        <w:r>
          <w:fldChar w:fldCharType="separate"/>
        </w:r>
      </w:ins>
      <w:r w:rsidR="00AF5871" w:rsidRPr="00AF5871">
        <w:rPr>
          <w:noProof/>
        </w:rPr>
        <w:t>[4]</w:t>
      </w:r>
      <w:ins w:id="38" w:author="Mike Jindra" w:date="2021-03-22T11:29:00Z">
        <w:r>
          <w:fldChar w:fldCharType="end"/>
        </w:r>
        <w:r>
          <w:t xml:space="preserve">, </w:t>
        </w:r>
        <w:r>
          <w:fldChar w:fldCharType="begin" w:fldLock="1"/>
        </w:r>
      </w:ins>
      <w:r w:rsidR="00AF5871">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mendeley":{"formattedCitation":"[1]","plainTextFormattedCitation":"[1]","previouslyFormattedCitation":"[1]"},"properties":{"noteIndex":0},"schema":"https://github.com/citation-style-language/schema/raw/master/csl-citation.json"}</w:instrText>
      </w:r>
      <w:ins w:id="39" w:author="Mike Jindra" w:date="2021-03-22T11:29:00Z">
        <w:r>
          <w:fldChar w:fldCharType="separate"/>
        </w:r>
      </w:ins>
      <w:r w:rsidR="00AF5871" w:rsidRPr="00AF5871">
        <w:rPr>
          <w:noProof/>
        </w:rPr>
        <w:t>[1]</w:t>
      </w:r>
      <w:ins w:id="40" w:author="Mike Jindra" w:date="2021-03-22T11:29:00Z">
        <w:r>
          <w:fldChar w:fldCharType="end"/>
        </w:r>
        <w:r>
          <w:t xml:space="preserve">. While progress has been demonstrated in identifying the features which dictate specificity in acyl-ACP </w:t>
        </w:r>
        <w:proofErr w:type="spellStart"/>
        <w:r>
          <w:t>thioesterases</w:t>
        </w:r>
        <w:proofErr w:type="spellEnd"/>
        <w:r>
          <w:t xml:space="preserve"> among plants </w:t>
        </w:r>
        <w:r>
          <w:fldChar w:fldCharType="begin" w:fldLock="1"/>
        </w:r>
      </w:ins>
      <w:r w:rsidR="00AF5871">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Communications","id":"ITEM-1","issue":"1","issued":{"date-parts":[["2018"]]},"note":"Things to think about after reading:\n\nSee if mutations/sequence hot spots here intersect with mutations from my own alignment analysis - some seem to be a priority\n\nLook into identifying the positive patch on BTE for the ACP landing site\n\nStatistical DOE may be best? Look into Rathman notes?\n\nAlso generalized that most mutations made were nonpolar and bulky\n\nSee abstract for discrimination bt residues which affect specificity and those that affect activity","page":"860","publisher":"Springer US","title":"Two distinct domains contribute to the substrate acyl chain length selectivity of plant acyl-ACP thioesterase","type":"article-journal","volume":"9"},"uris":["http://www.mendeley.com/documents/?uuid=abbdc59e-c0db-4c00-bb36-35b59a67ccd8"]}],"mendeley":{"formattedCitation":"[5]","plainTextFormattedCitation":"[5]","previouslyFormattedCitation":"[4]"},"properties":{"noteIndex":0},"schema":"https://github.com/citation-style-language/schema/raw/master/csl-citation.json"}</w:instrText>
      </w:r>
      <w:ins w:id="41" w:author="Mike Jindra" w:date="2021-03-22T11:29:00Z">
        <w:r>
          <w:fldChar w:fldCharType="separate"/>
        </w:r>
      </w:ins>
      <w:r w:rsidR="00AF5871" w:rsidRPr="00AF5871">
        <w:rPr>
          <w:noProof/>
        </w:rPr>
        <w:t>[5]</w:t>
      </w:r>
      <w:ins w:id="42" w:author="Mike Jindra" w:date="2021-03-22T11:29:00Z">
        <w:r>
          <w:fldChar w:fldCharType="end"/>
        </w:r>
        <w:r>
          <w:t xml:space="preserve">, the throughput for bioprospecting, characterizing, and in some cases, engineering the acyl-ACP thioesterase is largely inhibited by the testing pipeline, which requires derivatization of the free fatty acids into fatty acid methyl esters prior to analysis with gas chromatography </w:t>
        </w:r>
        <w:r>
          <w:fldChar w:fldCharType="begin" w:fldLock="1"/>
        </w:r>
      </w:ins>
      <w:r w:rsidR="00AF5871">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ad64cf5a-6e0a-4be6-ae32-47e5fbca9566"]}],"mendeley":{"formattedCitation":"[6]","plainTextFormattedCitation":"[6]","previouslyFormattedCitation":"[5]"},"properties":{"noteIndex":0},"schema":"https://github.com/citation-style-language/schema/raw/master/csl-citation.json"}</w:instrText>
      </w:r>
      <w:ins w:id="43" w:author="Mike Jindra" w:date="2021-03-22T11:29:00Z">
        <w:r>
          <w:fldChar w:fldCharType="separate"/>
        </w:r>
      </w:ins>
      <w:r w:rsidR="00AF5871" w:rsidRPr="00AF5871">
        <w:rPr>
          <w:noProof/>
        </w:rPr>
        <w:t>[6]</w:t>
      </w:r>
      <w:ins w:id="44" w:author="Mike Jindra" w:date="2021-03-22T11:29:00Z">
        <w:r>
          <w:fldChar w:fldCharType="end"/>
        </w:r>
        <w:r>
          <w:t>. A method for inferring substrate specificity from thioesterase gene sequence would therefore expedite this process, removing the necessity of expressing each homolog in a host to gain insight to its selectivity profile.</w:t>
        </w:r>
      </w:ins>
    </w:p>
    <w:p w14:paraId="29179CA8" w14:textId="77777777" w:rsidR="008312F4" w:rsidRDefault="008312F4" w:rsidP="0051474C">
      <w:pPr>
        <w:jc w:val="both"/>
        <w:rPr>
          <w:ins w:id="45" w:author="Mike Jindra" w:date="2021-03-22T11:28:00Z"/>
        </w:rPr>
      </w:pPr>
    </w:p>
    <w:p w14:paraId="33397BDD" w14:textId="2FAC884F" w:rsidR="00D47067" w:rsidRDefault="00AA4BE0" w:rsidP="0051474C">
      <w:pPr>
        <w:jc w:val="both"/>
      </w:pPr>
      <w:del w:id="46" w:author="Mike Jindra" w:date="2021-03-22T11:29:00Z">
        <w:r w:rsidDel="008312F4">
          <w:delText xml:space="preserve"> </w:delText>
        </w:r>
      </w:del>
      <w:commentRangeStart w:id="47"/>
      <w:r>
        <w:t>**Importance of plant acyl TE classification into medium chain – big picture</w:t>
      </w:r>
      <w:r w:rsidR="000F47FD">
        <w:t>, small picture (lack of any existing computational model) *</w:t>
      </w:r>
      <w:r>
        <w:t>*</w:t>
      </w:r>
      <w:commentRangeEnd w:id="47"/>
      <w:r w:rsidR="00D016A3">
        <w:rPr>
          <w:rStyle w:val="CommentReference"/>
        </w:rPr>
        <w:commentReference w:id="47"/>
      </w:r>
      <w:r>
        <w:t>. As part of this study, we also compiled a characterized TE dataset consisting of the TE sequences and their corresponding substrate specificity category, long chain, medium chain or mixed. The assembled dataset is the perfect representation of the most frequently occurring datasets in</w:t>
      </w:r>
      <w:r w:rsidR="000F47FD">
        <w:t xml:space="preserve"> </w:t>
      </w:r>
      <w:r>
        <w:t xml:space="preserve">protein classification domain. It exhibits all the attributes of a </w:t>
      </w:r>
      <w:r w:rsidR="000F47FD">
        <w:t xml:space="preserve">typical </w:t>
      </w:r>
      <w:r>
        <w:t xml:space="preserve">protein classification dataset including but not limited to small size, class imbalance, high dimensionality, correlated features, </w:t>
      </w:r>
      <w:r w:rsidR="00433E96">
        <w:t>which makes a conventional ML algorithm falter on unseen test set</w:t>
      </w:r>
      <w:r w:rsidR="00431184">
        <w:t>s</w:t>
      </w:r>
      <w:r w:rsidR="00433E96">
        <w:t xml:space="preserve">. </w:t>
      </w:r>
      <w:r w:rsidR="00F35196">
        <w:t>O</w:t>
      </w:r>
      <w:r w:rsidR="00363504">
        <w:t xml:space="preserve">ur method </w:t>
      </w:r>
      <w:r w:rsidR="00F35196">
        <w:t xml:space="preserve">on the other hand </w:t>
      </w:r>
      <w:r w:rsidR="00363504">
        <w:t xml:space="preserve">displayed consistent performance when assessed through a rigorous validation strategy, </w:t>
      </w:r>
      <w:r w:rsidR="000934C5">
        <w:t>devised</w:t>
      </w:r>
      <w:r w:rsidR="00363504">
        <w:t xml:space="preserve"> </w:t>
      </w:r>
      <w:r w:rsidR="00100088">
        <w:t xml:space="preserve">so as </w:t>
      </w:r>
      <w:r w:rsidR="00363504">
        <w:t>to capture any trace of overfitting.</w:t>
      </w:r>
      <w:r w:rsidR="00100088">
        <w:t xml:space="preserve"> </w:t>
      </w:r>
      <w:r w:rsidR="0069185A">
        <w:lastRenderedPageBreak/>
        <w:t xml:space="preserve">We achieved classification accuracies (measured on the basis of correctly predicting the substrate specificity category of TEs) in the range of 0.59 to as high as 1 with mean accuracy of 0.83 and standard deviation of 0.06 across 10000 simulations of our model validation scheme </w:t>
      </w:r>
      <w:r w:rsidR="00386347">
        <w:t>(</w:t>
      </w:r>
      <w:r w:rsidR="0069185A">
        <w:t>discussed in Methods section</w:t>
      </w:r>
      <w:r w:rsidR="00386347">
        <w:t>)</w:t>
      </w:r>
      <w:r w:rsidR="0069185A">
        <w:t xml:space="preserve">. The model also </w:t>
      </w:r>
      <w:r w:rsidR="00751A76">
        <w:t>attained</w:t>
      </w:r>
      <w:r w:rsidR="0069185A">
        <w:t xml:space="preserve"> a </w:t>
      </w:r>
      <w:r w:rsidR="00751A76">
        <w:t xml:space="preserve">mean </w:t>
      </w:r>
      <w:r w:rsidR="0069185A">
        <w:t>precision score of 0.89</w:t>
      </w:r>
      <w:r w:rsidR="00751A76">
        <w:t xml:space="preserve"> and mean recall score of 0.91 on medium chain TE class prediction, the TE substrate specificity category that we are primarily interested in. </w:t>
      </w:r>
      <w:r w:rsidR="00BB6346">
        <w:t xml:space="preserve">In contrast an existing </w:t>
      </w:r>
      <w:r w:rsidR="00F35196">
        <w:t xml:space="preserve">sequence </w:t>
      </w:r>
      <w:r w:rsidR="00BB6346">
        <w:t xml:space="preserve">similarity based modeling approach achieved a mean accuracy of </w:t>
      </w:r>
      <w:r w:rsidR="00A224C8">
        <w:t>0.37</w:t>
      </w:r>
      <w:r w:rsidR="00BB6346">
        <w:t xml:space="preserve">, mean precision and mean recall scores of </w:t>
      </w:r>
      <w:r w:rsidR="00A224C8">
        <w:t>0.005</w:t>
      </w:r>
      <w:r w:rsidR="00BB6346">
        <w:t xml:space="preserve"> and </w:t>
      </w:r>
      <w:r w:rsidR="00A224C8">
        <w:t>0.002</w:t>
      </w:r>
      <w:r w:rsidR="00BB6346">
        <w:t xml:space="preserve"> </w:t>
      </w:r>
      <w:r w:rsidR="009F2178">
        <w:t xml:space="preserve">respectively </w:t>
      </w:r>
      <w:r w:rsidR="00BB6346">
        <w:t>on medium chain TE class prediction</w:t>
      </w:r>
      <w:r w:rsidR="009F2178">
        <w:t xml:space="preserve"> (detailed study given in Results section). </w:t>
      </w:r>
    </w:p>
    <w:p w14:paraId="39CA70B4" w14:textId="77777777" w:rsidR="00D47067" w:rsidRDefault="00D47067" w:rsidP="0051474C">
      <w:pPr>
        <w:jc w:val="both"/>
      </w:pPr>
    </w:p>
    <w:p w14:paraId="62CA05EA" w14:textId="67B07BD5" w:rsidR="00571AC0" w:rsidRDefault="00A565BE" w:rsidP="0051474C">
      <w:pPr>
        <w:jc w:val="both"/>
      </w:pPr>
      <w:r>
        <w:t xml:space="preserve">Although we have attained </w:t>
      </w:r>
      <w:r w:rsidR="00B63B2D">
        <w:t>reasonably high accuracy on TE substrate specificity classification task where the TEs were grouped into three different bins each representing</w:t>
      </w:r>
      <w:r w:rsidR="005775AA">
        <w:t xml:space="preserve"> a range of substrate specific chain lengths</w:t>
      </w:r>
      <w:r>
        <w:t xml:space="preserve">, we acknowledge </w:t>
      </w:r>
      <w:r w:rsidR="00B63B2D">
        <w:t xml:space="preserve">that our model is currently unable to accomplish a deeper level of TE classification across all chain lengths. </w:t>
      </w:r>
      <w:r w:rsidR="00F00AC5">
        <w:t xml:space="preserve">It must be noted that the referred limitation to achieve a higher resolution of TE classification can be ascribed to a lack of characterized TE dataset and is not solely the fault of the model per se. </w:t>
      </w:r>
      <w:r w:rsidR="00325E23">
        <w:t xml:space="preserve">It might be also be more desirable to obtain continuous valued substrate predictions across the chain lengths. Our method provides the flexibility to adapt to such requirements by simply modifying the base learners from classifiers to regressors. </w:t>
      </w:r>
      <w:r w:rsidR="00F00AC5">
        <w:t xml:space="preserve">Moreover, it is worth mentioning that the three bins/categories of TE substrate specificity are not equally well predicted; prediction of the medium chained TE bin obtained the highest </w:t>
      </w:r>
      <w:r w:rsidR="00F124B9">
        <w:t>precision score</w:t>
      </w:r>
      <w:r w:rsidR="00F00AC5">
        <w:t xml:space="preserve"> of 0.8</w:t>
      </w:r>
      <w:r w:rsidR="00F124B9">
        <w:t>9</w:t>
      </w:r>
      <w:r w:rsidR="00F00AC5">
        <w:t xml:space="preserve"> followed by the long chained bin and the bin of mixed specificity which achieved </w:t>
      </w:r>
      <w:r w:rsidR="005A6854">
        <w:t xml:space="preserve">mean </w:t>
      </w:r>
      <w:r w:rsidR="00F124B9">
        <w:t>precision</w:t>
      </w:r>
      <w:r w:rsidR="00F00AC5">
        <w:t xml:space="preserve"> scores of </w:t>
      </w:r>
      <w:r w:rsidR="00A224C8">
        <w:t>0.79</w:t>
      </w:r>
      <w:r w:rsidR="00F00AC5">
        <w:t xml:space="preserve"> and </w:t>
      </w:r>
      <w:r w:rsidR="00A224C8">
        <w:t>0.69</w:t>
      </w:r>
      <w:r w:rsidR="00F00AC5">
        <w:t xml:space="preserve"> respectively. </w:t>
      </w:r>
      <w:r w:rsidR="000449EE">
        <w:t>Even though</w:t>
      </w:r>
      <w:r w:rsidR="006D6294">
        <w:t xml:space="preserve"> </w:t>
      </w:r>
      <w:r w:rsidR="00692A37">
        <w:t>at</w:t>
      </w:r>
      <w:r w:rsidR="006D6294">
        <w:t xml:space="preserve"> face value it can be viewed as a modeling limitation, the SVM base model hyperparameter “class weights” can be easily readjusted to impose further emphasis on the most poorly predicted category or the one that represents the subject of interest, thereby providing another technique to deal with class imbalance. In the TE </w:t>
      </w:r>
      <w:r w:rsidR="00864DA0">
        <w:t>substrate specificity prediction problem</w:t>
      </w:r>
      <w:r w:rsidR="006D6294">
        <w:t>, the model was already biased towards the subject of our interest, medium chained TEs. Hence</w:t>
      </w:r>
      <w:r w:rsidR="001F162E">
        <w:t>,</w:t>
      </w:r>
      <w:r w:rsidR="006D6294">
        <w:t xml:space="preserve"> we decided against tuning the “class weight” hyperparameter. </w:t>
      </w:r>
      <w:r w:rsidR="00864DA0">
        <w:t>Furthermore, it has been previously recognized that primary sequence alone may be insufficient to perfectly classify protein sequences and addition of protein structural features might boost prediction accuracy</w:t>
      </w:r>
      <w:r w:rsidR="001E35A3">
        <w:t xml:space="preserve"> \cite</w:t>
      </w:r>
      <w:r w:rsidR="00864DA0">
        <w:t xml:space="preserve">. </w:t>
      </w:r>
      <w:r w:rsidR="00761C57">
        <w:t>Taking that argument into account, a Convolutional Neural Network (CNN) base model might be conveniently incorporated into the ensemble framework where the CNN extracts structural features from a 3-D voxel representation of proteins, given that protein structural information is readily available</w:t>
      </w:r>
      <w:r w:rsidR="006134D2">
        <w:t>, and passes on its predictions to the meta learner</w:t>
      </w:r>
      <w:r w:rsidR="00761C57">
        <w:t xml:space="preserve">. </w:t>
      </w:r>
    </w:p>
    <w:p w14:paraId="0BB12DB6" w14:textId="77777777" w:rsidR="00571AC0" w:rsidRDefault="00571AC0" w:rsidP="0051474C">
      <w:pPr>
        <w:jc w:val="both"/>
      </w:pPr>
    </w:p>
    <w:p w14:paraId="5BCBD390" w14:textId="487E6349" w:rsidR="00A36B4C" w:rsidRDefault="00E905D8" w:rsidP="0051474C">
      <w:pPr>
        <w:jc w:val="both"/>
      </w:pPr>
      <w:r>
        <w:t xml:space="preserve">Our method can be effortlessly extrapolated to other application areas in </w:t>
      </w:r>
      <w:r w:rsidR="00045F74">
        <w:t xml:space="preserve">the </w:t>
      </w:r>
      <w:r>
        <w:t>protein classification domain</w:t>
      </w:r>
      <w:r w:rsidR="00A13E38">
        <w:t xml:space="preserve"> ranging from </w:t>
      </w:r>
      <w:r w:rsidR="00045F74">
        <w:t>applications</w:t>
      </w:r>
      <w:r w:rsidR="00A13E38">
        <w:t xml:space="preserve"> as general as </w:t>
      </w:r>
      <w:r w:rsidR="00832674">
        <w:t>protein structural class prediction</w:t>
      </w:r>
      <w:r w:rsidR="00045F74">
        <w:t xml:space="preserve"> </w:t>
      </w:r>
      <w:r w:rsidR="00D87C98">
        <w:t xml:space="preserve">\cite </w:t>
      </w:r>
      <w:r w:rsidR="00832674">
        <w:t>or protein-protein interactions</w:t>
      </w:r>
      <w:r w:rsidR="00D87C98">
        <w:t xml:space="preserve"> \cite</w:t>
      </w:r>
      <w:r w:rsidR="00832674">
        <w:t xml:space="preserve"> to as specific as TE substrate specificity prediction</w:t>
      </w:r>
      <w:r w:rsidR="00D87C98">
        <w:t xml:space="preserve"> </w:t>
      </w:r>
      <w:r w:rsidR="00832674">
        <w:t xml:space="preserve">or </w:t>
      </w:r>
      <w:r w:rsidR="005060A0">
        <w:t xml:space="preserve">protein </w:t>
      </w:r>
      <w:r w:rsidR="00832674">
        <w:t>glycosylation sites prediction</w:t>
      </w:r>
      <w:r w:rsidR="00D87C98">
        <w:t xml:space="preserve"> \cite</w:t>
      </w:r>
      <w:r w:rsidR="00832674">
        <w:t xml:space="preserve">. While general </w:t>
      </w:r>
      <w:r w:rsidR="00045F74">
        <w:t>applications</w:t>
      </w:r>
      <w:r w:rsidR="00832674">
        <w:t xml:space="preserve"> such as protein-protein interactions </w:t>
      </w:r>
      <w:r w:rsidR="00221CC1">
        <w:t>suffer</w:t>
      </w:r>
      <w:r w:rsidR="00832674">
        <w:t xml:space="preserve"> fr</w:t>
      </w:r>
      <w:r w:rsidR="005F06D8">
        <w:t>om</w:t>
      </w:r>
      <w:r w:rsidR="00832674">
        <w:t xml:space="preserve"> dataset imbalance</w:t>
      </w:r>
      <w:r w:rsidR="00221CC1">
        <w:t xml:space="preserve"> </w:t>
      </w:r>
      <w:r w:rsidR="00832674">
        <w:t xml:space="preserve">\cite, </w:t>
      </w:r>
      <w:r w:rsidR="005F06D8">
        <w:t xml:space="preserve">more specific </w:t>
      </w:r>
      <w:r w:rsidR="00045F74">
        <w:t>tasks,</w:t>
      </w:r>
      <w:r w:rsidR="005F06D8">
        <w:t xml:space="preserve"> </w:t>
      </w:r>
      <w:r w:rsidR="00045F74">
        <w:t>for instance</w:t>
      </w:r>
      <w:r w:rsidR="005F06D8">
        <w:t xml:space="preserve"> glycosylation sites prediction </w:t>
      </w:r>
      <w:r w:rsidR="008A1846">
        <w:t xml:space="preserve">may encounter </w:t>
      </w:r>
      <w:r w:rsidR="000449EE">
        <w:t xml:space="preserve">yet another set of difficulties relating to small sized datasets. Issues related to high dimensionality and correlated feature set are ubiquitous in the protein classification domain. </w:t>
      </w:r>
      <w:r w:rsidR="00677C4B">
        <w:t xml:space="preserve">Our framework helps to resolve </w:t>
      </w:r>
      <w:r w:rsidR="00E7018A">
        <w:t>these omnipresent drawbacks in protein classification datasets while maintaining the computational efficiency required for swift functional characterization</w:t>
      </w:r>
      <w:r w:rsidR="000449EE">
        <w:t xml:space="preserve">. </w:t>
      </w:r>
    </w:p>
    <w:sectPr w:rsidR="00A36B4C" w:rsidSect="00394C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7" w:author="Banerjee, Deepro" w:date="2021-03-20T16:48:00Z" w:initials="BD">
    <w:p w14:paraId="198227AB" w14:textId="73E0DFFB" w:rsidR="00D016A3" w:rsidRDefault="00D016A3">
      <w:pPr>
        <w:pStyle w:val="CommentText"/>
      </w:pPr>
      <w:r>
        <w:rPr>
          <w:rStyle w:val="CommentReference"/>
        </w:rPr>
        <w:annotationRef/>
      </w:r>
      <w:r>
        <w:t xml:space="preserve">Mike, could you please do your magic and add a line or two about TEs here. Big picture: decreasing biodiversity </w:t>
      </w:r>
      <w:proofErr w:type="spellStart"/>
      <w:r>
        <w:t>etc</w:t>
      </w:r>
      <w:proofErr w:type="spellEnd"/>
      <w:r>
        <w:t xml:space="preserve">; small picture: unavailability </w:t>
      </w:r>
      <w:proofErr w:type="gramStart"/>
      <w:r>
        <w:t>of  accurate</w:t>
      </w:r>
      <w:proofErr w:type="gramEnd"/>
      <w:r>
        <w:t xml:space="preserve"> computational methods for substrate specificity prediction.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8227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0A5D5" w16cex:dateUtc="2021-03-20T2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8227AB" w16cid:durableId="2400A5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ke Jindra">
    <w15:presenceInfo w15:providerId="None" w15:userId="Mike Jindra"/>
  </w15:person>
  <w15:person w15:author="Banerjee, Deepro">
    <w15:presenceInfo w15:providerId="AD" w15:userId="S::dzb5732@psu.edu::59bb156d-7516-4212-a860-9ec41fb041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16"/>
    <w:rsid w:val="000449EE"/>
    <w:rsid w:val="00045F74"/>
    <w:rsid w:val="000934C5"/>
    <w:rsid w:val="00097587"/>
    <w:rsid w:val="000A77E5"/>
    <w:rsid w:val="000D373F"/>
    <w:rsid w:val="000F47FD"/>
    <w:rsid w:val="00100088"/>
    <w:rsid w:val="00102D07"/>
    <w:rsid w:val="0014413B"/>
    <w:rsid w:val="00167324"/>
    <w:rsid w:val="00180ADB"/>
    <w:rsid w:val="001E35A3"/>
    <w:rsid w:val="001E544E"/>
    <w:rsid w:val="001F162E"/>
    <w:rsid w:val="00217269"/>
    <w:rsid w:val="00221CC1"/>
    <w:rsid w:val="002329F3"/>
    <w:rsid w:val="00251227"/>
    <w:rsid w:val="00271975"/>
    <w:rsid w:val="002D681E"/>
    <w:rsid w:val="002D74B2"/>
    <w:rsid w:val="002E6549"/>
    <w:rsid w:val="002F0464"/>
    <w:rsid w:val="00304BB0"/>
    <w:rsid w:val="00325E23"/>
    <w:rsid w:val="00363504"/>
    <w:rsid w:val="00376712"/>
    <w:rsid w:val="00386347"/>
    <w:rsid w:val="00394C46"/>
    <w:rsid w:val="003C4032"/>
    <w:rsid w:val="00431184"/>
    <w:rsid w:val="00433E96"/>
    <w:rsid w:val="00457464"/>
    <w:rsid w:val="004756C3"/>
    <w:rsid w:val="004D378E"/>
    <w:rsid w:val="005060A0"/>
    <w:rsid w:val="0051474C"/>
    <w:rsid w:val="005345D3"/>
    <w:rsid w:val="00571AC0"/>
    <w:rsid w:val="005775AA"/>
    <w:rsid w:val="005A3D95"/>
    <w:rsid w:val="005A6854"/>
    <w:rsid w:val="005D7B96"/>
    <w:rsid w:val="005F06D8"/>
    <w:rsid w:val="006134D2"/>
    <w:rsid w:val="0062548C"/>
    <w:rsid w:val="006338AE"/>
    <w:rsid w:val="00674062"/>
    <w:rsid w:val="00677921"/>
    <w:rsid w:val="00677C4B"/>
    <w:rsid w:val="0069185A"/>
    <w:rsid w:val="00692A37"/>
    <w:rsid w:val="006D6294"/>
    <w:rsid w:val="00751A76"/>
    <w:rsid w:val="00761C57"/>
    <w:rsid w:val="007B5B8C"/>
    <w:rsid w:val="008312F4"/>
    <w:rsid w:val="00832674"/>
    <w:rsid w:val="00842DEC"/>
    <w:rsid w:val="00851BCE"/>
    <w:rsid w:val="00863974"/>
    <w:rsid w:val="00864DA0"/>
    <w:rsid w:val="008A1846"/>
    <w:rsid w:val="009F2178"/>
    <w:rsid w:val="009F5916"/>
    <w:rsid w:val="00A13E38"/>
    <w:rsid w:val="00A224C8"/>
    <w:rsid w:val="00A565BE"/>
    <w:rsid w:val="00A66BFE"/>
    <w:rsid w:val="00A909AB"/>
    <w:rsid w:val="00A90FB2"/>
    <w:rsid w:val="00AA4BE0"/>
    <w:rsid w:val="00AB5B2C"/>
    <w:rsid w:val="00AF5871"/>
    <w:rsid w:val="00B24101"/>
    <w:rsid w:val="00B63B2D"/>
    <w:rsid w:val="00BA035B"/>
    <w:rsid w:val="00BB6346"/>
    <w:rsid w:val="00C12DD0"/>
    <w:rsid w:val="00C17264"/>
    <w:rsid w:val="00C515E3"/>
    <w:rsid w:val="00D016A3"/>
    <w:rsid w:val="00D47067"/>
    <w:rsid w:val="00D70CBA"/>
    <w:rsid w:val="00D72442"/>
    <w:rsid w:val="00D860DE"/>
    <w:rsid w:val="00D87C98"/>
    <w:rsid w:val="00DE7B5F"/>
    <w:rsid w:val="00E7018A"/>
    <w:rsid w:val="00E87125"/>
    <w:rsid w:val="00E905D8"/>
    <w:rsid w:val="00EF5B03"/>
    <w:rsid w:val="00F00AC5"/>
    <w:rsid w:val="00F124B9"/>
    <w:rsid w:val="00F35196"/>
    <w:rsid w:val="00F84E36"/>
    <w:rsid w:val="00F945EF"/>
    <w:rsid w:val="00FA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5004"/>
  <w15:chartTrackingRefBased/>
  <w15:docId w15:val="{4DB2C227-867E-C345-A12B-8FA10E10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0464"/>
    <w:rPr>
      <w:sz w:val="16"/>
      <w:szCs w:val="16"/>
    </w:rPr>
  </w:style>
  <w:style w:type="paragraph" w:styleId="CommentText">
    <w:name w:val="annotation text"/>
    <w:basedOn w:val="Normal"/>
    <w:link w:val="CommentTextChar"/>
    <w:uiPriority w:val="99"/>
    <w:semiHidden/>
    <w:unhideWhenUsed/>
    <w:rsid w:val="002F0464"/>
    <w:rPr>
      <w:sz w:val="20"/>
      <w:szCs w:val="20"/>
    </w:rPr>
  </w:style>
  <w:style w:type="character" w:customStyle="1" w:styleId="CommentTextChar">
    <w:name w:val="Comment Text Char"/>
    <w:basedOn w:val="DefaultParagraphFont"/>
    <w:link w:val="CommentText"/>
    <w:uiPriority w:val="99"/>
    <w:semiHidden/>
    <w:rsid w:val="002F0464"/>
    <w:rPr>
      <w:sz w:val="20"/>
      <w:szCs w:val="20"/>
    </w:rPr>
  </w:style>
  <w:style w:type="paragraph" w:styleId="CommentSubject">
    <w:name w:val="annotation subject"/>
    <w:basedOn w:val="CommentText"/>
    <w:next w:val="CommentText"/>
    <w:link w:val="CommentSubjectChar"/>
    <w:uiPriority w:val="99"/>
    <w:semiHidden/>
    <w:unhideWhenUsed/>
    <w:rsid w:val="002F0464"/>
    <w:rPr>
      <w:b/>
      <w:bCs/>
    </w:rPr>
  </w:style>
  <w:style w:type="character" w:customStyle="1" w:styleId="CommentSubjectChar">
    <w:name w:val="Comment Subject Char"/>
    <w:basedOn w:val="CommentTextChar"/>
    <w:link w:val="CommentSubject"/>
    <w:uiPriority w:val="99"/>
    <w:semiHidden/>
    <w:rsid w:val="002F04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102577-4824-4F9D-BCAA-726169523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3308</Words>
  <Characters>18857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Mike Jindra</cp:lastModifiedBy>
  <cp:revision>2</cp:revision>
  <dcterms:created xsi:type="dcterms:W3CDTF">2021-03-22T17:37:00Z</dcterms:created>
  <dcterms:modified xsi:type="dcterms:W3CDTF">2021-03-22T17:37:00Z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fecd10eb-ddaf-3f03-b70b-3cb4b358b090</vt:lpwstr>
  </property>
  <property fmtid="{D5CDD505-2E9C-101B-9397-08002B2CF9AE}" pid="24" name="Mendeley Citation Style_1">
    <vt:lpwstr>http://www.zotero.org/styles/ieee</vt:lpwstr>
  </property>
</Properties>
</file>
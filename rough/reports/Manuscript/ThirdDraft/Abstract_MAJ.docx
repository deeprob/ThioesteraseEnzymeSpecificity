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AFF6" w14:textId="432179E5" w:rsidR="005345D3" w:rsidRDefault="00A66BFE" w:rsidP="0051474C">
      <w:pPr>
        <w:jc w:val="both"/>
      </w:pPr>
      <w:r>
        <w:t xml:space="preserve">Classification of proteins </w:t>
      </w:r>
      <w:r w:rsidR="00A90FB2">
        <w:t>into their respective functional categories remain</w:t>
      </w:r>
      <w:r w:rsidR="00217269">
        <w:t>s</w:t>
      </w:r>
      <w:r>
        <w:t xml:space="preserve"> a </w:t>
      </w:r>
      <w:r w:rsidR="000D373F">
        <w:t>long</w:t>
      </w:r>
      <w:r w:rsidR="00A90FB2">
        <w:t>-</w:t>
      </w:r>
      <w:r w:rsidR="000D373F">
        <w:t>standing</w:t>
      </w:r>
      <w:r>
        <w:t xml:space="preserve"> </w:t>
      </w:r>
      <w:r w:rsidR="00EF5B03">
        <w:t>key</w:t>
      </w:r>
      <w:r w:rsidR="00A90FB2">
        <w:t xml:space="preserve"> challenge</w:t>
      </w:r>
      <w:r>
        <w:t xml:space="preserve"> in computational biology. </w:t>
      </w:r>
      <w:ins w:id="0" w:author="Mike Jindra" w:date="2021-03-22T10:32:00Z">
        <w:r w:rsidR="000055F2">
          <w:t xml:space="preserve">While </w:t>
        </w:r>
      </w:ins>
      <w:r w:rsidR="00F945EF">
        <w:t>Machine Learning</w:t>
      </w:r>
      <w:r w:rsidR="00A90FB2">
        <w:t xml:space="preserve"> (ML)</w:t>
      </w:r>
      <w:r w:rsidR="00F945EF">
        <w:t xml:space="preserve"> based discriminative algorithms have been used </w:t>
      </w:r>
      <w:r w:rsidR="000D373F">
        <w:t>extensively to solve this problem</w:t>
      </w:r>
      <w:ins w:id="1" w:author="Mike Jindra" w:date="2021-03-22T10:32:00Z">
        <w:r w:rsidR="000055F2">
          <w:t>,</w:t>
        </w:r>
      </w:ins>
      <w:del w:id="2" w:author="Mike Jindra" w:date="2021-03-22T10:32:00Z">
        <w:r w:rsidR="00F945EF" w:rsidDel="000055F2">
          <w:delText>.</w:delText>
        </w:r>
      </w:del>
      <w:r w:rsidR="00F945EF">
        <w:t xml:space="preserve"> </w:t>
      </w:r>
      <w:ins w:id="3" w:author="Mike Jindra" w:date="2021-03-22T10:32:00Z">
        <w:r w:rsidR="000055F2">
          <w:t>t</w:t>
        </w:r>
      </w:ins>
      <w:del w:id="4" w:author="Mike Jindra" w:date="2021-03-22T10:32:00Z">
        <w:r w:rsidR="000D373F" w:rsidDel="000055F2">
          <w:delText>T</w:delText>
        </w:r>
      </w:del>
      <w:r w:rsidR="000D373F">
        <w:t xml:space="preserve">ypical ML algorithms perform </w:t>
      </w:r>
      <w:r w:rsidR="00AB5B2C">
        <w:t>accurately</w:t>
      </w:r>
      <w:r w:rsidR="000D373F">
        <w:t xml:space="preserve"> </w:t>
      </w:r>
      <w:r w:rsidR="00AB5B2C">
        <w:t>on</w:t>
      </w:r>
      <w:r w:rsidR="000D373F">
        <w:t xml:space="preserve"> an ideal dataset that contains </w:t>
      </w:r>
      <w:commentRangeStart w:id="5"/>
      <w:r w:rsidR="00AB5B2C">
        <w:t xml:space="preserve">appropriate number </w:t>
      </w:r>
      <w:commentRangeEnd w:id="5"/>
      <w:r w:rsidR="000055F2">
        <w:rPr>
          <w:rStyle w:val="CommentReference"/>
        </w:rPr>
        <w:commentReference w:id="5"/>
      </w:r>
      <w:r w:rsidR="00AB5B2C">
        <w:t xml:space="preserve">of </w:t>
      </w:r>
      <w:r w:rsidR="000D373F">
        <w:t xml:space="preserve">sequences </w:t>
      </w:r>
      <w:r w:rsidR="00851BCE">
        <w:t>for each</w:t>
      </w:r>
      <w:r w:rsidR="000D373F">
        <w:t xml:space="preserve"> class of proteins</w:t>
      </w:r>
      <w:r w:rsidR="00F84E36">
        <w:t>,</w:t>
      </w:r>
      <w:r w:rsidR="000D373F">
        <w:t xml:space="preserve"> required to learn generalizable patterns embedded in the dataset. However, it is </w:t>
      </w:r>
      <w:del w:id="6" w:author="Mike Jindra" w:date="2021-03-22T10:33:00Z">
        <w:r w:rsidR="000D373F" w:rsidDel="000055F2">
          <w:delText xml:space="preserve">extremely </w:delText>
        </w:r>
      </w:del>
      <w:r w:rsidR="000D373F">
        <w:t xml:space="preserve">common </w:t>
      </w:r>
      <w:r w:rsidR="005345D3">
        <w:t xml:space="preserve">in computational biology </w:t>
      </w:r>
      <w:r w:rsidR="000D373F">
        <w:t>to encounter small to medium</w:t>
      </w:r>
      <w:r w:rsidR="00251227">
        <w:t>-</w:t>
      </w:r>
      <w:r w:rsidR="000D373F">
        <w:t>sized noisy</w:t>
      </w:r>
      <w:r w:rsidR="005345D3">
        <w:t xml:space="preserve">, </w:t>
      </w:r>
      <w:r w:rsidR="000D373F">
        <w:t xml:space="preserve">imbalanced characterized datasets with very high sequence similarity between proteins </w:t>
      </w:r>
      <w:r w:rsidR="00AB5B2C">
        <w:t>that</w:t>
      </w:r>
      <w:r w:rsidR="000D373F">
        <w:t xml:space="preserve"> belong to varying functional groups. </w:t>
      </w:r>
      <w:r w:rsidR="00851BCE">
        <w:t>Traditional</w:t>
      </w:r>
      <w:r w:rsidR="000D373F">
        <w:t xml:space="preserve"> ML </w:t>
      </w:r>
      <w:r w:rsidR="00851BCE">
        <w:t>based supervised classification methods</w:t>
      </w:r>
      <w:r w:rsidR="000D373F">
        <w:t xml:space="preserve"> </w:t>
      </w:r>
      <w:r w:rsidR="0051474C">
        <w:t xml:space="preserve">when trained on such datasets produce suboptimal performance on blinded test sets since they </w:t>
      </w:r>
      <w:r w:rsidR="000D373F">
        <w:t xml:space="preserve">suffer </w:t>
      </w:r>
      <w:r>
        <w:t xml:space="preserve">from </w:t>
      </w:r>
      <w:r w:rsidR="0051474C">
        <w:t>overfitting</w:t>
      </w:r>
      <w:r>
        <w:t xml:space="preserve">, </w:t>
      </w:r>
      <w:r w:rsidR="005345D3">
        <w:t>class</w:t>
      </w:r>
      <w:r w:rsidR="0051474C">
        <w:t xml:space="preserve"> imbalance</w:t>
      </w:r>
      <w:r>
        <w:t xml:space="preserve"> and </w:t>
      </w:r>
      <w:r w:rsidR="0051474C">
        <w:t>the curse of dimensionality</w:t>
      </w:r>
      <w:r>
        <w:t xml:space="preserve">. </w:t>
      </w:r>
      <w:r w:rsidR="00A90FB2">
        <w:t>Although these problems have been acknowledged in previous literature, e</w:t>
      </w:r>
      <w:r>
        <w:t xml:space="preserve">fforts to tackle </w:t>
      </w:r>
      <w:r w:rsidR="0051474C">
        <w:t>them</w:t>
      </w:r>
      <w:r>
        <w:t xml:space="preserve"> remain sparse. Herein we present a model that </w:t>
      </w:r>
      <w:r w:rsidR="00A90FB2">
        <w:t xml:space="preserve">is </w:t>
      </w:r>
      <w:r w:rsidR="000D373F">
        <w:t xml:space="preserve">specifically designed to address </w:t>
      </w:r>
      <w:r w:rsidR="00A90FB2">
        <w:t>the issues</w:t>
      </w:r>
      <w:r w:rsidR="000D373F">
        <w:t xml:space="preserve"> </w:t>
      </w:r>
      <w:r w:rsidR="00A90FB2">
        <w:t xml:space="preserve">of high dimensionality, small size, class imbalance and high sequence similarity </w:t>
      </w:r>
      <w:r w:rsidR="00EF5B03">
        <w:t xml:space="preserve">in the dataset </w:t>
      </w:r>
      <w:r w:rsidR="00A90FB2">
        <w:t>at</w:t>
      </w:r>
      <w:r w:rsidR="000D373F">
        <w:t xml:space="preserve"> every stage of its pipeline</w:t>
      </w:r>
      <w:r>
        <w:t>. We use</w:t>
      </w:r>
      <w:r w:rsidR="0051474C">
        <w:t>d</w:t>
      </w:r>
      <w:r>
        <w:t xml:space="preserve"> our model to </w:t>
      </w:r>
      <w:r w:rsidR="0051474C">
        <w:t>classify plant acyl</w:t>
      </w:r>
      <w:ins w:id="7" w:author="Mike Jindra" w:date="2021-03-22T10:28:00Z">
        <w:r w:rsidR="00920647">
          <w:t>-ACP</w:t>
        </w:r>
      </w:ins>
      <w:r w:rsidR="0051474C">
        <w:t xml:space="preserve"> </w:t>
      </w:r>
      <w:proofErr w:type="spellStart"/>
      <w:ins w:id="8" w:author="Mike Jindra" w:date="2021-03-22T10:28:00Z">
        <w:r w:rsidR="00920647">
          <w:t>t</w:t>
        </w:r>
      </w:ins>
      <w:del w:id="9" w:author="Mike Jindra" w:date="2021-03-22T10:28:00Z">
        <w:r w:rsidR="0051474C" w:rsidDel="00920647">
          <w:delText>T</w:delText>
        </w:r>
      </w:del>
      <w:r w:rsidR="0051474C">
        <w:t>hioesterases</w:t>
      </w:r>
      <w:proofErr w:type="spellEnd"/>
      <w:ins w:id="10" w:author="Mike Jindra" w:date="2021-03-22T10:43:00Z">
        <w:r w:rsidR="00FC0A3F">
          <w:t xml:space="preserve"> sequences from the </w:t>
        </w:r>
        <w:proofErr w:type="spellStart"/>
        <w:r w:rsidR="00FC0A3F">
          <w:t>ThY</w:t>
        </w:r>
      </w:ins>
      <w:ins w:id="11" w:author="Mike Jindra" w:date="2021-03-22T10:44:00Z">
        <w:r w:rsidR="00FC0A3F">
          <w:t>ME</w:t>
        </w:r>
        <w:proofErr w:type="spellEnd"/>
        <w:r w:rsidR="00FC0A3F">
          <w:t xml:space="preserve"> database</w:t>
        </w:r>
      </w:ins>
      <w:r w:rsidR="0051474C">
        <w:t xml:space="preserve"> into their respective substrate specificity category</w:t>
      </w:r>
      <w:r>
        <w:t>.</w:t>
      </w:r>
      <w:ins w:id="12" w:author="Mike Jindra" w:date="2021-03-22T10:39:00Z">
        <w:r w:rsidR="000055F2">
          <w:t xml:space="preserve"> </w:t>
        </w:r>
      </w:ins>
      <w:ins w:id="13" w:author="Mike Jindra" w:date="2021-03-22T10:52:00Z">
        <w:r w:rsidR="00FC0A3F">
          <w:t>Plant a</w:t>
        </w:r>
      </w:ins>
      <w:ins w:id="14" w:author="Mike Jindra" w:date="2021-03-22T10:39:00Z">
        <w:r w:rsidR="000055F2">
          <w:t>cyl</w:t>
        </w:r>
      </w:ins>
      <w:ins w:id="15" w:author="Mike Jindra" w:date="2021-03-22T10:44:00Z">
        <w:r w:rsidR="00FC0A3F">
          <w:t>-</w:t>
        </w:r>
      </w:ins>
      <w:ins w:id="16" w:author="Mike Jindra" w:date="2021-03-22T10:39:00Z">
        <w:r w:rsidR="000055F2">
          <w:t>ACP</w:t>
        </w:r>
      </w:ins>
      <w:ins w:id="17" w:author="Mike Jindra" w:date="2021-03-22T10:44:00Z">
        <w:r w:rsidR="00FC0A3F">
          <w:t xml:space="preserve"> </w:t>
        </w:r>
      </w:ins>
      <w:proofErr w:type="spellStart"/>
      <w:ins w:id="18" w:author="Mike Jindra" w:date="2021-03-22T10:39:00Z">
        <w:r w:rsidR="000055F2">
          <w:t>thioesterase</w:t>
        </w:r>
      </w:ins>
      <w:ins w:id="19" w:author="Mike Jindra" w:date="2021-03-22T10:52:00Z">
        <w:r w:rsidR="00FC0A3F">
          <w:t>s</w:t>
        </w:r>
        <w:proofErr w:type="spellEnd"/>
        <w:r w:rsidR="009D3227">
          <w:t xml:space="preserve"> </w:t>
        </w:r>
      </w:ins>
      <w:ins w:id="20" w:author="Mike Jindra" w:date="2021-03-22T10:56:00Z">
        <w:r w:rsidR="009D3227">
          <w:t>exhibit various substrate specificit</w:t>
        </w:r>
      </w:ins>
      <w:ins w:id="21" w:author="Mike Jindra" w:date="2021-03-22T11:02:00Z">
        <w:r w:rsidR="009D3227">
          <w:t>ies</w:t>
        </w:r>
      </w:ins>
      <w:ins w:id="22" w:author="Mike Jindra" w:date="2021-03-22T10:57:00Z">
        <w:r w:rsidR="009D3227">
          <w:t>, and thus have been studied extensively for production of</w:t>
        </w:r>
      </w:ins>
      <w:ins w:id="23" w:author="Mike Jindra" w:date="2021-03-22T10:53:00Z">
        <w:r w:rsidR="009D3227">
          <w:t xml:space="preserve"> free fatty acids</w:t>
        </w:r>
      </w:ins>
      <w:ins w:id="24" w:author="Mike Jindra" w:date="2021-03-22T10:57:00Z">
        <w:r w:rsidR="009D3227">
          <w:t xml:space="preserve"> </w:t>
        </w:r>
      </w:ins>
      <w:ins w:id="25" w:author="Mike Jindra" w:date="2021-03-22T10:54:00Z">
        <w:r w:rsidR="009D3227">
          <w:t>in microbial hosts</w:t>
        </w:r>
      </w:ins>
      <w:ins w:id="26" w:author="Mike Jindra" w:date="2021-03-22T10:53:00Z">
        <w:r w:rsidR="009D3227">
          <w:t>. While general mechanisms f</w:t>
        </w:r>
      </w:ins>
      <w:ins w:id="27" w:author="Mike Jindra" w:date="2021-03-22T10:54:00Z">
        <w:r w:rsidR="009D3227">
          <w:t xml:space="preserve">or substrate specificity have been proposed, </w:t>
        </w:r>
      </w:ins>
      <w:ins w:id="28" w:author="Mike Jindra" w:date="2021-03-22T11:01:00Z">
        <w:r w:rsidR="009D3227">
          <w:t xml:space="preserve">prediction of </w:t>
        </w:r>
      </w:ins>
      <w:ins w:id="29" w:author="Mike Jindra" w:date="2021-03-22T11:02:00Z">
        <w:r w:rsidR="009D3227">
          <w:t xml:space="preserve">chain-length preference from primary sequence remains </w:t>
        </w:r>
        <w:proofErr w:type="spellStart"/>
        <w:r w:rsidR="009D3227">
          <w:t>elusive</w:t>
        </w:r>
      </w:ins>
      <w:ins w:id="30" w:author="Mike Jindra" w:date="2021-03-22T11:03:00Z">
        <w:r w:rsidR="00424FB4">
          <w:t>.</w:t>
        </w:r>
      </w:ins>
      <w:del w:id="31" w:author="Mike Jindra" w:date="2021-03-22T10:58:00Z">
        <w:r w:rsidDel="009D3227">
          <w:delText xml:space="preserve"> </w:delText>
        </w:r>
      </w:del>
      <w:del w:id="32" w:author="Mike Jindra" w:date="2021-03-22T11:03:00Z">
        <w:r w:rsidR="0051474C" w:rsidDel="00424FB4">
          <w:delText>[One or two lines about p</w:delText>
        </w:r>
        <w:r w:rsidDel="00424FB4">
          <w:delText>lant acyl TEs</w:delText>
        </w:r>
        <w:r w:rsidR="005345D3" w:rsidDel="00424FB4">
          <w:delText>,</w:delText>
        </w:r>
        <w:r w:rsidR="0051474C" w:rsidDel="00424FB4">
          <w:delText xml:space="preserve"> </w:delText>
        </w:r>
        <w:r w:rsidDel="00424FB4">
          <w:delText>their uses</w:delText>
        </w:r>
        <w:r w:rsidR="0051474C" w:rsidDel="00424FB4">
          <w:delText xml:space="preserve"> and h</w:delText>
        </w:r>
        <w:r w:rsidDel="00424FB4">
          <w:delText xml:space="preserve">ow identifying medium chained TEs can help </w:delText>
        </w:r>
        <w:r w:rsidR="005345D3" w:rsidDel="00424FB4">
          <w:delText>on a grander scheme of things</w:delText>
        </w:r>
        <w:r w:rsidR="0051474C" w:rsidDel="00424FB4">
          <w:delText>]</w:delText>
        </w:r>
        <w:r w:rsidR="005345D3" w:rsidDel="00424FB4">
          <w:delText>.</w:delText>
        </w:r>
        <w:r w:rsidDel="00424FB4">
          <w:delText xml:space="preserve"> </w:delText>
        </w:r>
      </w:del>
      <w:r w:rsidR="005345D3">
        <w:t>The</w:t>
      </w:r>
      <w:proofErr w:type="spellEnd"/>
      <w:r w:rsidR="005345D3">
        <w:t xml:space="preserve"> characterized TE dataset generated as a part of this study is an ideal representation </w:t>
      </w:r>
      <w:commentRangeStart w:id="33"/>
      <w:r w:rsidR="005345D3">
        <w:t xml:space="preserve">of the </w:t>
      </w:r>
      <w:r w:rsidR="00102D07">
        <w:t>majority of computational biology dataset</w:t>
      </w:r>
      <w:commentRangeEnd w:id="33"/>
      <w:r w:rsidR="00920647">
        <w:rPr>
          <w:rStyle w:val="CommentReference"/>
        </w:rPr>
        <w:commentReference w:id="33"/>
      </w:r>
      <w:r w:rsidR="00102D07">
        <w:t xml:space="preserve">s that exhibit the issues described above. </w:t>
      </w:r>
      <w:r>
        <w:t>W</w:t>
      </w:r>
      <w:r w:rsidR="0051474C">
        <w:t>e followed a</w:t>
      </w:r>
      <w:r w:rsidR="005345D3">
        <w:t xml:space="preserve"> </w:t>
      </w:r>
      <w:r w:rsidR="0051474C">
        <w:t xml:space="preserve">rigorous </w:t>
      </w:r>
      <w:r w:rsidR="005345D3">
        <w:t xml:space="preserve">model </w:t>
      </w:r>
      <w:r w:rsidR="0051474C">
        <w:t>evaluation scheme</w:t>
      </w:r>
      <w:r>
        <w:t xml:space="preserve"> </w:t>
      </w:r>
      <w:r w:rsidR="005345D3">
        <w:t xml:space="preserve">to </w:t>
      </w:r>
      <w:r w:rsidR="00EF5B03">
        <w:t xml:space="preserve">measure model generalizability and </w:t>
      </w:r>
      <w:r w:rsidR="005345D3">
        <w:t xml:space="preserve">ensure </w:t>
      </w:r>
      <w:r w:rsidR="00102D07">
        <w:t>model robustness</w:t>
      </w:r>
      <w:r>
        <w:t>.</w:t>
      </w:r>
      <w:r w:rsidR="00102D07">
        <w:t xml:space="preserve"> </w:t>
      </w:r>
      <w:r w:rsidR="005345D3">
        <w:t>Our method</w:t>
      </w:r>
      <w:r>
        <w:t xml:space="preserve"> can be </w:t>
      </w:r>
      <w:r w:rsidR="00102D07">
        <w:t>effortlessly extrapolated</w:t>
      </w:r>
      <w:r>
        <w:t xml:space="preserve"> to other application </w:t>
      </w:r>
      <w:r w:rsidR="005345D3">
        <w:t>areas in</w:t>
      </w:r>
      <w:r>
        <w:t xml:space="preserve"> protein classification</w:t>
      </w:r>
      <w:r w:rsidR="005345D3">
        <w:t xml:space="preserve"> domain</w:t>
      </w:r>
      <w:r>
        <w:t xml:space="preserve">. </w:t>
      </w:r>
    </w:p>
    <w:p w14:paraId="5EE6E45D" w14:textId="77777777" w:rsidR="005345D3" w:rsidRDefault="005345D3" w:rsidP="0051474C">
      <w:pPr>
        <w:jc w:val="both"/>
      </w:pPr>
    </w:p>
    <w:p w14:paraId="5BCBD390" w14:textId="5736E32F" w:rsidR="00A36B4C" w:rsidRDefault="00A66BFE" w:rsidP="0051474C">
      <w:pPr>
        <w:jc w:val="both"/>
      </w:pPr>
      <w:r>
        <w:t>Our tool is freely available in GitHub and can be accessed using the</w:t>
      </w:r>
      <w:r w:rsidR="005345D3">
        <w:t xml:space="preserve"> following </w:t>
      </w:r>
      <w:r>
        <w:t>link:</w:t>
      </w:r>
      <w:r w:rsidR="005345D3">
        <w:t xml:space="preserve"> </w:t>
      </w:r>
      <w:r w:rsidR="004756C3" w:rsidRPr="004756C3">
        <w:t>https://github.com/deeprob/ThioesteraseEnzymeSpecificity</w:t>
      </w:r>
      <w:r>
        <w:t xml:space="preserve">  </w:t>
      </w:r>
    </w:p>
    <w:sectPr w:rsidR="00A36B4C" w:rsidSect="0039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Mike Jindra" w:date="2021-03-22T10:33:00Z" w:initials="MJ">
    <w:p w14:paraId="1BFEACB3" w14:textId="5989D183" w:rsidR="000055F2" w:rsidRDefault="000055F2">
      <w:pPr>
        <w:pStyle w:val="CommentText"/>
      </w:pPr>
      <w:r>
        <w:rPr>
          <w:rStyle w:val="CommentReference"/>
        </w:rPr>
        <w:annotationRef/>
      </w:r>
      <w:r>
        <w:t>Should we state a specific number of datapoints to define for large and small datasets?</w:t>
      </w:r>
    </w:p>
  </w:comment>
  <w:comment w:id="33" w:author="Mike Jindra" w:date="2021-03-22T10:29:00Z" w:initials="MJ">
    <w:p w14:paraId="6D463C9D" w14:textId="5DB50DCD" w:rsidR="00920647" w:rsidRDefault="00920647">
      <w:pPr>
        <w:pStyle w:val="CommentText"/>
      </w:pPr>
      <w:r>
        <w:rPr>
          <w:rStyle w:val="CommentReference"/>
        </w:rPr>
        <w:annotationRef/>
      </w:r>
      <w:r>
        <w:t>Is this true? Would it be easier to say a large amount of computational biology datasets?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FEACB3" w15:done="0"/>
  <w15:commentEx w15:paraId="6D463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2F0F7" w16cex:dateUtc="2021-03-22T15:33:00Z"/>
  <w16cex:commentExtensible w16cex:durableId="2402F011" w16cex:dateUtc="2021-03-22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FEACB3" w16cid:durableId="2402F0F7"/>
  <w16cid:commentId w16cid:paraId="6D463C9D" w16cid:durableId="2402F0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ke Jindra">
    <w15:presenceInfo w15:providerId="None" w15:userId="Mike Ji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16"/>
    <w:rsid w:val="000055F2"/>
    <w:rsid w:val="000D373F"/>
    <w:rsid w:val="00102D07"/>
    <w:rsid w:val="00217269"/>
    <w:rsid w:val="00251227"/>
    <w:rsid w:val="002F0464"/>
    <w:rsid w:val="00304BB0"/>
    <w:rsid w:val="00394C46"/>
    <w:rsid w:val="003C4032"/>
    <w:rsid w:val="00424FB4"/>
    <w:rsid w:val="004756C3"/>
    <w:rsid w:val="0051474C"/>
    <w:rsid w:val="005345D3"/>
    <w:rsid w:val="005A3D95"/>
    <w:rsid w:val="00851BCE"/>
    <w:rsid w:val="00920647"/>
    <w:rsid w:val="009D3227"/>
    <w:rsid w:val="009F5916"/>
    <w:rsid w:val="00A66BFE"/>
    <w:rsid w:val="00A90FB2"/>
    <w:rsid w:val="00AB5B2C"/>
    <w:rsid w:val="00BA035B"/>
    <w:rsid w:val="00C12DD0"/>
    <w:rsid w:val="00C17264"/>
    <w:rsid w:val="00C515E3"/>
    <w:rsid w:val="00EF5B03"/>
    <w:rsid w:val="00F84E36"/>
    <w:rsid w:val="00F945EF"/>
    <w:rsid w:val="00FC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5004"/>
  <w15:chartTrackingRefBased/>
  <w15:docId w15:val="{4DB2C227-867E-C345-A12B-8FA10E10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0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4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4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4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475741-87C6-47AB-931F-6856A7BC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Deepro</dc:creator>
  <cp:keywords/>
  <dc:description/>
  <cp:lastModifiedBy>Mike Jindra</cp:lastModifiedBy>
  <cp:revision>18</cp:revision>
  <dcterms:created xsi:type="dcterms:W3CDTF">2021-03-15T07:30:00Z</dcterms:created>
  <dcterms:modified xsi:type="dcterms:W3CDTF">2021-03-22T16:04:00Z</dcterms:modified>
</cp:coreProperties>
</file>